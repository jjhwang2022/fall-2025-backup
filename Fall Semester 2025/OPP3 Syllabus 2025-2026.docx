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68D49" w14:textId="2DAB1942" w:rsidR="0042507D" w:rsidRPr="00240F60" w:rsidRDefault="44991FE2" w:rsidP="00FC5C2F">
      <w:pPr>
        <w:spacing w:after="0" w:line="240" w:lineRule="auto"/>
        <w:jc w:val="center"/>
        <w:rPr>
          <w:rFonts w:ascii="Verdana" w:eastAsia="Times New Roman" w:hAnsi="Verdana" w:cs="Arial"/>
          <w:color w:val="000000" w:themeColor="text1"/>
          <w:sz w:val="24"/>
          <w:szCs w:val="24"/>
        </w:rPr>
      </w:pPr>
      <w:r w:rsidRPr="17725D2D">
        <w:rPr>
          <w:rFonts w:ascii="Verdana" w:eastAsia="Times New Roman" w:hAnsi="Verdana" w:cs="Arial"/>
          <w:color w:val="000000" w:themeColor="text1"/>
          <w:sz w:val="24"/>
          <w:szCs w:val="24"/>
        </w:rPr>
        <w:t xml:space="preserve">Osteopathic Principles and Practices </w:t>
      </w:r>
      <w:r w:rsidR="4B28B873" w:rsidRPr="17725D2D">
        <w:rPr>
          <w:rFonts w:ascii="Verdana" w:eastAsia="Times New Roman" w:hAnsi="Verdana" w:cs="Arial"/>
          <w:color w:val="000000" w:themeColor="text1"/>
          <w:sz w:val="24"/>
          <w:szCs w:val="24"/>
        </w:rPr>
        <w:t>3</w:t>
      </w:r>
      <w:r w:rsidRPr="17725D2D">
        <w:rPr>
          <w:rFonts w:ascii="Verdana" w:eastAsia="Times New Roman" w:hAnsi="Verdana" w:cs="Arial"/>
          <w:color w:val="000000" w:themeColor="text1"/>
          <w:sz w:val="24"/>
          <w:szCs w:val="24"/>
        </w:rPr>
        <w:t xml:space="preserve"> Syllabus</w:t>
      </w:r>
    </w:p>
    <w:p w14:paraId="04171199" w14:textId="6BF85EDF" w:rsidR="0042507D" w:rsidRPr="00240F60" w:rsidRDefault="4690DB9D" w:rsidP="00FC5C2F">
      <w:pPr>
        <w:spacing w:after="0" w:line="240" w:lineRule="auto"/>
        <w:ind w:firstLine="720"/>
        <w:jc w:val="center"/>
        <w:rPr>
          <w:rFonts w:ascii="Verdana" w:eastAsia="Times New Roman" w:hAnsi="Verdana" w:cs="Arial"/>
          <w:color w:val="000000" w:themeColor="text1"/>
          <w:sz w:val="24"/>
          <w:szCs w:val="24"/>
        </w:rPr>
      </w:pPr>
      <w:r w:rsidRPr="02563E27">
        <w:rPr>
          <w:rFonts w:ascii="Verdana" w:eastAsia="Times New Roman" w:hAnsi="Verdana" w:cs="Arial"/>
          <w:color w:val="000000" w:themeColor="text1"/>
          <w:sz w:val="24"/>
          <w:szCs w:val="24"/>
        </w:rPr>
        <w:t>MEDC6</w:t>
      </w:r>
      <w:r w:rsidR="346F8B56" w:rsidRPr="02563E27">
        <w:rPr>
          <w:rFonts w:ascii="Verdana" w:eastAsia="Times New Roman" w:hAnsi="Verdana" w:cs="Arial"/>
          <w:color w:val="000000" w:themeColor="text1"/>
          <w:sz w:val="24"/>
          <w:szCs w:val="24"/>
        </w:rPr>
        <w:t>3</w:t>
      </w:r>
      <w:r w:rsidRPr="02563E27">
        <w:rPr>
          <w:rFonts w:ascii="Verdana" w:eastAsia="Times New Roman" w:hAnsi="Verdana" w:cs="Arial"/>
          <w:color w:val="000000" w:themeColor="text1"/>
          <w:sz w:val="24"/>
          <w:szCs w:val="24"/>
        </w:rPr>
        <w:t xml:space="preserve">0 </w:t>
      </w:r>
      <w:r w:rsidR="62566FF8" w:rsidRPr="02563E27">
        <w:rPr>
          <w:rFonts w:ascii="Verdana" w:eastAsia="Times New Roman" w:hAnsi="Verdana" w:cs="Arial"/>
          <w:color w:val="000000" w:themeColor="text1"/>
          <w:sz w:val="24"/>
          <w:szCs w:val="24"/>
        </w:rPr>
        <w:t>(</w:t>
      </w:r>
      <w:r w:rsidRPr="02563E27">
        <w:rPr>
          <w:rFonts w:ascii="Verdana" w:eastAsia="Times New Roman" w:hAnsi="Verdana" w:cs="Arial"/>
          <w:color w:val="000000" w:themeColor="text1"/>
          <w:sz w:val="24"/>
          <w:szCs w:val="24"/>
        </w:rPr>
        <w:t>3.0 Credits</w:t>
      </w:r>
      <w:r w:rsidR="4C3AC44E" w:rsidRPr="02563E27">
        <w:rPr>
          <w:rFonts w:ascii="Verdana" w:eastAsia="Times New Roman" w:hAnsi="Verdana" w:cs="Arial"/>
          <w:color w:val="000000" w:themeColor="text1"/>
          <w:sz w:val="24"/>
          <w:szCs w:val="24"/>
        </w:rPr>
        <w:t>)</w:t>
      </w:r>
    </w:p>
    <w:p w14:paraId="2EDDFB26" w14:textId="22142897" w:rsidR="00E7F9D2" w:rsidRDefault="783B5C81" w:rsidP="00FC5C2F">
      <w:pPr>
        <w:spacing w:after="0" w:line="240" w:lineRule="auto"/>
        <w:ind w:firstLine="720"/>
        <w:jc w:val="center"/>
        <w:rPr>
          <w:rFonts w:ascii="Verdana" w:eastAsia="Times New Roman" w:hAnsi="Verdana" w:cs="Arial"/>
          <w:color w:val="000000" w:themeColor="text1"/>
          <w:sz w:val="24"/>
          <w:szCs w:val="24"/>
        </w:rPr>
      </w:pPr>
      <w:r w:rsidRPr="14414E8A">
        <w:rPr>
          <w:rFonts w:ascii="Verdana" w:eastAsia="Times New Roman" w:hAnsi="Verdana" w:cs="Arial"/>
          <w:color w:val="000000" w:themeColor="text1"/>
          <w:sz w:val="24"/>
          <w:szCs w:val="24"/>
        </w:rPr>
        <w:t>Fall</w:t>
      </w:r>
      <w:r w:rsidR="61BCDAF8" w:rsidRPr="14414E8A">
        <w:rPr>
          <w:rFonts w:ascii="Verdana" w:eastAsia="Times New Roman" w:hAnsi="Verdana" w:cs="Arial"/>
          <w:color w:val="000000" w:themeColor="text1"/>
          <w:sz w:val="24"/>
          <w:szCs w:val="24"/>
        </w:rPr>
        <w:t xml:space="preserve"> 2025, Class of 202</w:t>
      </w:r>
      <w:r w:rsidR="007D9340" w:rsidRPr="14414E8A">
        <w:rPr>
          <w:rFonts w:ascii="Verdana" w:eastAsia="Times New Roman" w:hAnsi="Verdana" w:cs="Arial"/>
          <w:color w:val="000000" w:themeColor="text1"/>
          <w:sz w:val="24"/>
          <w:szCs w:val="24"/>
        </w:rPr>
        <w:t>8</w:t>
      </w:r>
    </w:p>
    <w:p w14:paraId="02126F97" w14:textId="091642FD" w:rsidR="00666724" w:rsidRPr="00240F60" w:rsidRDefault="00666724" w:rsidP="00FC5C2F">
      <w:pPr>
        <w:spacing w:after="0" w:line="240" w:lineRule="auto"/>
        <w:ind w:firstLine="720"/>
        <w:jc w:val="center"/>
        <w:rPr>
          <w:rFonts w:ascii="Verdana" w:hAnsi="Verdana" w:cs="Arial"/>
          <w:iCs w:val="0"/>
          <w:color w:val="000000" w:themeColor="text1"/>
        </w:rPr>
      </w:pPr>
      <w:r w:rsidRPr="3C4E22A2">
        <w:rPr>
          <w:rFonts w:ascii="Verdana" w:eastAsia="Times New Roman" w:hAnsi="Verdana" w:cs="Arial"/>
          <w:color w:val="000000" w:themeColor="text1"/>
          <w:sz w:val="24"/>
          <w:szCs w:val="24"/>
        </w:rPr>
        <w:t>Touro College of Osteopathic Medicine</w:t>
      </w:r>
    </w:p>
    <w:p w14:paraId="3C3D37C1" w14:textId="31AE5A53" w:rsidR="3C4E22A2" w:rsidRDefault="3C4E22A2" w:rsidP="3C4E22A2">
      <w:pPr>
        <w:rPr>
          <w:rFonts w:ascii="Verdana" w:eastAsia="Times New Roman" w:hAnsi="Verdana" w:cs="Arial"/>
          <w:color w:val="000000" w:themeColor="text1"/>
          <w:sz w:val="24"/>
          <w:szCs w:val="24"/>
        </w:rPr>
      </w:pPr>
    </w:p>
    <w:p w14:paraId="30FAF8FB" w14:textId="555FC4CA" w:rsidR="00240F60" w:rsidRDefault="63EE009B" w:rsidP="3C4E22A2">
      <w:pPr>
        <w:spacing w:after="0" w:line="240" w:lineRule="auto"/>
        <w:rPr>
          <w:rFonts w:ascii="Verdana" w:eastAsia="Times New Roman" w:hAnsi="Verdana" w:cs="Arial"/>
          <w:color w:val="000000" w:themeColor="text1"/>
          <w:sz w:val="24"/>
          <w:szCs w:val="24"/>
        </w:rPr>
      </w:pPr>
      <w:r w:rsidRPr="1A41B3D3">
        <w:rPr>
          <w:rFonts w:ascii="Verdana" w:eastAsia="Times New Roman" w:hAnsi="Verdana" w:cs="Arial"/>
          <w:color w:val="000000" w:themeColor="text1"/>
          <w:sz w:val="24"/>
          <w:szCs w:val="24"/>
        </w:rPr>
        <w:t xml:space="preserve">Course Coordinator: </w:t>
      </w:r>
    </w:p>
    <w:p w14:paraId="4959A22F" w14:textId="78F58634" w:rsidR="1A41B3D3" w:rsidRDefault="1A41B3D3" w:rsidP="1A41B3D3">
      <w:pPr>
        <w:spacing w:after="0" w:line="240" w:lineRule="auto"/>
        <w:rPr>
          <w:rFonts w:ascii="Verdana" w:eastAsia="Times New Roman" w:hAnsi="Verdana" w:cs="Arial"/>
          <w:color w:val="000000" w:themeColor="text1"/>
          <w:sz w:val="24"/>
          <w:szCs w:val="24"/>
        </w:rPr>
      </w:pPr>
    </w:p>
    <w:p w14:paraId="6036661A" w14:textId="38F30025" w:rsidR="00240F60" w:rsidRDefault="29B3638D" w:rsidP="3C4E22A2">
      <w:pPr>
        <w:spacing w:after="0" w:line="240" w:lineRule="auto"/>
        <w:ind w:left="720"/>
        <w:rPr>
          <w:rFonts w:ascii="Book Antiqua" w:eastAsia="Book Antiqua" w:hAnsi="Book Antiqua" w:cs="Book Antiqua"/>
          <w:color w:val="000000" w:themeColor="text1"/>
          <w:sz w:val="24"/>
          <w:szCs w:val="24"/>
        </w:rPr>
      </w:pPr>
      <w:r w:rsidRPr="3C4E22A2">
        <w:rPr>
          <w:rFonts w:ascii="Book Antiqua" w:eastAsia="Book Antiqua" w:hAnsi="Book Antiqua" w:cs="Book Antiqua"/>
          <w:color w:val="000000" w:themeColor="text1"/>
          <w:sz w:val="24"/>
          <w:szCs w:val="24"/>
        </w:rPr>
        <w:t>Stacia Sloane, DO (she/hers)</w:t>
      </w:r>
    </w:p>
    <w:p w14:paraId="4481FCBE" w14:textId="7F43300F" w:rsidR="00240F60" w:rsidRDefault="29B3638D" w:rsidP="3C4E22A2">
      <w:pPr>
        <w:spacing w:after="0" w:line="240" w:lineRule="auto"/>
        <w:ind w:left="1440"/>
        <w:rPr>
          <w:rFonts w:ascii="Book Antiqua" w:eastAsia="Book Antiqua" w:hAnsi="Book Antiqua" w:cs="Book Antiqua"/>
          <w:color w:val="000000" w:themeColor="text1"/>
          <w:sz w:val="24"/>
          <w:szCs w:val="24"/>
        </w:rPr>
      </w:pPr>
      <w:r w:rsidRPr="3C4E22A2">
        <w:rPr>
          <w:rFonts w:ascii="Book Antiqua" w:eastAsia="Book Antiqua" w:hAnsi="Book Antiqua" w:cs="Book Antiqua"/>
          <w:color w:val="000000" w:themeColor="text1"/>
          <w:sz w:val="24"/>
          <w:szCs w:val="24"/>
        </w:rPr>
        <w:t>Assistant Professor, OMM Department</w:t>
      </w:r>
    </w:p>
    <w:p w14:paraId="655DCBCB" w14:textId="06AF3003" w:rsidR="00240F60" w:rsidRDefault="00000000" w:rsidP="3C4E22A2">
      <w:pPr>
        <w:spacing w:after="0" w:line="240" w:lineRule="auto"/>
        <w:ind w:left="1440"/>
        <w:rPr>
          <w:rFonts w:ascii="Book Antiqua" w:eastAsia="Book Antiqua" w:hAnsi="Book Antiqua" w:cs="Book Antiqua"/>
          <w:sz w:val="24"/>
          <w:szCs w:val="24"/>
        </w:rPr>
      </w:pPr>
      <w:hyperlink r:id="rId12">
        <w:r w:rsidR="29B3638D" w:rsidRPr="3C4E22A2">
          <w:rPr>
            <w:rStyle w:val="Hyperlink"/>
            <w:rFonts w:ascii="Book Antiqua" w:eastAsia="Book Antiqua" w:hAnsi="Book Antiqua" w:cs="Book Antiqua"/>
            <w:color w:val="auto"/>
            <w:sz w:val="24"/>
            <w:szCs w:val="24"/>
          </w:rPr>
          <w:t>ssloane@touro.edu</w:t>
        </w:r>
      </w:hyperlink>
    </w:p>
    <w:p w14:paraId="14F6900E" w14:textId="2D64AA8F" w:rsidR="00240F60" w:rsidRDefault="29B3638D" w:rsidP="3C4E22A2">
      <w:pPr>
        <w:spacing w:after="0" w:line="240" w:lineRule="auto"/>
        <w:ind w:left="1440"/>
        <w:rPr>
          <w:rFonts w:ascii="Book Antiqua" w:eastAsia="Book Antiqua" w:hAnsi="Book Antiqua" w:cs="Book Antiqua"/>
          <w:sz w:val="24"/>
          <w:szCs w:val="24"/>
        </w:rPr>
      </w:pPr>
      <w:r w:rsidRPr="3C4E22A2">
        <w:rPr>
          <w:rFonts w:ascii="Book Antiqua" w:eastAsia="Book Antiqua" w:hAnsi="Book Antiqua" w:cs="Book Antiqua"/>
          <w:sz w:val="24"/>
          <w:szCs w:val="24"/>
        </w:rPr>
        <w:t>Office Location: H83 Rm 233</w:t>
      </w:r>
    </w:p>
    <w:p w14:paraId="3C934C30" w14:textId="649ADA00" w:rsidR="00240F60" w:rsidRDefault="00240F60" w:rsidP="00AE2824">
      <w:pPr>
        <w:spacing w:after="0" w:line="240" w:lineRule="auto"/>
        <w:rPr>
          <w:rFonts w:ascii="Book Antiqua" w:eastAsia="Times New Roman" w:hAnsi="Book Antiqua" w:cs="Arial"/>
          <w:color w:val="000000" w:themeColor="text1"/>
          <w:sz w:val="24"/>
          <w:szCs w:val="24"/>
        </w:rPr>
      </w:pPr>
    </w:p>
    <w:p w14:paraId="3C1E72A0" w14:textId="7B6E0A6C" w:rsidR="00AE2824" w:rsidRPr="00240F60" w:rsidRDefault="638B3066" w:rsidP="3C4E22A2">
      <w:pPr>
        <w:spacing w:after="0" w:line="240" w:lineRule="auto"/>
        <w:rPr>
          <w:rFonts w:ascii="Verdana" w:eastAsia="Times New Roman" w:hAnsi="Verdana" w:cs="Arial"/>
          <w:color w:val="000000" w:themeColor="text1"/>
          <w:sz w:val="24"/>
          <w:szCs w:val="24"/>
        </w:rPr>
      </w:pPr>
      <w:r w:rsidRPr="41097FEB">
        <w:rPr>
          <w:rFonts w:ascii="Verdana" w:eastAsia="Times New Roman" w:hAnsi="Verdana" w:cs="Arial"/>
          <w:color w:val="000000" w:themeColor="text1"/>
          <w:sz w:val="24"/>
          <w:szCs w:val="24"/>
        </w:rPr>
        <w:t>Administrative Coordinators:</w:t>
      </w:r>
      <w:r w:rsidR="7F4DA79A" w:rsidRPr="59DBAFA8">
        <w:rPr>
          <w:rFonts w:ascii="Verdana" w:eastAsia="Times New Roman" w:hAnsi="Verdana" w:cs="Arial"/>
          <w:color w:val="000000" w:themeColor="text1"/>
          <w:sz w:val="24"/>
          <w:szCs w:val="24"/>
        </w:rPr>
        <w:t xml:space="preserve"> ￼</w:t>
      </w:r>
    </w:p>
    <w:p w14:paraId="72D87AB3" w14:textId="00EA3343" w:rsidR="3C4E22A2" w:rsidRDefault="3C4E22A2" w:rsidP="3C4E22A2">
      <w:pPr>
        <w:spacing w:after="0" w:line="240" w:lineRule="auto"/>
        <w:rPr>
          <w:rFonts w:ascii="Verdana" w:eastAsia="Times New Roman" w:hAnsi="Verdana" w:cs="Arial"/>
          <w:color w:val="000000" w:themeColor="text1"/>
          <w:sz w:val="24"/>
          <w:szCs w:val="24"/>
        </w:rPr>
      </w:pPr>
    </w:p>
    <w:p w14:paraId="59A7F98E" w14:textId="1ADFE2CC" w:rsidR="638B3066" w:rsidRDefault="638B3066" w:rsidP="3C4E22A2">
      <w:pPr>
        <w:spacing w:after="0"/>
        <w:ind w:firstLine="720"/>
        <w:rPr>
          <w:rFonts w:ascii="Book Antiqua" w:eastAsia="Book Antiqua" w:hAnsi="Book Antiqua" w:cs="Book Antiqua"/>
          <w:color w:val="000000" w:themeColor="text1"/>
          <w:sz w:val="24"/>
          <w:szCs w:val="24"/>
        </w:rPr>
      </w:pPr>
      <w:r w:rsidRPr="41097FEB">
        <w:rPr>
          <w:rFonts w:ascii="Book Antiqua" w:eastAsia="Book Antiqua" w:hAnsi="Book Antiqua" w:cs="Book Antiqua"/>
          <w:color w:val="000000" w:themeColor="text1"/>
          <w:sz w:val="24"/>
          <w:szCs w:val="24"/>
        </w:rPr>
        <w:t>Jennifer Redman (she/hers)</w:t>
      </w:r>
    </w:p>
    <w:p w14:paraId="0649684C" w14:textId="68A47984" w:rsidR="638B3066" w:rsidRDefault="638B3066" w:rsidP="3C4E22A2">
      <w:pPr>
        <w:spacing w:after="0"/>
        <w:ind w:left="1440"/>
        <w:rPr>
          <w:rFonts w:ascii="Book Antiqua" w:eastAsia="Book Antiqua" w:hAnsi="Book Antiqua" w:cs="Book Antiqua"/>
          <w:color w:val="000000" w:themeColor="text1"/>
          <w:sz w:val="24"/>
          <w:szCs w:val="24"/>
        </w:rPr>
      </w:pPr>
      <w:r w:rsidRPr="41097FEB">
        <w:rPr>
          <w:rFonts w:ascii="Book Antiqua" w:eastAsia="Book Antiqua" w:hAnsi="Book Antiqua" w:cs="Book Antiqua"/>
          <w:color w:val="000000" w:themeColor="text1"/>
          <w:sz w:val="24"/>
          <w:szCs w:val="24"/>
        </w:rPr>
        <w:t>OMM Department</w:t>
      </w:r>
    </w:p>
    <w:p w14:paraId="1CA2AD5A" w14:textId="170180C8" w:rsidR="638B3066" w:rsidRDefault="638B3066" w:rsidP="3C4E22A2">
      <w:pPr>
        <w:spacing w:after="0"/>
        <w:ind w:left="1440"/>
        <w:rPr>
          <w:rFonts w:ascii="Book Antiqua" w:eastAsia="Book Antiqua" w:hAnsi="Book Antiqua" w:cs="Book Antiqua"/>
          <w:color w:val="000000" w:themeColor="text1"/>
          <w:sz w:val="24"/>
          <w:szCs w:val="24"/>
        </w:rPr>
      </w:pPr>
      <w:r w:rsidRPr="41097FEB">
        <w:rPr>
          <w:rFonts w:ascii="Book Antiqua" w:eastAsia="Book Antiqua" w:hAnsi="Book Antiqua" w:cs="Book Antiqua"/>
          <w:color w:val="000000" w:themeColor="text1"/>
          <w:sz w:val="24"/>
          <w:szCs w:val="24"/>
        </w:rPr>
        <w:t xml:space="preserve"> 707-638-5219</w:t>
      </w:r>
    </w:p>
    <w:p w14:paraId="1662330C" w14:textId="796CC9D3" w:rsidR="638B3066" w:rsidRDefault="00000000" w:rsidP="3C4E22A2">
      <w:pPr>
        <w:spacing w:after="0"/>
        <w:ind w:left="1440"/>
        <w:rPr>
          <w:rFonts w:ascii="Book Antiqua" w:eastAsia="Book Antiqua" w:hAnsi="Book Antiqua" w:cs="Book Antiqua"/>
          <w:color w:val="000000" w:themeColor="text1"/>
          <w:sz w:val="24"/>
          <w:szCs w:val="24"/>
        </w:rPr>
      </w:pPr>
      <w:hyperlink r:id="rId13">
        <w:r w:rsidR="638B3066" w:rsidRPr="41097FEB">
          <w:rPr>
            <w:rStyle w:val="Hyperlink"/>
            <w:rFonts w:ascii="Book Antiqua" w:eastAsia="Book Antiqua" w:hAnsi="Book Antiqua" w:cs="Book Antiqua"/>
            <w:color w:val="auto"/>
            <w:sz w:val="24"/>
            <w:szCs w:val="24"/>
          </w:rPr>
          <w:t>jredman@touro.edu</w:t>
        </w:r>
      </w:hyperlink>
      <w:r w:rsidR="638B3066" w:rsidRPr="41097FEB">
        <w:rPr>
          <w:rFonts w:ascii="Book Antiqua" w:eastAsia="Book Antiqua" w:hAnsi="Book Antiqua" w:cs="Book Antiqua"/>
          <w:color w:val="000000" w:themeColor="text1"/>
          <w:sz w:val="24"/>
          <w:szCs w:val="24"/>
        </w:rPr>
        <w:t xml:space="preserve"> </w:t>
      </w:r>
    </w:p>
    <w:p w14:paraId="1F454067" w14:textId="01DFCA25" w:rsidR="638B3066" w:rsidRDefault="5E641D46" w:rsidP="3C4E22A2">
      <w:pPr>
        <w:spacing w:after="0"/>
        <w:ind w:left="1440"/>
        <w:rPr>
          <w:rFonts w:ascii="Book Antiqua" w:eastAsia="Book Antiqua" w:hAnsi="Book Antiqua" w:cs="Book Antiqua"/>
          <w:color w:val="000000" w:themeColor="text1"/>
          <w:sz w:val="24"/>
          <w:szCs w:val="24"/>
        </w:rPr>
      </w:pPr>
      <w:r w:rsidRPr="17725D2D">
        <w:rPr>
          <w:rFonts w:ascii="Book Antiqua" w:eastAsia="Book Antiqua" w:hAnsi="Book Antiqua" w:cs="Book Antiqua"/>
          <w:color w:val="000000" w:themeColor="text1"/>
          <w:sz w:val="24"/>
          <w:szCs w:val="24"/>
        </w:rPr>
        <w:t xml:space="preserve">Office Location:  H83 second floor </w:t>
      </w:r>
    </w:p>
    <w:p w14:paraId="24E1400F" w14:textId="6110E38E" w:rsidR="3C4E22A2" w:rsidRDefault="3C4E22A2" w:rsidP="3C4E22A2">
      <w:pPr>
        <w:spacing w:after="0"/>
        <w:ind w:left="1440"/>
        <w:rPr>
          <w:rFonts w:ascii="Book Antiqua" w:eastAsia="Book Antiqua" w:hAnsi="Book Antiqua" w:cs="Book Antiqua"/>
          <w:color w:val="000000" w:themeColor="text1"/>
          <w:sz w:val="24"/>
          <w:szCs w:val="24"/>
        </w:rPr>
      </w:pPr>
    </w:p>
    <w:p w14:paraId="2B0B9891" w14:textId="0CE7BEF9" w:rsidR="638B3066" w:rsidRDefault="638B3066" w:rsidP="3C4E22A2">
      <w:pPr>
        <w:spacing w:after="0"/>
        <w:rPr>
          <w:rFonts w:ascii="Book Antiqua" w:eastAsia="Book Antiqua" w:hAnsi="Book Antiqua" w:cs="Book Antiqua"/>
          <w:color w:val="000000" w:themeColor="text1"/>
          <w:sz w:val="24"/>
          <w:szCs w:val="24"/>
        </w:rPr>
      </w:pPr>
      <w:r w:rsidRPr="41097FEB">
        <w:rPr>
          <w:rFonts w:ascii="Book Antiqua" w:eastAsia="Book Antiqua" w:hAnsi="Book Antiqua" w:cs="Book Antiqua"/>
          <w:color w:val="000000" w:themeColor="text1"/>
          <w:sz w:val="24"/>
          <w:szCs w:val="24"/>
        </w:rPr>
        <w:t xml:space="preserve">           Kristina Gutierrez (she/hers)</w:t>
      </w:r>
    </w:p>
    <w:p w14:paraId="561E8146" w14:textId="6100FE85" w:rsidR="638B3066" w:rsidRDefault="638B3066" w:rsidP="3C4E22A2">
      <w:pPr>
        <w:spacing w:after="0"/>
        <w:rPr>
          <w:rFonts w:ascii="Book Antiqua" w:eastAsia="Book Antiqua" w:hAnsi="Book Antiqua" w:cs="Book Antiqua"/>
          <w:color w:val="000000" w:themeColor="text1"/>
          <w:sz w:val="24"/>
          <w:szCs w:val="24"/>
        </w:rPr>
      </w:pPr>
      <w:r w:rsidRPr="41097FEB">
        <w:rPr>
          <w:rFonts w:ascii="Book Antiqua" w:eastAsia="Book Antiqua" w:hAnsi="Book Antiqua" w:cs="Book Antiqua"/>
          <w:color w:val="000000" w:themeColor="text1"/>
          <w:sz w:val="24"/>
          <w:szCs w:val="24"/>
        </w:rPr>
        <w:t xml:space="preserve">                  </w:t>
      </w:r>
      <w:r>
        <w:tab/>
      </w:r>
      <w:r w:rsidRPr="41097FEB">
        <w:rPr>
          <w:rFonts w:ascii="Book Antiqua" w:eastAsia="Book Antiqua" w:hAnsi="Book Antiqua" w:cs="Book Antiqua"/>
          <w:color w:val="000000" w:themeColor="text1"/>
          <w:sz w:val="24"/>
          <w:szCs w:val="24"/>
        </w:rPr>
        <w:t>OMM Department</w:t>
      </w:r>
    </w:p>
    <w:p w14:paraId="65DD8310" w14:textId="18A0D9B2" w:rsidR="638B3066" w:rsidRDefault="638B3066" w:rsidP="3C4E22A2">
      <w:pPr>
        <w:spacing w:after="0"/>
        <w:rPr>
          <w:rFonts w:ascii="Book Antiqua" w:eastAsia="Book Antiqua" w:hAnsi="Book Antiqua" w:cs="Book Antiqua"/>
          <w:color w:val="000000" w:themeColor="text1"/>
          <w:sz w:val="24"/>
          <w:szCs w:val="24"/>
        </w:rPr>
      </w:pPr>
      <w:r w:rsidRPr="41097FEB">
        <w:rPr>
          <w:rFonts w:ascii="Book Antiqua" w:eastAsia="Book Antiqua" w:hAnsi="Book Antiqua" w:cs="Book Antiqua"/>
          <w:color w:val="000000" w:themeColor="text1"/>
          <w:sz w:val="24"/>
          <w:szCs w:val="24"/>
        </w:rPr>
        <w:t xml:space="preserve">                   </w:t>
      </w:r>
      <w:r>
        <w:tab/>
      </w:r>
      <w:r w:rsidRPr="41097FEB">
        <w:rPr>
          <w:rFonts w:ascii="Book Antiqua" w:eastAsia="Book Antiqua" w:hAnsi="Book Antiqua" w:cs="Book Antiqua"/>
          <w:color w:val="000000" w:themeColor="text1"/>
          <w:sz w:val="24"/>
          <w:szCs w:val="24"/>
        </w:rPr>
        <w:t>707-638-5284</w:t>
      </w:r>
    </w:p>
    <w:p w14:paraId="5948D0F5" w14:textId="0D24435E" w:rsidR="638B3066" w:rsidRDefault="638B3066" w:rsidP="3C4E22A2">
      <w:pPr>
        <w:spacing w:after="0"/>
        <w:rPr>
          <w:rFonts w:ascii="Book Antiqua" w:eastAsia="Book Antiqua" w:hAnsi="Book Antiqua" w:cs="Book Antiqua"/>
          <w:sz w:val="24"/>
          <w:szCs w:val="24"/>
        </w:rPr>
      </w:pPr>
      <w:r w:rsidRPr="41097FEB">
        <w:rPr>
          <w:rFonts w:ascii="Book Antiqua" w:eastAsia="Book Antiqua" w:hAnsi="Book Antiqua" w:cs="Book Antiqua"/>
          <w:color w:val="000000" w:themeColor="text1"/>
          <w:sz w:val="24"/>
          <w:szCs w:val="24"/>
        </w:rPr>
        <w:t xml:space="preserve">                   </w:t>
      </w:r>
      <w:r>
        <w:tab/>
      </w:r>
      <w:hyperlink r:id="rId14">
        <w:r w:rsidRPr="41097FEB">
          <w:rPr>
            <w:rStyle w:val="Hyperlink"/>
            <w:rFonts w:ascii="Book Antiqua" w:eastAsia="Book Antiqua" w:hAnsi="Book Antiqua" w:cs="Book Antiqua"/>
            <w:color w:val="auto"/>
            <w:sz w:val="24"/>
            <w:szCs w:val="24"/>
          </w:rPr>
          <w:t>kgutierrez@touro.edu</w:t>
        </w:r>
      </w:hyperlink>
    </w:p>
    <w:p w14:paraId="1D064DAF" w14:textId="4D88FD62" w:rsidR="638B3066" w:rsidRDefault="638B3066" w:rsidP="3C4E22A2">
      <w:pPr>
        <w:spacing w:after="0"/>
        <w:ind w:left="720" w:firstLine="720"/>
        <w:rPr>
          <w:rFonts w:ascii="Book Antiqua" w:eastAsia="Book Antiqua" w:hAnsi="Book Antiqua" w:cs="Book Antiqua"/>
          <w:color w:val="000000" w:themeColor="text1"/>
          <w:sz w:val="24"/>
          <w:szCs w:val="24"/>
        </w:rPr>
      </w:pPr>
      <w:r w:rsidRPr="41097FEB">
        <w:rPr>
          <w:rFonts w:ascii="Book Antiqua" w:eastAsia="Book Antiqua" w:hAnsi="Book Antiqua" w:cs="Book Antiqua"/>
          <w:color w:val="000000" w:themeColor="text1"/>
          <w:sz w:val="24"/>
          <w:szCs w:val="24"/>
        </w:rPr>
        <w:t>Office Location: H83 second floor</w:t>
      </w:r>
    </w:p>
    <w:p w14:paraId="6F5E9B1B" w14:textId="227C5609" w:rsidR="638B3066" w:rsidRDefault="638B3066" w:rsidP="3C4E22A2">
      <w:pPr>
        <w:spacing w:after="0"/>
        <w:ind w:left="720" w:firstLine="720"/>
        <w:rPr>
          <w:rFonts w:ascii="Book Antiqua" w:eastAsia="Book Antiqua" w:hAnsi="Book Antiqua" w:cs="Book Antiqua"/>
          <w:color w:val="000000" w:themeColor="text1"/>
          <w:sz w:val="24"/>
          <w:szCs w:val="24"/>
        </w:rPr>
      </w:pPr>
      <w:r w:rsidRPr="41097FEB">
        <w:rPr>
          <w:rFonts w:ascii="Book Antiqua" w:eastAsia="Book Antiqua" w:hAnsi="Book Antiqua" w:cs="Book Antiqua"/>
          <w:color w:val="000000" w:themeColor="text1"/>
          <w:sz w:val="24"/>
          <w:szCs w:val="24"/>
        </w:rPr>
        <w:t>Office hours: by appointment</w:t>
      </w:r>
    </w:p>
    <w:p w14:paraId="6E8FF772" w14:textId="6992F838" w:rsidR="638B3066" w:rsidRDefault="638B3066" w:rsidP="41097FEB">
      <w:pPr>
        <w:spacing w:after="0"/>
        <w:rPr>
          <w:rFonts w:ascii="Book Antiqua" w:eastAsia="Book Antiqua" w:hAnsi="Book Antiqua" w:cs="Book Antiqua"/>
          <w:color w:val="000000" w:themeColor="text1"/>
          <w:sz w:val="24"/>
          <w:szCs w:val="24"/>
        </w:rPr>
      </w:pPr>
      <w:r w:rsidRPr="41097FEB">
        <w:rPr>
          <w:rFonts w:ascii="Book Antiqua" w:eastAsia="Book Antiqua" w:hAnsi="Book Antiqua" w:cs="Book Antiqua"/>
          <w:color w:val="000000" w:themeColor="text1"/>
          <w:sz w:val="24"/>
          <w:szCs w:val="24"/>
        </w:rPr>
        <w:t xml:space="preserve"> </w:t>
      </w:r>
    </w:p>
    <w:p w14:paraId="39E3CBAC" w14:textId="150CE4E5" w:rsidR="1037E951" w:rsidRDefault="1037E951" w:rsidP="41097FEB">
      <w:pPr>
        <w:spacing w:after="0" w:line="240" w:lineRule="auto"/>
        <w:ind w:firstLine="720"/>
        <w:rPr>
          <w:rFonts w:ascii="Book Antiqua" w:eastAsia="Book Antiqua" w:hAnsi="Book Antiqua" w:cs="Book Antiqua"/>
          <w:iCs w:val="0"/>
          <w:color w:val="000000" w:themeColor="text1"/>
          <w:sz w:val="24"/>
          <w:szCs w:val="24"/>
        </w:rPr>
      </w:pPr>
      <w:r w:rsidRPr="41097FEB">
        <w:rPr>
          <w:rFonts w:ascii="Book Antiqua" w:eastAsia="Book Antiqua" w:hAnsi="Book Antiqua" w:cs="Book Antiqua"/>
          <w:iCs w:val="0"/>
          <w:color w:val="000000" w:themeColor="text1"/>
          <w:sz w:val="24"/>
          <w:szCs w:val="24"/>
        </w:rPr>
        <w:t xml:space="preserve">Angela </w:t>
      </w:r>
      <w:proofErr w:type="spellStart"/>
      <w:r w:rsidRPr="41097FEB">
        <w:rPr>
          <w:rFonts w:ascii="Book Antiqua" w:eastAsia="Book Antiqua" w:hAnsi="Book Antiqua" w:cs="Book Antiqua"/>
          <w:iCs w:val="0"/>
          <w:color w:val="000000" w:themeColor="text1"/>
          <w:sz w:val="24"/>
          <w:szCs w:val="24"/>
        </w:rPr>
        <w:t>Abuda</w:t>
      </w:r>
      <w:proofErr w:type="spellEnd"/>
      <w:r w:rsidRPr="41097FEB">
        <w:rPr>
          <w:rFonts w:ascii="Book Antiqua" w:eastAsia="Book Antiqua" w:hAnsi="Book Antiqua" w:cs="Book Antiqua"/>
          <w:iCs w:val="0"/>
          <w:color w:val="000000" w:themeColor="text1"/>
          <w:sz w:val="24"/>
          <w:szCs w:val="24"/>
        </w:rPr>
        <w:t xml:space="preserve"> (she/hers)</w:t>
      </w:r>
    </w:p>
    <w:p w14:paraId="145D4E8E" w14:textId="342EF777" w:rsidR="1037E951" w:rsidRDefault="1037E951" w:rsidP="41097FEB">
      <w:pPr>
        <w:spacing w:after="0" w:line="240" w:lineRule="auto"/>
        <w:ind w:left="720" w:firstLine="720"/>
        <w:rPr>
          <w:rFonts w:ascii="Book Antiqua" w:eastAsia="Book Antiqua" w:hAnsi="Book Antiqua" w:cs="Book Antiqua"/>
          <w:iCs w:val="0"/>
          <w:color w:val="000000" w:themeColor="text1"/>
          <w:sz w:val="24"/>
          <w:szCs w:val="24"/>
        </w:rPr>
      </w:pPr>
      <w:r w:rsidRPr="41097FEB">
        <w:rPr>
          <w:rFonts w:ascii="Book Antiqua" w:eastAsia="Book Antiqua" w:hAnsi="Book Antiqua" w:cs="Book Antiqua"/>
          <w:iCs w:val="0"/>
          <w:color w:val="000000" w:themeColor="text1"/>
          <w:sz w:val="24"/>
          <w:szCs w:val="24"/>
        </w:rPr>
        <w:t>OMM Department</w:t>
      </w:r>
    </w:p>
    <w:p w14:paraId="3BCDB0AA" w14:textId="6092233F" w:rsidR="1037E951" w:rsidRDefault="1037E951" w:rsidP="41097FEB">
      <w:pPr>
        <w:spacing w:after="0" w:line="240" w:lineRule="auto"/>
        <w:ind w:left="720" w:firstLine="720"/>
        <w:rPr>
          <w:rFonts w:ascii="Book Antiqua" w:eastAsia="Book Antiqua" w:hAnsi="Book Antiqua" w:cs="Book Antiqua"/>
          <w:iCs w:val="0"/>
          <w:color w:val="000000" w:themeColor="text1"/>
          <w:sz w:val="24"/>
          <w:szCs w:val="24"/>
        </w:rPr>
      </w:pPr>
      <w:r w:rsidRPr="41097FEB">
        <w:rPr>
          <w:rFonts w:ascii="Book Antiqua" w:eastAsia="Book Antiqua" w:hAnsi="Book Antiqua" w:cs="Book Antiqua"/>
          <w:iCs w:val="0"/>
          <w:color w:val="000000" w:themeColor="text1"/>
          <w:sz w:val="24"/>
          <w:szCs w:val="24"/>
        </w:rPr>
        <w:t>707-638-5707</w:t>
      </w:r>
    </w:p>
    <w:p w14:paraId="35CC95F0" w14:textId="0E354876" w:rsidR="1037E951" w:rsidRDefault="00000000" w:rsidP="41097FEB">
      <w:pPr>
        <w:spacing w:after="0" w:line="240" w:lineRule="auto"/>
        <w:ind w:left="720" w:firstLine="720"/>
        <w:rPr>
          <w:rFonts w:ascii="Book Antiqua" w:eastAsia="Book Antiqua" w:hAnsi="Book Antiqua" w:cs="Book Antiqua"/>
          <w:iCs w:val="0"/>
          <w:color w:val="000000" w:themeColor="text1"/>
          <w:sz w:val="24"/>
          <w:szCs w:val="24"/>
        </w:rPr>
      </w:pPr>
      <w:hyperlink r:id="rId15">
        <w:r w:rsidR="1037E951" w:rsidRPr="41097FEB">
          <w:rPr>
            <w:rStyle w:val="Hyperlink"/>
            <w:rFonts w:ascii="Book Antiqua" w:eastAsia="Book Antiqua" w:hAnsi="Book Antiqua" w:cs="Book Antiqua"/>
            <w:iCs w:val="0"/>
            <w:sz w:val="24"/>
            <w:szCs w:val="24"/>
          </w:rPr>
          <w:t>aabuda@touro.edu</w:t>
        </w:r>
      </w:hyperlink>
    </w:p>
    <w:p w14:paraId="18017095" w14:textId="767FB908" w:rsidR="1037E951" w:rsidRDefault="1037E951" w:rsidP="41097FEB">
      <w:pPr>
        <w:spacing w:after="0" w:line="240" w:lineRule="auto"/>
        <w:ind w:left="720" w:firstLine="720"/>
        <w:rPr>
          <w:rFonts w:ascii="Book Antiqua" w:eastAsia="Book Antiqua" w:hAnsi="Book Antiqua" w:cs="Book Antiqua"/>
          <w:iCs w:val="0"/>
          <w:color w:val="000000" w:themeColor="text1"/>
          <w:sz w:val="24"/>
          <w:szCs w:val="24"/>
        </w:rPr>
      </w:pPr>
      <w:r w:rsidRPr="41097FEB">
        <w:rPr>
          <w:rFonts w:ascii="Book Antiqua" w:eastAsia="Book Antiqua" w:hAnsi="Book Antiqua" w:cs="Book Antiqua"/>
          <w:iCs w:val="0"/>
          <w:color w:val="000000" w:themeColor="text1"/>
          <w:sz w:val="24"/>
          <w:szCs w:val="24"/>
        </w:rPr>
        <w:t>Office Location: H83 second floor</w:t>
      </w:r>
    </w:p>
    <w:p w14:paraId="3D178082" w14:textId="79A2A08E" w:rsidR="1037E951" w:rsidRDefault="1037E951" w:rsidP="41097FEB">
      <w:pPr>
        <w:spacing w:after="0" w:line="240" w:lineRule="auto"/>
        <w:ind w:left="720" w:firstLine="720"/>
        <w:rPr>
          <w:rFonts w:ascii="Book Antiqua" w:eastAsia="Book Antiqua" w:hAnsi="Book Antiqua" w:cs="Book Antiqua"/>
          <w:iCs w:val="0"/>
          <w:color w:val="000000" w:themeColor="text1"/>
          <w:sz w:val="24"/>
          <w:szCs w:val="24"/>
        </w:rPr>
      </w:pPr>
      <w:r w:rsidRPr="41097FEB">
        <w:rPr>
          <w:rFonts w:ascii="Book Antiqua" w:eastAsia="Book Antiqua" w:hAnsi="Book Antiqua" w:cs="Book Antiqua"/>
          <w:iCs w:val="0"/>
          <w:color w:val="000000" w:themeColor="text1"/>
          <w:sz w:val="24"/>
          <w:szCs w:val="24"/>
        </w:rPr>
        <w:t>Office hours: by appointment</w:t>
      </w:r>
    </w:p>
    <w:p w14:paraId="23A09EB1" w14:textId="7FF23CB5" w:rsidR="00AE2824" w:rsidRPr="00240F60" w:rsidRDefault="00AE2824" w:rsidP="17725D2D">
      <w:pPr>
        <w:spacing w:after="0" w:line="240" w:lineRule="auto"/>
        <w:rPr>
          <w:rFonts w:ascii="Book Antiqua" w:eastAsia="Book Antiqua" w:hAnsi="Book Antiqua" w:cs="Book Antiqua"/>
          <w:color w:val="000000" w:themeColor="text1"/>
          <w:sz w:val="24"/>
          <w:szCs w:val="24"/>
        </w:rPr>
      </w:pPr>
    </w:p>
    <w:p w14:paraId="63F1080F" w14:textId="02129438" w:rsidR="1A167F75" w:rsidRDefault="1A167F75" w:rsidP="1A167F75">
      <w:pPr>
        <w:spacing w:after="0" w:line="240" w:lineRule="auto"/>
        <w:rPr>
          <w:rFonts w:ascii="Book Antiqua" w:eastAsia="Book Antiqua" w:hAnsi="Book Antiqua" w:cs="Book Antiqua"/>
          <w:color w:val="000000" w:themeColor="text1"/>
          <w:sz w:val="24"/>
          <w:szCs w:val="24"/>
        </w:rPr>
        <w:sectPr w:rsidR="1A167F75" w:rsidSect="00791B58">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pPr>
    </w:p>
    <w:p w14:paraId="5EE2C133" w14:textId="575686CE" w:rsidR="00240F60" w:rsidRPr="00240F60" w:rsidRDefault="37E1E1D8" w:rsidP="27D6BF8E">
      <w:pPr>
        <w:spacing w:after="0"/>
        <w:rPr>
          <w:rFonts w:ascii="Verdana" w:eastAsia="Verdana" w:hAnsi="Verdana" w:cs="Verdana"/>
          <w:iCs w:val="0"/>
          <w:color w:val="000000" w:themeColor="text1"/>
          <w:sz w:val="24"/>
          <w:szCs w:val="24"/>
        </w:rPr>
      </w:pPr>
      <w:r w:rsidRPr="27D6BF8E">
        <w:rPr>
          <w:rFonts w:ascii="Verdana" w:eastAsia="Verdana" w:hAnsi="Verdana" w:cs="Verdana"/>
          <w:iCs w:val="0"/>
          <w:color w:val="000000" w:themeColor="text1"/>
          <w:sz w:val="24"/>
          <w:szCs w:val="24"/>
        </w:rPr>
        <w:t>Note About Office Hours:</w:t>
      </w:r>
    </w:p>
    <w:p w14:paraId="74FB952A" w14:textId="6B39C998" w:rsidR="00240F60" w:rsidRPr="00240F60" w:rsidRDefault="5F66D373" w:rsidP="17725D2D">
      <w:pPr>
        <w:ind w:right="72"/>
        <w:rPr>
          <w:rFonts w:ascii="Verdana" w:hAnsi="Verdana" w:cs="Arial"/>
          <w:color w:val="000000" w:themeColor="text1"/>
          <w:sz w:val="24"/>
          <w:szCs w:val="24"/>
          <w:u w:val="single"/>
        </w:rPr>
      </w:pPr>
      <w:r w:rsidRPr="17725D2D">
        <w:rPr>
          <w:rFonts w:ascii="Book Antiqua" w:eastAsia="Book Antiqua" w:hAnsi="Book Antiqua" w:cs="Book Antiqua"/>
          <w:color w:val="000000" w:themeColor="text1"/>
          <w:sz w:val="24"/>
          <w:szCs w:val="24"/>
        </w:rPr>
        <w:lastRenderedPageBreak/>
        <w:t>We consider our accessibility to the student body a critical aspect of delivering the OMM curriculum. Office hours for the OMM faculty will be by appointment made directly with a given faculty member</w:t>
      </w:r>
      <w:r w:rsidR="1D77BA69" w:rsidRPr="17725D2D">
        <w:rPr>
          <w:rFonts w:ascii="Book Antiqua" w:eastAsia="Book Antiqua" w:hAnsi="Book Antiqua" w:cs="Book Antiqua"/>
          <w:color w:val="000000" w:themeColor="text1"/>
          <w:sz w:val="24"/>
          <w:szCs w:val="24"/>
        </w:rPr>
        <w:t xml:space="preserve">. </w:t>
      </w:r>
      <w:r w:rsidR="6D6F9464" w:rsidRPr="17725D2D">
        <w:rPr>
          <w:rFonts w:ascii="Book Antiqua" w:eastAsia="Book Antiqua" w:hAnsi="Book Antiqua" w:cs="Book Antiqua"/>
          <w:color w:val="000000" w:themeColor="text1"/>
          <w:sz w:val="24"/>
          <w:szCs w:val="24"/>
        </w:rPr>
        <w:t>The faculty</w:t>
      </w:r>
      <w:r w:rsidRPr="17725D2D">
        <w:rPr>
          <w:rFonts w:ascii="Book Antiqua" w:eastAsia="Book Antiqua" w:hAnsi="Book Antiqua" w:cs="Book Antiqua"/>
          <w:color w:val="000000" w:themeColor="text1"/>
          <w:sz w:val="24"/>
          <w:szCs w:val="24"/>
        </w:rPr>
        <w:t xml:space="preserve"> can schedule you for these hours via Zoom or in person depending on the need. </w:t>
      </w:r>
      <w:r w:rsidR="1B92DEE1" w:rsidRPr="17725D2D">
        <w:rPr>
          <w:rFonts w:ascii="Book Antiqua" w:eastAsia="Book Antiqua" w:hAnsi="Book Antiqua" w:cs="Book Antiqua"/>
          <w:color w:val="000000" w:themeColor="text1"/>
          <w:sz w:val="24"/>
          <w:szCs w:val="24"/>
        </w:rPr>
        <w:t>Please contact the faculty you want to meet with to arrange those hours.</w:t>
      </w:r>
      <w:r w:rsidRPr="17725D2D">
        <w:rPr>
          <w:rFonts w:ascii="Book Antiqua" w:eastAsia="Book Antiqua" w:hAnsi="Book Antiqua" w:cs="Book Antiqua"/>
          <w:color w:val="000000" w:themeColor="text1"/>
          <w:sz w:val="24"/>
          <w:szCs w:val="24"/>
        </w:rPr>
        <w:t xml:space="preserve"> Please know that we are committed to providing the guidance that you </w:t>
      </w:r>
      <w:r w:rsidR="12DE7C95" w:rsidRPr="17725D2D">
        <w:rPr>
          <w:rFonts w:ascii="Book Antiqua" w:eastAsia="Book Antiqua" w:hAnsi="Book Antiqua" w:cs="Book Antiqua"/>
          <w:color w:val="000000" w:themeColor="text1"/>
          <w:sz w:val="24"/>
          <w:szCs w:val="24"/>
        </w:rPr>
        <w:t>need and</w:t>
      </w:r>
      <w:r w:rsidRPr="17725D2D">
        <w:rPr>
          <w:rFonts w:ascii="Book Antiqua" w:eastAsia="Book Antiqua" w:hAnsi="Book Antiqua" w:cs="Book Antiqua"/>
          <w:color w:val="000000" w:themeColor="text1"/>
          <w:sz w:val="24"/>
          <w:szCs w:val="24"/>
        </w:rPr>
        <w:t xml:space="preserve"> look forward to connecting with all of you. </w:t>
      </w:r>
    </w:p>
    <w:p w14:paraId="20B8D342" w14:textId="3D294A5C" w:rsidR="00240F60" w:rsidRPr="00240F60" w:rsidRDefault="00084D66" w:rsidP="1A167F75">
      <w:pPr>
        <w:ind w:right="72"/>
        <w:rPr>
          <w:rFonts w:ascii="Verdana" w:hAnsi="Verdana" w:cs="Arial"/>
          <w:color w:val="000000" w:themeColor="text1"/>
          <w:sz w:val="24"/>
          <w:szCs w:val="24"/>
          <w:u w:val="single"/>
        </w:rPr>
      </w:pPr>
      <w:r w:rsidRPr="1A167F75">
        <w:rPr>
          <w:rFonts w:ascii="Verdana" w:hAnsi="Verdana" w:cs="Arial"/>
          <w:color w:val="000000" w:themeColor="text1"/>
          <w:sz w:val="24"/>
          <w:szCs w:val="24"/>
          <w:u w:val="single"/>
        </w:rPr>
        <w:t>Course Description</w:t>
      </w:r>
      <w:r w:rsidR="00F67CFA" w:rsidRPr="1A167F75">
        <w:rPr>
          <w:rFonts w:ascii="Verdana" w:hAnsi="Verdana" w:cs="Arial"/>
          <w:color w:val="000000" w:themeColor="text1"/>
          <w:sz w:val="24"/>
          <w:szCs w:val="24"/>
          <w:u w:val="single"/>
        </w:rPr>
        <w:t>:</w:t>
      </w:r>
    </w:p>
    <w:p w14:paraId="2CDA3DB5" w14:textId="2ACE98A6" w:rsidR="007E53CD" w:rsidRPr="001E595D" w:rsidRDefault="38A3D4E9" w:rsidP="27D6BF8E">
      <w:pPr>
        <w:spacing w:after="0"/>
        <w:rPr>
          <w:rFonts w:ascii="Book Antiqua" w:eastAsia="Book Antiqua" w:hAnsi="Book Antiqua" w:cs="Book Antiqua"/>
          <w:color w:val="000000" w:themeColor="text1"/>
          <w:sz w:val="24"/>
          <w:szCs w:val="24"/>
        </w:rPr>
      </w:pPr>
      <w:r w:rsidRPr="14414E8A">
        <w:rPr>
          <w:rFonts w:ascii="Book Antiqua" w:eastAsia="Book Antiqua" w:hAnsi="Book Antiqua" w:cs="Book Antiqua"/>
          <w:color w:val="000000" w:themeColor="text1"/>
          <w:sz w:val="24"/>
          <w:szCs w:val="24"/>
        </w:rPr>
        <w:t xml:space="preserve">The Osteopathic Practices and Principles </w:t>
      </w:r>
      <w:r w:rsidR="1DADB719" w:rsidRPr="14414E8A">
        <w:rPr>
          <w:rFonts w:ascii="Book Antiqua" w:eastAsia="Book Antiqua" w:hAnsi="Book Antiqua" w:cs="Book Antiqua"/>
          <w:color w:val="000000" w:themeColor="text1"/>
          <w:sz w:val="24"/>
          <w:szCs w:val="24"/>
        </w:rPr>
        <w:t>3</w:t>
      </w:r>
      <w:r w:rsidRPr="14414E8A">
        <w:rPr>
          <w:rFonts w:ascii="Book Antiqua" w:eastAsia="Book Antiqua" w:hAnsi="Book Antiqua" w:cs="Book Antiqua"/>
          <w:color w:val="000000" w:themeColor="text1"/>
          <w:sz w:val="24"/>
          <w:szCs w:val="24"/>
        </w:rPr>
        <w:t xml:space="preserve"> (OPP</w:t>
      </w:r>
      <w:r w:rsidR="789562D7" w:rsidRPr="14414E8A">
        <w:rPr>
          <w:rFonts w:ascii="Book Antiqua" w:eastAsia="Book Antiqua" w:hAnsi="Book Antiqua" w:cs="Book Antiqua"/>
          <w:color w:val="000000" w:themeColor="text1"/>
          <w:sz w:val="24"/>
          <w:szCs w:val="24"/>
        </w:rPr>
        <w:t>3</w:t>
      </w:r>
      <w:r w:rsidRPr="14414E8A">
        <w:rPr>
          <w:rFonts w:ascii="Book Antiqua" w:eastAsia="Book Antiqua" w:hAnsi="Book Antiqua" w:cs="Book Antiqua"/>
          <w:color w:val="000000" w:themeColor="text1"/>
          <w:sz w:val="24"/>
          <w:szCs w:val="24"/>
        </w:rPr>
        <w:t xml:space="preserve">) course is the </w:t>
      </w:r>
      <w:r w:rsidR="713A7361" w:rsidRPr="14414E8A">
        <w:rPr>
          <w:rFonts w:ascii="Book Antiqua" w:eastAsia="Book Antiqua" w:hAnsi="Book Antiqua" w:cs="Book Antiqua"/>
          <w:color w:val="000000" w:themeColor="text1"/>
          <w:sz w:val="24"/>
          <w:szCs w:val="24"/>
        </w:rPr>
        <w:t>third</w:t>
      </w:r>
      <w:r w:rsidRPr="14414E8A">
        <w:rPr>
          <w:rFonts w:ascii="Book Antiqua" w:eastAsia="Book Antiqua" w:hAnsi="Book Antiqua" w:cs="Book Antiqua"/>
          <w:color w:val="000000" w:themeColor="text1"/>
          <w:sz w:val="24"/>
          <w:szCs w:val="24"/>
        </w:rPr>
        <w:t xml:space="preserve"> of a four- semester cumulative body of basic knowledge and skills courses that spans the first two years of the osteopathic medical school curriculum. It is designed to reinforce the basic tenets, philosophy, principles, and practices of osteopathic medicine. </w:t>
      </w:r>
    </w:p>
    <w:p w14:paraId="3A6B0E25" w14:textId="6338B70D" w:rsidR="007E53CD" w:rsidRPr="001E595D" w:rsidRDefault="007E53CD" w:rsidP="27D6BF8E">
      <w:pPr>
        <w:spacing w:after="0"/>
        <w:rPr>
          <w:rFonts w:ascii="Book Antiqua" w:eastAsia="Book Antiqua" w:hAnsi="Book Antiqua" w:cs="Book Antiqua"/>
          <w:color w:val="000000" w:themeColor="text1"/>
          <w:sz w:val="24"/>
          <w:szCs w:val="24"/>
        </w:rPr>
      </w:pPr>
    </w:p>
    <w:p w14:paraId="17D0AE3F" w14:textId="7D7B84FD" w:rsidR="007E53CD" w:rsidRPr="001E595D" w:rsidRDefault="2B933864" w:rsidP="3C4E22A2">
      <w:pPr>
        <w:spacing w:after="0"/>
        <w:rPr>
          <w:rFonts w:ascii="Book Antiqua" w:eastAsia="Book Antiqua" w:hAnsi="Book Antiqua" w:cs="Book Antiqua"/>
          <w:color w:val="000000" w:themeColor="text1"/>
          <w:sz w:val="24"/>
          <w:szCs w:val="24"/>
        </w:rPr>
      </w:pPr>
      <w:r w:rsidRPr="17725D2D">
        <w:rPr>
          <w:rFonts w:ascii="Book Antiqua" w:eastAsia="Book Antiqua" w:hAnsi="Book Antiqua" w:cs="Book Antiqua"/>
          <w:color w:val="000000" w:themeColor="text1"/>
          <w:sz w:val="24"/>
          <w:szCs w:val="24"/>
        </w:rPr>
        <w:t>Th</w:t>
      </w:r>
      <w:r w:rsidR="228DE5CF" w:rsidRPr="17725D2D">
        <w:rPr>
          <w:rFonts w:ascii="Book Antiqua" w:eastAsia="Book Antiqua" w:hAnsi="Book Antiqua" w:cs="Book Antiqua"/>
          <w:color w:val="000000" w:themeColor="text1"/>
          <w:sz w:val="24"/>
          <w:szCs w:val="24"/>
        </w:rPr>
        <w:t xml:space="preserve">e four-year </w:t>
      </w:r>
      <w:r w:rsidR="537F8AC4" w:rsidRPr="17725D2D">
        <w:rPr>
          <w:rFonts w:ascii="Book Antiqua" w:eastAsia="Book Antiqua" w:hAnsi="Book Antiqua" w:cs="Book Antiqua"/>
          <w:color w:val="000000" w:themeColor="text1"/>
          <w:sz w:val="24"/>
          <w:szCs w:val="24"/>
        </w:rPr>
        <w:t xml:space="preserve">OPP </w:t>
      </w:r>
      <w:r w:rsidR="228DE5CF" w:rsidRPr="17725D2D">
        <w:rPr>
          <w:rFonts w:ascii="Book Antiqua" w:eastAsia="Book Antiqua" w:hAnsi="Book Antiqua" w:cs="Book Antiqua"/>
          <w:color w:val="000000" w:themeColor="text1"/>
          <w:sz w:val="24"/>
          <w:szCs w:val="24"/>
        </w:rPr>
        <w:t>curriculum</w:t>
      </w:r>
      <w:r w:rsidRPr="17725D2D">
        <w:rPr>
          <w:rFonts w:ascii="Book Antiqua" w:eastAsia="Book Antiqua" w:hAnsi="Book Antiqua" w:cs="Book Antiqua"/>
          <w:color w:val="000000" w:themeColor="text1"/>
          <w:sz w:val="24"/>
          <w:szCs w:val="24"/>
        </w:rPr>
        <w:t xml:space="preserve"> does contain all the inclusive knowledge needed to be successful in the National Board of Osteopathic Medical Examiners board exams, it is primarily designed to provide the foundation</w:t>
      </w:r>
      <w:r w:rsidR="6B7881EE" w:rsidRPr="17725D2D">
        <w:rPr>
          <w:rFonts w:ascii="Book Antiqua" w:eastAsia="Book Antiqua" w:hAnsi="Book Antiqua" w:cs="Book Antiqua"/>
          <w:color w:val="000000" w:themeColor="text1"/>
          <w:sz w:val="24"/>
          <w:szCs w:val="24"/>
        </w:rPr>
        <w:t>s of practice</w:t>
      </w:r>
      <w:r w:rsidRPr="17725D2D">
        <w:rPr>
          <w:rFonts w:ascii="Book Antiqua" w:eastAsia="Book Antiqua" w:hAnsi="Book Antiqua" w:cs="Book Antiqua"/>
          <w:color w:val="000000" w:themeColor="text1"/>
          <w:sz w:val="24"/>
          <w:szCs w:val="24"/>
        </w:rPr>
        <w:t xml:space="preserve"> (as well as more advanced theoretical and psychomotor skills) for future osteopathic physicians to integrate osteopathic philosophy, diagnosis, and treatment in</w:t>
      </w:r>
      <w:r w:rsidR="08969775" w:rsidRPr="17725D2D">
        <w:rPr>
          <w:rFonts w:ascii="Book Antiqua" w:eastAsia="Book Antiqua" w:hAnsi="Book Antiqua" w:cs="Book Antiqua"/>
          <w:color w:val="000000" w:themeColor="text1"/>
          <w:sz w:val="24"/>
          <w:szCs w:val="24"/>
        </w:rPr>
        <w:t>to</w:t>
      </w:r>
      <w:r w:rsidRPr="17725D2D">
        <w:rPr>
          <w:rFonts w:ascii="Book Antiqua" w:eastAsia="Book Antiqua" w:hAnsi="Book Antiqua" w:cs="Book Antiqua"/>
          <w:color w:val="000000" w:themeColor="text1"/>
          <w:sz w:val="24"/>
          <w:szCs w:val="24"/>
        </w:rPr>
        <w:t xml:space="preserve"> a competent compassionate and professional patient care</w:t>
      </w:r>
      <w:r w:rsidR="5019B2B7" w:rsidRPr="17725D2D">
        <w:rPr>
          <w:rFonts w:ascii="Book Antiqua" w:eastAsia="Book Antiqua" w:hAnsi="Book Antiqua" w:cs="Book Antiqua"/>
          <w:color w:val="000000" w:themeColor="text1"/>
          <w:sz w:val="24"/>
          <w:szCs w:val="24"/>
        </w:rPr>
        <w:t xml:space="preserve"> that exhibits the fundamental distinctiveness of </w:t>
      </w:r>
      <w:r w:rsidR="48FFD6BF" w:rsidRPr="17725D2D">
        <w:rPr>
          <w:rFonts w:ascii="Book Antiqua" w:eastAsia="Book Antiqua" w:hAnsi="Book Antiqua" w:cs="Book Antiqua"/>
          <w:color w:val="000000" w:themeColor="text1"/>
          <w:sz w:val="24"/>
          <w:szCs w:val="24"/>
        </w:rPr>
        <w:t>o</w:t>
      </w:r>
      <w:r w:rsidR="5019B2B7" w:rsidRPr="17725D2D">
        <w:rPr>
          <w:rFonts w:ascii="Book Antiqua" w:eastAsia="Book Antiqua" w:hAnsi="Book Antiqua" w:cs="Book Antiqua"/>
          <w:color w:val="000000" w:themeColor="text1"/>
          <w:sz w:val="24"/>
          <w:szCs w:val="24"/>
        </w:rPr>
        <w:t>steopathic medicine</w:t>
      </w:r>
      <w:r w:rsidRPr="17725D2D">
        <w:rPr>
          <w:rFonts w:ascii="Book Antiqua" w:eastAsia="Book Antiqua" w:hAnsi="Book Antiqua" w:cs="Book Antiqua"/>
          <w:color w:val="000000" w:themeColor="text1"/>
          <w:sz w:val="24"/>
          <w:szCs w:val="24"/>
        </w:rPr>
        <w:t>.</w:t>
      </w:r>
    </w:p>
    <w:p w14:paraId="1B96C40D" w14:textId="5C38B8DA" w:rsidR="007E53CD" w:rsidRPr="001E595D" w:rsidRDefault="38A3D4E9" w:rsidP="3C4E22A2">
      <w:pPr>
        <w:spacing w:after="0"/>
        <w:rPr>
          <w:rFonts w:ascii="Book Antiqua" w:eastAsia="Book Antiqua" w:hAnsi="Book Antiqua" w:cs="Book Antiqua"/>
          <w:color w:val="000000" w:themeColor="text1"/>
          <w:sz w:val="24"/>
          <w:szCs w:val="24"/>
        </w:rPr>
      </w:pPr>
      <w:r w:rsidRPr="3C4E22A2">
        <w:rPr>
          <w:rFonts w:ascii="Book Antiqua" w:eastAsia="Book Antiqua" w:hAnsi="Book Antiqua" w:cs="Book Antiqua"/>
          <w:color w:val="000000" w:themeColor="text1"/>
          <w:sz w:val="24"/>
          <w:szCs w:val="24"/>
        </w:rPr>
        <w:t xml:space="preserve"> </w:t>
      </w:r>
    </w:p>
    <w:p w14:paraId="70F8125F" w14:textId="2382CAA9" w:rsidR="007E53CD" w:rsidRPr="001E595D" w:rsidRDefault="38A3D4E9" w:rsidP="14414E8A">
      <w:pPr>
        <w:spacing w:after="0"/>
        <w:rPr>
          <w:rFonts w:ascii="Book Antiqua" w:eastAsia="Book Antiqua" w:hAnsi="Book Antiqua" w:cs="Book Antiqua"/>
          <w:color w:val="000000" w:themeColor="text1"/>
          <w:sz w:val="24"/>
          <w:szCs w:val="24"/>
        </w:rPr>
      </w:pPr>
      <w:r w:rsidRPr="14414E8A">
        <w:rPr>
          <w:rFonts w:ascii="Book Antiqua" w:eastAsia="Book Antiqua" w:hAnsi="Book Antiqua" w:cs="Book Antiqua"/>
          <w:color w:val="000000" w:themeColor="text1"/>
          <w:sz w:val="24"/>
          <w:szCs w:val="24"/>
        </w:rPr>
        <w:t>In OPP</w:t>
      </w:r>
      <w:r w:rsidR="555E6A00" w:rsidRPr="14414E8A">
        <w:rPr>
          <w:rFonts w:ascii="Book Antiqua" w:eastAsia="Book Antiqua" w:hAnsi="Book Antiqua" w:cs="Book Antiqua"/>
          <w:color w:val="000000" w:themeColor="text1"/>
          <w:sz w:val="24"/>
          <w:szCs w:val="24"/>
        </w:rPr>
        <w:t>3</w:t>
      </w:r>
      <w:r w:rsidR="095DBFFA" w:rsidRPr="14414E8A">
        <w:rPr>
          <w:rFonts w:ascii="Book Antiqua" w:eastAsia="Book Antiqua" w:hAnsi="Book Antiqua" w:cs="Book Antiqua"/>
          <w:color w:val="000000" w:themeColor="text1"/>
          <w:sz w:val="24"/>
          <w:szCs w:val="24"/>
        </w:rPr>
        <w:t>,</w:t>
      </w:r>
      <w:r w:rsidRPr="14414E8A">
        <w:rPr>
          <w:rFonts w:ascii="Book Antiqua" w:eastAsia="Book Antiqua" w:hAnsi="Book Antiqua" w:cs="Book Antiqua"/>
          <w:color w:val="000000" w:themeColor="text1"/>
          <w:sz w:val="24"/>
          <w:szCs w:val="24"/>
        </w:rPr>
        <w:t xml:space="preserve"> we continue your development of basic osteopathic diagnostic and treatment skills with the goal of developing refined techniques and advanced palpatory skills</w:t>
      </w:r>
      <w:bookmarkStart w:id="0" w:name="_Int_T8AnhJYv"/>
      <w:r w:rsidRPr="14414E8A">
        <w:rPr>
          <w:rFonts w:ascii="Book Antiqua" w:eastAsia="Book Antiqua" w:hAnsi="Book Antiqua" w:cs="Book Antiqua"/>
          <w:color w:val="000000" w:themeColor="text1"/>
          <w:sz w:val="24"/>
          <w:szCs w:val="24"/>
        </w:rPr>
        <w:t xml:space="preserve">.  </w:t>
      </w:r>
      <w:bookmarkEnd w:id="0"/>
      <w:r w:rsidR="5A99A28D" w:rsidRPr="14414E8A">
        <w:rPr>
          <w:rFonts w:ascii="Book Antiqua" w:eastAsia="Book Antiqua" w:hAnsi="Book Antiqua" w:cs="Book Antiqua"/>
          <w:color w:val="000000" w:themeColor="text1"/>
          <w:sz w:val="24"/>
          <w:szCs w:val="24"/>
        </w:rPr>
        <w:t>OPP</w:t>
      </w:r>
      <w:r w:rsidR="19BD43D3" w:rsidRPr="14414E8A">
        <w:rPr>
          <w:rFonts w:ascii="Book Antiqua" w:eastAsia="Book Antiqua" w:hAnsi="Book Antiqua" w:cs="Book Antiqua"/>
          <w:color w:val="000000" w:themeColor="text1"/>
          <w:sz w:val="24"/>
          <w:szCs w:val="24"/>
        </w:rPr>
        <w:t>3 will focus on Balanced Ligamentous Tension (</w:t>
      </w:r>
      <w:r w:rsidR="0FC90AA4" w:rsidRPr="14414E8A">
        <w:rPr>
          <w:rFonts w:ascii="Book Antiqua" w:eastAsia="Book Antiqua" w:hAnsi="Book Antiqua" w:cs="Book Antiqua"/>
          <w:color w:val="000000" w:themeColor="text1"/>
          <w:sz w:val="24"/>
          <w:szCs w:val="24"/>
        </w:rPr>
        <w:t xml:space="preserve">BLT), </w:t>
      </w:r>
      <w:r w:rsidR="19BD43D3" w:rsidRPr="14414E8A">
        <w:rPr>
          <w:rFonts w:ascii="Book Antiqua" w:eastAsia="Book Antiqua" w:hAnsi="Book Antiqua" w:cs="Book Antiqua"/>
          <w:color w:val="000000" w:themeColor="text1"/>
          <w:sz w:val="24"/>
          <w:szCs w:val="24"/>
        </w:rPr>
        <w:t>M</w:t>
      </w:r>
      <w:r w:rsidR="2862665D" w:rsidRPr="14414E8A">
        <w:rPr>
          <w:rFonts w:ascii="Book Antiqua" w:eastAsia="Book Antiqua" w:hAnsi="Book Antiqua" w:cs="Book Antiqua"/>
          <w:color w:val="000000" w:themeColor="text1"/>
          <w:sz w:val="24"/>
          <w:szCs w:val="24"/>
        </w:rPr>
        <w:t>yofascial Release (MFR)</w:t>
      </w:r>
      <w:r w:rsidR="19BD43D3" w:rsidRPr="14414E8A">
        <w:rPr>
          <w:rFonts w:ascii="Book Antiqua" w:eastAsia="Book Antiqua" w:hAnsi="Book Antiqua" w:cs="Book Antiqua"/>
          <w:color w:val="000000" w:themeColor="text1"/>
          <w:sz w:val="24"/>
          <w:szCs w:val="24"/>
        </w:rPr>
        <w:t xml:space="preserve">, </w:t>
      </w:r>
      <w:r w:rsidR="244FED09" w:rsidRPr="14414E8A">
        <w:rPr>
          <w:rFonts w:ascii="Book Antiqua" w:eastAsia="Book Antiqua" w:hAnsi="Book Antiqua" w:cs="Book Antiqua"/>
          <w:color w:val="000000" w:themeColor="text1"/>
          <w:sz w:val="24"/>
          <w:szCs w:val="24"/>
        </w:rPr>
        <w:t>Osteopathic Cranial Manipulative Medicine (</w:t>
      </w:r>
      <w:r w:rsidR="19BD43D3" w:rsidRPr="14414E8A">
        <w:rPr>
          <w:rFonts w:ascii="Book Antiqua" w:eastAsia="Book Antiqua" w:hAnsi="Book Antiqua" w:cs="Book Antiqua"/>
          <w:color w:val="000000" w:themeColor="text1"/>
          <w:sz w:val="24"/>
          <w:szCs w:val="24"/>
        </w:rPr>
        <w:t>OCMM</w:t>
      </w:r>
      <w:r w:rsidR="56545BC9" w:rsidRPr="14414E8A">
        <w:rPr>
          <w:rFonts w:ascii="Book Antiqua" w:eastAsia="Book Antiqua" w:hAnsi="Book Antiqua" w:cs="Book Antiqua"/>
          <w:color w:val="000000" w:themeColor="text1"/>
          <w:sz w:val="24"/>
          <w:szCs w:val="24"/>
        </w:rPr>
        <w:t>)</w:t>
      </w:r>
      <w:r w:rsidR="19BD43D3" w:rsidRPr="14414E8A">
        <w:rPr>
          <w:rFonts w:ascii="Book Antiqua" w:eastAsia="Book Antiqua" w:hAnsi="Book Antiqua" w:cs="Book Antiqua"/>
          <w:color w:val="000000" w:themeColor="text1"/>
          <w:sz w:val="24"/>
          <w:szCs w:val="24"/>
        </w:rPr>
        <w:t xml:space="preserve">, </w:t>
      </w:r>
      <w:r w:rsidR="16BECAEB" w:rsidRPr="14414E8A">
        <w:rPr>
          <w:rFonts w:ascii="Book Antiqua" w:eastAsia="Book Antiqua" w:hAnsi="Book Antiqua" w:cs="Book Antiqua"/>
          <w:color w:val="000000" w:themeColor="text1"/>
          <w:sz w:val="24"/>
          <w:szCs w:val="24"/>
        </w:rPr>
        <w:t>Facilitated Positional Release (</w:t>
      </w:r>
      <w:r w:rsidR="19BD43D3" w:rsidRPr="14414E8A">
        <w:rPr>
          <w:rFonts w:ascii="Book Antiqua" w:eastAsia="Book Antiqua" w:hAnsi="Book Antiqua" w:cs="Book Antiqua"/>
          <w:color w:val="000000" w:themeColor="text1"/>
          <w:sz w:val="24"/>
          <w:szCs w:val="24"/>
        </w:rPr>
        <w:t>FPR</w:t>
      </w:r>
      <w:r w:rsidR="5804D30A" w:rsidRPr="14414E8A">
        <w:rPr>
          <w:rFonts w:ascii="Book Antiqua" w:eastAsia="Book Antiqua" w:hAnsi="Book Antiqua" w:cs="Book Antiqua"/>
          <w:color w:val="000000" w:themeColor="text1"/>
          <w:sz w:val="24"/>
          <w:szCs w:val="24"/>
        </w:rPr>
        <w:t>)</w:t>
      </w:r>
      <w:r w:rsidR="19BD43D3" w:rsidRPr="14414E8A">
        <w:rPr>
          <w:rFonts w:ascii="Book Antiqua" w:eastAsia="Book Antiqua" w:hAnsi="Book Antiqua" w:cs="Book Antiqua"/>
          <w:color w:val="000000" w:themeColor="text1"/>
          <w:sz w:val="24"/>
          <w:szCs w:val="24"/>
        </w:rPr>
        <w:t>, and treatment of the extremities</w:t>
      </w:r>
      <w:r w:rsidR="5A99A28D" w:rsidRPr="14414E8A">
        <w:rPr>
          <w:rFonts w:ascii="Book Antiqua" w:eastAsia="Book Antiqua" w:hAnsi="Book Antiqua" w:cs="Book Antiqua"/>
          <w:color w:val="000000" w:themeColor="text1"/>
          <w:sz w:val="24"/>
          <w:szCs w:val="24"/>
        </w:rPr>
        <w:t>.</w:t>
      </w:r>
      <w:r w:rsidRPr="14414E8A">
        <w:rPr>
          <w:rFonts w:ascii="Book Antiqua" w:eastAsia="Book Antiqua" w:hAnsi="Book Antiqua" w:cs="Book Antiqua"/>
          <w:color w:val="000000" w:themeColor="text1"/>
          <w:sz w:val="24"/>
          <w:szCs w:val="24"/>
        </w:rPr>
        <w:t xml:space="preserve"> </w:t>
      </w:r>
      <w:r w:rsidR="23802EB6" w:rsidRPr="14414E8A">
        <w:rPr>
          <w:rFonts w:ascii="Book Antiqua" w:eastAsia="Book Antiqua" w:hAnsi="Book Antiqua" w:cs="Book Antiqua"/>
          <w:color w:val="000000" w:themeColor="text1"/>
          <w:sz w:val="24"/>
          <w:szCs w:val="24"/>
        </w:rPr>
        <w:t xml:space="preserve">OPP3 will also introduce additional clinical application labs to help you begin to understand how to integrate OPP into your future practice. </w:t>
      </w:r>
    </w:p>
    <w:p w14:paraId="1955DA9E" w14:textId="7010304B" w:rsidR="007E53CD" w:rsidRPr="001E595D" w:rsidRDefault="38A3D4E9" w:rsidP="14414E8A">
      <w:pPr>
        <w:spacing w:after="0"/>
        <w:rPr>
          <w:rFonts w:ascii="Book Antiqua" w:eastAsia="Book Antiqua" w:hAnsi="Book Antiqua" w:cs="Book Antiqua"/>
          <w:color w:val="000000" w:themeColor="text1"/>
          <w:sz w:val="24"/>
          <w:szCs w:val="24"/>
        </w:rPr>
      </w:pPr>
      <w:r w:rsidRPr="14414E8A">
        <w:rPr>
          <w:rFonts w:ascii="Book Antiqua" w:eastAsia="Book Antiqua" w:hAnsi="Book Antiqua" w:cs="Book Antiqua"/>
          <w:color w:val="000000" w:themeColor="text1"/>
          <w:sz w:val="24"/>
          <w:szCs w:val="24"/>
        </w:rPr>
        <w:t xml:space="preserve"> </w:t>
      </w:r>
    </w:p>
    <w:p w14:paraId="50E6AA3B" w14:textId="26F3C439" w:rsidR="007E53CD" w:rsidRPr="001E595D" w:rsidRDefault="2B933864" w:rsidP="3C4E22A2">
      <w:pPr>
        <w:spacing w:after="0"/>
        <w:rPr>
          <w:rFonts w:ascii="Book Antiqua" w:eastAsia="Book Antiqua" w:hAnsi="Book Antiqua" w:cs="Book Antiqua"/>
          <w:color w:val="000000" w:themeColor="text1"/>
          <w:sz w:val="24"/>
          <w:szCs w:val="24"/>
        </w:rPr>
      </w:pPr>
      <w:r w:rsidRPr="17725D2D">
        <w:rPr>
          <w:rFonts w:ascii="Book Antiqua" w:eastAsia="Book Antiqua" w:hAnsi="Book Antiqua" w:cs="Book Antiqua"/>
          <w:color w:val="000000" w:themeColor="text1"/>
          <w:sz w:val="24"/>
          <w:szCs w:val="24"/>
        </w:rPr>
        <w:t>Students develop competence in</w:t>
      </w:r>
      <w:r w:rsidR="7ACD6A34" w:rsidRPr="17725D2D">
        <w:rPr>
          <w:rFonts w:ascii="Book Antiqua" w:eastAsia="Book Antiqua" w:hAnsi="Book Antiqua" w:cs="Book Antiqua"/>
          <w:color w:val="000000" w:themeColor="text1"/>
          <w:sz w:val="24"/>
          <w:szCs w:val="24"/>
        </w:rPr>
        <w:t xml:space="preserve"> Patient Care</w:t>
      </w:r>
      <w:r w:rsidR="12A8AB63" w:rsidRPr="17725D2D">
        <w:rPr>
          <w:rFonts w:ascii="Book Antiqua" w:eastAsia="Book Antiqua" w:hAnsi="Book Antiqua" w:cs="Book Antiqua"/>
          <w:color w:val="000000" w:themeColor="text1"/>
          <w:sz w:val="24"/>
          <w:szCs w:val="24"/>
        </w:rPr>
        <w:t xml:space="preserve"> (PC), O</w:t>
      </w:r>
      <w:r w:rsidRPr="17725D2D">
        <w:rPr>
          <w:rFonts w:ascii="Book Antiqua" w:eastAsia="Book Antiqua" w:hAnsi="Book Antiqua" w:cs="Book Antiqua"/>
          <w:color w:val="000000" w:themeColor="text1"/>
          <w:sz w:val="24"/>
          <w:szCs w:val="24"/>
        </w:rPr>
        <w:t>steopathic Principles and Practices (</w:t>
      </w:r>
      <w:r w:rsidR="67895B7B" w:rsidRPr="17725D2D">
        <w:rPr>
          <w:rFonts w:ascii="Book Antiqua" w:eastAsia="Book Antiqua" w:hAnsi="Book Antiqua" w:cs="Book Antiqua"/>
          <w:color w:val="000000" w:themeColor="text1"/>
          <w:sz w:val="24"/>
          <w:szCs w:val="24"/>
        </w:rPr>
        <w:t>O</w:t>
      </w:r>
      <w:r w:rsidRPr="17725D2D">
        <w:rPr>
          <w:rFonts w:ascii="Book Antiqua" w:eastAsia="Book Antiqua" w:hAnsi="Book Antiqua" w:cs="Book Antiqua"/>
          <w:color w:val="000000" w:themeColor="text1"/>
          <w:sz w:val="24"/>
          <w:szCs w:val="24"/>
        </w:rPr>
        <w:t>PP), Interpersonal and Communication Skills (ICS), Professionalism (PROF), and Medical Knowledge (MK) during OPP</w:t>
      </w:r>
      <w:r w:rsidR="3F4A06C3" w:rsidRPr="17725D2D">
        <w:rPr>
          <w:rFonts w:ascii="Book Antiqua" w:eastAsia="Book Antiqua" w:hAnsi="Book Antiqua" w:cs="Book Antiqua"/>
          <w:color w:val="000000" w:themeColor="text1"/>
          <w:sz w:val="24"/>
          <w:szCs w:val="24"/>
        </w:rPr>
        <w:t>3</w:t>
      </w:r>
      <w:r w:rsidRPr="17725D2D">
        <w:rPr>
          <w:rFonts w:ascii="Book Antiqua" w:eastAsia="Book Antiqua" w:hAnsi="Book Antiqua" w:cs="Book Antiqua"/>
          <w:color w:val="000000" w:themeColor="text1"/>
          <w:sz w:val="24"/>
          <w:szCs w:val="24"/>
        </w:rPr>
        <w:t xml:space="preserve"> in alignment with the mission of TUCOM and for more information should refer to the competency milestones in the </w:t>
      </w:r>
      <w:r w:rsidRPr="17725D2D">
        <w:rPr>
          <w:rFonts w:ascii="Book Antiqua" w:eastAsia="Book Antiqua" w:hAnsi="Book Antiqua" w:cs="Book Antiqua"/>
          <w:i/>
          <w:color w:val="000000" w:themeColor="text1"/>
          <w:sz w:val="24"/>
          <w:szCs w:val="24"/>
        </w:rPr>
        <w:t>Student Guide to Competencies: Milestones, Feedback and Assessment</w:t>
      </w:r>
      <w:r w:rsidRPr="17725D2D">
        <w:rPr>
          <w:rFonts w:ascii="Book Antiqua" w:eastAsia="Book Antiqua" w:hAnsi="Book Antiqua" w:cs="Book Antiqua"/>
          <w:color w:val="000000" w:themeColor="text1"/>
          <w:sz w:val="24"/>
          <w:szCs w:val="24"/>
        </w:rPr>
        <w:t>.</w:t>
      </w:r>
    </w:p>
    <w:p w14:paraId="2FEB3EAE" w14:textId="034EBFE4" w:rsidR="007E53CD" w:rsidRPr="001E595D" w:rsidRDefault="007E53CD" w:rsidP="3C4E22A2">
      <w:pPr>
        <w:spacing w:after="0"/>
        <w:rPr>
          <w:rFonts w:ascii="Book Antiqua" w:eastAsia="Book Antiqua" w:hAnsi="Book Antiqua" w:cs="Book Antiqua"/>
          <w:color w:val="000000" w:themeColor="text1"/>
          <w:sz w:val="24"/>
          <w:szCs w:val="24"/>
        </w:rPr>
      </w:pPr>
    </w:p>
    <w:p w14:paraId="204D3FDA" w14:textId="16388CA0" w:rsidR="007E53CD" w:rsidRPr="001E595D" w:rsidRDefault="38A3D4E9" w:rsidP="3C4E22A2">
      <w:pPr>
        <w:spacing w:after="0"/>
        <w:rPr>
          <w:rFonts w:ascii="Book Antiqua" w:eastAsia="Book Antiqua" w:hAnsi="Book Antiqua" w:cs="Book Antiqua"/>
          <w:color w:val="000000" w:themeColor="text1"/>
          <w:sz w:val="24"/>
          <w:szCs w:val="24"/>
        </w:rPr>
      </w:pPr>
      <w:r w:rsidRPr="3C4E22A2">
        <w:rPr>
          <w:rFonts w:ascii="Book Antiqua" w:eastAsia="Book Antiqua" w:hAnsi="Book Antiqua" w:cs="Book Antiqua"/>
          <w:color w:val="000000" w:themeColor="text1"/>
          <w:sz w:val="24"/>
          <w:szCs w:val="24"/>
        </w:rPr>
        <w:t>This course is founded in, and expressed through the cornerstones of the four osteopathic tenets:</w:t>
      </w:r>
    </w:p>
    <w:p w14:paraId="44B907F0" w14:textId="4E2B9E76" w:rsidR="007E53CD" w:rsidRPr="001E595D" w:rsidRDefault="1A167F75" w:rsidP="1A167F75">
      <w:pPr>
        <w:spacing w:after="0"/>
        <w:ind w:firstLine="720"/>
        <w:rPr>
          <w:rFonts w:ascii="Book Antiqua" w:eastAsia="Book Antiqua" w:hAnsi="Book Antiqua" w:cs="Book Antiqua"/>
          <w:color w:val="000000" w:themeColor="text1"/>
          <w:sz w:val="24"/>
          <w:szCs w:val="24"/>
        </w:rPr>
      </w:pPr>
      <w:r w:rsidRPr="1A167F75">
        <w:rPr>
          <w:rFonts w:ascii="Book Antiqua" w:eastAsia="Book Antiqua" w:hAnsi="Book Antiqua" w:cs="Book Antiqua"/>
          <w:color w:val="000000" w:themeColor="text1"/>
          <w:sz w:val="24"/>
          <w:szCs w:val="24"/>
        </w:rPr>
        <w:t xml:space="preserve">1. </w:t>
      </w:r>
      <w:r w:rsidR="38A3D4E9" w:rsidRPr="1A167F75">
        <w:rPr>
          <w:rFonts w:ascii="Book Antiqua" w:eastAsia="Book Antiqua" w:hAnsi="Book Antiqua" w:cs="Book Antiqua"/>
          <w:color w:val="000000" w:themeColor="text1"/>
          <w:sz w:val="24"/>
          <w:szCs w:val="24"/>
        </w:rPr>
        <w:t xml:space="preserve">The body is a unit; the person is a </w:t>
      </w:r>
      <w:bookmarkStart w:id="1" w:name="_Int_S9DFLAsi"/>
      <w:r w:rsidR="38A3D4E9" w:rsidRPr="1A167F75">
        <w:rPr>
          <w:rFonts w:ascii="Book Antiqua" w:eastAsia="Book Antiqua" w:hAnsi="Book Antiqua" w:cs="Book Antiqua"/>
          <w:color w:val="000000" w:themeColor="text1"/>
          <w:sz w:val="24"/>
          <w:szCs w:val="24"/>
        </w:rPr>
        <w:t>unity</w:t>
      </w:r>
      <w:bookmarkEnd w:id="1"/>
      <w:r w:rsidR="38A3D4E9" w:rsidRPr="1A167F75">
        <w:rPr>
          <w:rFonts w:ascii="Book Antiqua" w:eastAsia="Book Antiqua" w:hAnsi="Book Antiqua" w:cs="Book Antiqua"/>
          <w:color w:val="000000" w:themeColor="text1"/>
          <w:sz w:val="24"/>
          <w:szCs w:val="24"/>
        </w:rPr>
        <w:t xml:space="preserve"> of body, mind, and spirit.</w:t>
      </w:r>
    </w:p>
    <w:p w14:paraId="1109B5DC" w14:textId="2C2144E6" w:rsidR="007E53CD" w:rsidRPr="001E595D" w:rsidRDefault="36379978" w:rsidP="1A167F75">
      <w:pPr>
        <w:spacing w:after="0"/>
        <w:rPr>
          <w:rFonts w:ascii="Book Antiqua" w:eastAsia="Book Antiqua" w:hAnsi="Book Antiqua" w:cs="Book Antiqua"/>
          <w:color w:val="000000" w:themeColor="text1"/>
          <w:sz w:val="24"/>
          <w:szCs w:val="24"/>
        </w:rPr>
      </w:pPr>
      <w:r w:rsidRPr="1A167F75">
        <w:rPr>
          <w:rFonts w:ascii="Book Antiqua" w:eastAsia="Book Antiqua" w:hAnsi="Book Antiqua" w:cs="Book Antiqua"/>
          <w:color w:val="000000" w:themeColor="text1"/>
          <w:sz w:val="24"/>
          <w:szCs w:val="24"/>
        </w:rPr>
        <w:t xml:space="preserve"> </w:t>
      </w:r>
      <w:r w:rsidR="007E53CD">
        <w:tab/>
      </w:r>
      <w:r w:rsidR="695E901F" w:rsidRPr="1A167F75">
        <w:rPr>
          <w:rFonts w:ascii="Book Antiqua" w:eastAsia="Book Antiqua" w:hAnsi="Book Antiqua" w:cs="Book Antiqua"/>
          <w:color w:val="000000" w:themeColor="text1"/>
          <w:sz w:val="24"/>
          <w:szCs w:val="24"/>
        </w:rPr>
        <w:t xml:space="preserve">2. </w:t>
      </w:r>
      <w:r w:rsidR="38A3D4E9" w:rsidRPr="1A167F75">
        <w:rPr>
          <w:rFonts w:ascii="Book Antiqua" w:eastAsia="Book Antiqua" w:hAnsi="Book Antiqua" w:cs="Book Antiqua"/>
          <w:color w:val="000000" w:themeColor="text1"/>
          <w:sz w:val="24"/>
          <w:szCs w:val="24"/>
        </w:rPr>
        <w:t>The body is capable of self-regulation, self-healing, and health maintenance.</w:t>
      </w:r>
    </w:p>
    <w:p w14:paraId="3B3114A2" w14:textId="6F694A70" w:rsidR="007E53CD" w:rsidRPr="001E595D" w:rsidRDefault="34B5083E" w:rsidP="1A167F75">
      <w:pPr>
        <w:spacing w:after="0"/>
        <w:rPr>
          <w:rFonts w:ascii="Book Antiqua" w:eastAsia="Book Antiqua" w:hAnsi="Book Antiqua" w:cs="Book Antiqua"/>
          <w:color w:val="000000" w:themeColor="text1"/>
          <w:sz w:val="24"/>
          <w:szCs w:val="24"/>
        </w:rPr>
      </w:pPr>
      <w:r w:rsidRPr="1A167F75">
        <w:rPr>
          <w:rFonts w:ascii="Book Antiqua" w:eastAsia="Book Antiqua" w:hAnsi="Book Antiqua" w:cs="Book Antiqua"/>
          <w:color w:val="000000" w:themeColor="text1"/>
          <w:sz w:val="24"/>
          <w:szCs w:val="24"/>
        </w:rPr>
        <w:t xml:space="preserve"> </w:t>
      </w:r>
      <w:r w:rsidR="007E53CD">
        <w:tab/>
      </w:r>
      <w:r w:rsidR="1A8FBBD5" w:rsidRPr="1A167F75">
        <w:rPr>
          <w:rFonts w:ascii="Book Antiqua" w:eastAsia="Book Antiqua" w:hAnsi="Book Antiqua" w:cs="Book Antiqua"/>
          <w:color w:val="000000" w:themeColor="text1"/>
          <w:sz w:val="24"/>
          <w:szCs w:val="24"/>
        </w:rPr>
        <w:t xml:space="preserve">3. </w:t>
      </w:r>
      <w:r w:rsidR="38A3D4E9" w:rsidRPr="1A167F75">
        <w:rPr>
          <w:rFonts w:ascii="Book Antiqua" w:eastAsia="Book Antiqua" w:hAnsi="Book Antiqua" w:cs="Book Antiqua"/>
          <w:color w:val="000000" w:themeColor="text1"/>
          <w:sz w:val="24"/>
          <w:szCs w:val="24"/>
        </w:rPr>
        <w:t>Structure and function are reciprocally interrelated.</w:t>
      </w:r>
    </w:p>
    <w:p w14:paraId="13D59198" w14:textId="42555721" w:rsidR="007E53CD" w:rsidRPr="001E595D" w:rsidRDefault="5A400A34" w:rsidP="1A167F75">
      <w:pPr>
        <w:spacing w:after="0"/>
        <w:rPr>
          <w:rFonts w:ascii="Book Antiqua" w:eastAsia="Book Antiqua" w:hAnsi="Book Antiqua" w:cs="Book Antiqua"/>
          <w:color w:val="000000" w:themeColor="text1"/>
          <w:sz w:val="24"/>
          <w:szCs w:val="24"/>
        </w:rPr>
      </w:pPr>
      <w:r w:rsidRPr="1A167F75">
        <w:rPr>
          <w:rFonts w:ascii="Book Antiqua" w:eastAsia="Book Antiqua" w:hAnsi="Book Antiqua" w:cs="Book Antiqua"/>
          <w:color w:val="000000" w:themeColor="text1"/>
          <w:sz w:val="24"/>
          <w:szCs w:val="24"/>
        </w:rPr>
        <w:lastRenderedPageBreak/>
        <w:t xml:space="preserve"> </w:t>
      </w:r>
      <w:r w:rsidR="007E53CD">
        <w:tab/>
      </w:r>
      <w:r w:rsidR="0011C85D" w:rsidRPr="1A167F75">
        <w:rPr>
          <w:rFonts w:ascii="Book Antiqua" w:eastAsia="Book Antiqua" w:hAnsi="Book Antiqua" w:cs="Book Antiqua"/>
          <w:color w:val="000000" w:themeColor="text1"/>
          <w:sz w:val="24"/>
          <w:szCs w:val="24"/>
        </w:rPr>
        <w:t xml:space="preserve">4. </w:t>
      </w:r>
      <w:r w:rsidR="38A3D4E9" w:rsidRPr="1A167F75">
        <w:rPr>
          <w:rFonts w:ascii="Book Antiqua" w:eastAsia="Book Antiqua" w:hAnsi="Book Antiqua" w:cs="Book Antiqua"/>
          <w:color w:val="000000" w:themeColor="text1"/>
          <w:sz w:val="24"/>
          <w:szCs w:val="24"/>
        </w:rPr>
        <w:t xml:space="preserve">Rational treatment is based upon an understanding of the basic principles of body unity, </w:t>
      </w:r>
      <w:r w:rsidR="007E53CD">
        <w:tab/>
      </w:r>
      <w:r w:rsidR="38A3D4E9" w:rsidRPr="1A167F75">
        <w:rPr>
          <w:rFonts w:ascii="Book Antiqua" w:eastAsia="Book Antiqua" w:hAnsi="Book Antiqua" w:cs="Book Antiqua"/>
          <w:color w:val="000000" w:themeColor="text1"/>
          <w:sz w:val="24"/>
          <w:szCs w:val="24"/>
        </w:rPr>
        <w:t>self-regulation, and the interrelationship of structure and function.</w:t>
      </w:r>
    </w:p>
    <w:p w14:paraId="094C59EF" w14:textId="6DF584D8" w:rsidR="00240F60" w:rsidRDefault="00240F60" w:rsidP="1A167F75">
      <w:pPr>
        <w:spacing w:after="0" w:line="240" w:lineRule="auto"/>
        <w:ind w:left="1600" w:hanging="360"/>
        <w:rPr>
          <w:rFonts w:ascii="Book Antiqua" w:eastAsia="Book Antiqua" w:hAnsi="Book Antiqua" w:cs="Book Antiqua"/>
          <w:color w:val="000000" w:themeColor="text1"/>
          <w:sz w:val="24"/>
          <w:szCs w:val="24"/>
        </w:rPr>
      </w:pPr>
    </w:p>
    <w:p w14:paraId="27726758" w14:textId="19A520D8" w:rsidR="007E53CD" w:rsidRPr="00240F60" w:rsidRDefault="25A97A1F" w:rsidP="3C4E22A2">
      <w:pPr>
        <w:spacing w:after="0" w:line="240" w:lineRule="auto"/>
        <w:rPr>
          <w:rFonts w:ascii="Book Antiqua" w:eastAsia="Book Antiqua" w:hAnsi="Book Antiqua" w:cs="Book Antiqua"/>
          <w:color w:val="000000" w:themeColor="text1"/>
          <w:sz w:val="24"/>
          <w:szCs w:val="24"/>
        </w:rPr>
      </w:pPr>
      <w:r w:rsidRPr="3C4E22A2">
        <w:rPr>
          <w:rFonts w:ascii="Book Antiqua" w:eastAsia="Book Antiqua" w:hAnsi="Book Antiqua" w:cs="Book Antiqua"/>
          <w:color w:val="000000" w:themeColor="text1"/>
          <w:sz w:val="24"/>
          <w:szCs w:val="24"/>
        </w:rPr>
        <w:t>This course encompasses the following four competencies (which correlate with AOA Competencies) of study:</w:t>
      </w:r>
    </w:p>
    <w:p w14:paraId="1710ADB9" w14:textId="47BDC2E5" w:rsidR="007E53CD" w:rsidRPr="00240F60" w:rsidRDefault="25A97A1F" w:rsidP="3C4E22A2">
      <w:pPr>
        <w:spacing w:after="0" w:line="240" w:lineRule="auto"/>
      </w:pPr>
      <w:r w:rsidRPr="3C4E22A2">
        <w:rPr>
          <w:rFonts w:ascii="Tahoma" w:eastAsia="Tahoma" w:hAnsi="Tahoma" w:cs="Tahoma"/>
          <w:color w:val="000000" w:themeColor="text1"/>
          <w:sz w:val="24"/>
          <w:szCs w:val="24"/>
        </w:rPr>
        <w:t xml:space="preserve"> </w:t>
      </w:r>
    </w:p>
    <w:p w14:paraId="4676818B" w14:textId="2413EF74" w:rsidR="007E53CD" w:rsidRPr="00240F60" w:rsidRDefault="015F7BC6">
      <w:pPr>
        <w:pStyle w:val="ListParagraph"/>
        <w:spacing w:after="0" w:line="240" w:lineRule="auto"/>
        <w:ind w:left="720"/>
        <w:rPr>
          <w:rFonts w:ascii="Book Antiqua" w:eastAsia="Book Antiqua" w:hAnsi="Book Antiqua" w:cs="Book Antiqua"/>
          <w:sz w:val="24"/>
          <w:szCs w:val="24"/>
        </w:rPr>
      </w:pPr>
      <w:r w:rsidRPr="17725D2D">
        <w:rPr>
          <w:rFonts w:ascii="Book Antiqua" w:eastAsia="Book Antiqua" w:hAnsi="Book Antiqua" w:cs="Book Antiqua"/>
          <w:b/>
          <w:bCs/>
          <w:color w:val="000000" w:themeColor="text1"/>
          <w:sz w:val="24"/>
          <w:szCs w:val="24"/>
          <w:u w:val="single"/>
        </w:rPr>
        <w:t>Medical Knowledge</w:t>
      </w:r>
      <w:r w:rsidRPr="17725D2D">
        <w:rPr>
          <w:rFonts w:ascii="Book Antiqua" w:eastAsia="Book Antiqua" w:hAnsi="Book Antiqua" w:cs="Book Antiqua"/>
          <w:color w:val="000000" w:themeColor="text1"/>
          <w:sz w:val="24"/>
          <w:szCs w:val="24"/>
        </w:rPr>
        <w:t xml:space="preserve"> </w:t>
      </w:r>
      <w:r w:rsidRPr="17725D2D">
        <w:rPr>
          <w:rFonts w:ascii="Book Antiqua" w:eastAsia="Book Antiqua" w:hAnsi="Book Antiqua" w:cs="Book Antiqua"/>
          <w:b/>
          <w:bCs/>
          <w:color w:val="000000" w:themeColor="text1"/>
          <w:sz w:val="24"/>
          <w:szCs w:val="24"/>
        </w:rPr>
        <w:t>(MK)</w:t>
      </w:r>
      <w:r w:rsidRPr="17725D2D">
        <w:rPr>
          <w:rFonts w:ascii="Book Antiqua" w:eastAsia="Book Antiqua" w:hAnsi="Book Antiqua" w:cs="Book Antiqua"/>
          <w:color w:val="000000" w:themeColor="text1"/>
          <w:sz w:val="24"/>
          <w:szCs w:val="24"/>
        </w:rPr>
        <w:t xml:space="preserve"> – includes structural competency, osteopathic medical theory, principles, anatomy, biomechanics</w:t>
      </w:r>
      <w:r w:rsidR="18BE4A02" w:rsidRPr="17725D2D">
        <w:rPr>
          <w:rFonts w:ascii="Book Antiqua" w:eastAsia="Book Antiqua" w:hAnsi="Book Antiqua" w:cs="Book Antiqua"/>
          <w:color w:val="000000" w:themeColor="text1"/>
          <w:sz w:val="24"/>
          <w:szCs w:val="24"/>
        </w:rPr>
        <w:t>,</w:t>
      </w:r>
      <w:r w:rsidRPr="17725D2D">
        <w:rPr>
          <w:rFonts w:ascii="Book Antiqua" w:eastAsia="Book Antiqua" w:hAnsi="Book Antiqua" w:cs="Book Antiqua"/>
          <w:color w:val="000000" w:themeColor="text1"/>
          <w:sz w:val="24"/>
          <w:szCs w:val="24"/>
        </w:rPr>
        <w:t xml:space="preserve"> and physiology presented in reading assignments, lectures, and small groups assessed in written theory exams, quizzes, team-based learning, SOAP notes, or additional course assessments. </w:t>
      </w:r>
      <w:r w:rsidR="024E0D7E" w:rsidRPr="17725D2D">
        <w:rPr>
          <w:rFonts w:ascii="Book Antiqua" w:eastAsia="Book Antiqua" w:hAnsi="Book Antiqua" w:cs="Book Antiqua"/>
          <w:color w:val="000000" w:themeColor="text1"/>
          <w:sz w:val="24"/>
          <w:szCs w:val="24"/>
        </w:rPr>
        <w:t xml:space="preserve">This will be tested with direct questions related to anatomy, pharmacology, physiology, </w:t>
      </w:r>
      <w:r w:rsidR="024E0D7E" w:rsidRPr="17725D2D">
        <w:rPr>
          <w:rFonts w:ascii="Book Antiqua" w:eastAsia="Book Antiqua" w:hAnsi="Book Antiqua" w:cs="Book Antiqua"/>
          <w:sz w:val="24"/>
          <w:szCs w:val="24"/>
        </w:rPr>
        <w:t>and pathology as covered in</w:t>
      </w:r>
      <w:r w:rsidR="5E625ABE" w:rsidRPr="17725D2D">
        <w:rPr>
          <w:rFonts w:ascii="Book Antiqua" w:eastAsia="Book Antiqua" w:hAnsi="Book Antiqua" w:cs="Book Antiqua"/>
          <w:sz w:val="24"/>
          <w:szCs w:val="24"/>
        </w:rPr>
        <w:t xml:space="preserve"> the</w:t>
      </w:r>
      <w:r w:rsidR="024E0D7E" w:rsidRPr="17725D2D">
        <w:rPr>
          <w:rFonts w:ascii="Book Antiqua" w:eastAsia="Book Antiqua" w:hAnsi="Book Antiqua" w:cs="Book Antiqua"/>
          <w:sz w:val="24"/>
          <w:szCs w:val="24"/>
        </w:rPr>
        <w:t xml:space="preserve"> OPP curriculum. This includes topics related to osteopathic philosophy,</w:t>
      </w:r>
      <w:r w:rsidR="44012FDA" w:rsidRPr="17725D2D">
        <w:rPr>
          <w:rFonts w:ascii="Book Antiqua" w:eastAsia="Book Antiqua" w:hAnsi="Book Antiqua" w:cs="Book Antiqua"/>
          <w:sz w:val="24"/>
          <w:szCs w:val="24"/>
        </w:rPr>
        <w:t xml:space="preserve"> </w:t>
      </w:r>
      <w:r w:rsidR="024E0D7E" w:rsidRPr="17725D2D">
        <w:rPr>
          <w:rFonts w:ascii="Book Antiqua" w:eastAsia="Book Antiqua" w:hAnsi="Book Antiqua" w:cs="Book Antiqua"/>
          <w:sz w:val="24"/>
          <w:szCs w:val="24"/>
        </w:rPr>
        <w:t>theory, history, and research.</w:t>
      </w:r>
    </w:p>
    <w:p w14:paraId="17EB1C17" w14:textId="0BC0229C" w:rsidR="17725D2D" w:rsidRDefault="17725D2D" w:rsidP="17725D2D">
      <w:pPr>
        <w:pStyle w:val="ListParagraph"/>
        <w:numPr>
          <w:ilvl w:val="0"/>
          <w:numId w:val="0"/>
        </w:numPr>
        <w:spacing w:after="0" w:line="240" w:lineRule="auto"/>
        <w:ind w:left="720"/>
        <w:rPr>
          <w:rFonts w:ascii="Book Antiqua" w:eastAsia="Book Antiqua" w:hAnsi="Book Antiqua" w:cs="Book Antiqua"/>
          <w:sz w:val="24"/>
          <w:szCs w:val="24"/>
        </w:rPr>
      </w:pPr>
    </w:p>
    <w:p w14:paraId="5A52E44C" w14:textId="08903D70" w:rsidR="015F7BC6" w:rsidRDefault="015F7BC6">
      <w:pPr>
        <w:pStyle w:val="ListParagraph"/>
        <w:spacing w:after="0" w:line="240" w:lineRule="auto"/>
        <w:ind w:left="720"/>
        <w:rPr>
          <w:rFonts w:ascii="Book Antiqua" w:eastAsia="Book Antiqua" w:hAnsi="Book Antiqua" w:cs="Book Antiqua"/>
          <w:sz w:val="24"/>
          <w:szCs w:val="24"/>
        </w:rPr>
      </w:pPr>
      <w:r w:rsidRPr="17725D2D">
        <w:rPr>
          <w:rFonts w:ascii="Book Antiqua" w:eastAsia="Book Antiqua" w:hAnsi="Book Antiqua" w:cs="Book Antiqua"/>
          <w:b/>
          <w:bCs/>
          <w:color w:val="000000" w:themeColor="text1"/>
          <w:sz w:val="24"/>
          <w:szCs w:val="24"/>
          <w:u w:val="single"/>
        </w:rPr>
        <w:t>Patient Care</w:t>
      </w:r>
      <w:r w:rsidRPr="17725D2D">
        <w:rPr>
          <w:rFonts w:ascii="Book Antiqua" w:eastAsia="Book Antiqua" w:hAnsi="Book Antiqua" w:cs="Book Antiqua"/>
          <w:color w:val="000000" w:themeColor="text1"/>
          <w:sz w:val="24"/>
          <w:szCs w:val="24"/>
        </w:rPr>
        <w:t xml:space="preserve"> </w:t>
      </w:r>
      <w:r w:rsidRPr="17725D2D">
        <w:rPr>
          <w:rFonts w:ascii="Book Antiqua" w:eastAsia="Book Antiqua" w:hAnsi="Book Antiqua" w:cs="Book Antiqua"/>
          <w:b/>
          <w:bCs/>
          <w:color w:val="000000" w:themeColor="text1"/>
          <w:sz w:val="24"/>
          <w:szCs w:val="24"/>
        </w:rPr>
        <w:t>(PC)</w:t>
      </w:r>
      <w:r w:rsidRPr="17725D2D">
        <w:rPr>
          <w:rFonts w:ascii="Book Antiqua" w:eastAsia="Book Antiqua" w:hAnsi="Book Antiqua" w:cs="Book Antiqua"/>
          <w:color w:val="000000" w:themeColor="text1"/>
          <w:sz w:val="24"/>
          <w:szCs w:val="24"/>
        </w:rPr>
        <w:t xml:space="preserve"> – </w:t>
      </w:r>
      <w:r w:rsidR="651E8A0C" w:rsidRPr="17725D2D">
        <w:rPr>
          <w:rFonts w:ascii="Book Antiqua" w:eastAsia="Book Antiqua" w:hAnsi="Book Antiqua" w:cs="Book Antiqua"/>
          <w:color w:val="000000" w:themeColor="text1"/>
          <w:sz w:val="24"/>
          <w:szCs w:val="24"/>
        </w:rPr>
        <w:t>includes knowledge used for osteopathic diagnosis and treatment</w:t>
      </w:r>
      <w:r w:rsidR="20048439" w:rsidRPr="17725D2D">
        <w:rPr>
          <w:rFonts w:ascii="Book Antiqua" w:eastAsia="Book Antiqua" w:hAnsi="Book Antiqua" w:cs="Book Antiqua"/>
          <w:color w:val="000000" w:themeColor="text1"/>
          <w:sz w:val="24"/>
          <w:szCs w:val="24"/>
        </w:rPr>
        <w:t xml:space="preserve"> </w:t>
      </w:r>
      <w:r w:rsidR="651E8A0C" w:rsidRPr="17725D2D">
        <w:rPr>
          <w:rFonts w:ascii="Book Antiqua" w:eastAsia="Book Antiqua" w:hAnsi="Book Antiqua" w:cs="Book Antiqua"/>
          <w:color w:val="000000" w:themeColor="text1"/>
          <w:sz w:val="24"/>
          <w:szCs w:val="24"/>
        </w:rPr>
        <w:t xml:space="preserve">as assessed on </w:t>
      </w:r>
      <w:r w:rsidR="651E8A0C" w:rsidRPr="17725D2D">
        <w:rPr>
          <w:rFonts w:ascii="Book Antiqua" w:eastAsia="Book Antiqua" w:hAnsi="Book Antiqua" w:cs="Book Antiqua"/>
          <w:sz w:val="24"/>
          <w:szCs w:val="24"/>
        </w:rPr>
        <w:t>theory exams</w:t>
      </w:r>
      <w:r w:rsidR="3261ED1F" w:rsidRPr="17725D2D">
        <w:rPr>
          <w:rFonts w:ascii="Book Antiqua" w:eastAsia="Book Antiqua" w:hAnsi="Book Antiqua" w:cs="Book Antiqua"/>
          <w:sz w:val="24"/>
          <w:szCs w:val="24"/>
        </w:rPr>
        <w:t xml:space="preserve"> and</w:t>
      </w:r>
      <w:r w:rsidR="651E8A0C" w:rsidRPr="17725D2D">
        <w:rPr>
          <w:rFonts w:ascii="Book Antiqua" w:eastAsia="Book Antiqua" w:hAnsi="Book Antiqua" w:cs="Book Antiqua"/>
          <w:sz w:val="24"/>
          <w:szCs w:val="24"/>
        </w:rPr>
        <w:t xml:space="preserve"> quizzes. These questions will focus on patient care scenarios, application of osteopathic manipulative treatments, performing physical exam (including osteopathic structural exam), and questions that assess the ability to diagnose and treat patients as covered in OPP curriculum.</w:t>
      </w:r>
    </w:p>
    <w:p w14:paraId="0EA39C99" w14:textId="7889D9E8" w:rsidR="17725D2D" w:rsidRDefault="17725D2D" w:rsidP="17725D2D">
      <w:pPr>
        <w:pStyle w:val="ListParagraph"/>
        <w:numPr>
          <w:ilvl w:val="0"/>
          <w:numId w:val="0"/>
        </w:numPr>
        <w:spacing w:after="0" w:line="240" w:lineRule="auto"/>
        <w:ind w:left="720"/>
        <w:rPr>
          <w:szCs w:val="22"/>
        </w:rPr>
      </w:pPr>
    </w:p>
    <w:p w14:paraId="7A91A667" w14:textId="15D7276A" w:rsidR="1DE8C204" w:rsidRDefault="1DE8C204">
      <w:pPr>
        <w:pStyle w:val="ListParagraph"/>
        <w:spacing w:after="0" w:line="240" w:lineRule="auto"/>
        <w:ind w:left="720"/>
        <w:rPr>
          <w:rFonts w:ascii="Book Antiqua" w:eastAsia="Book Antiqua" w:hAnsi="Book Antiqua" w:cs="Book Antiqua"/>
          <w:color w:val="000000" w:themeColor="text1"/>
          <w:sz w:val="24"/>
          <w:szCs w:val="24"/>
        </w:rPr>
      </w:pPr>
      <w:r w:rsidRPr="17725D2D">
        <w:rPr>
          <w:rFonts w:ascii="Book Antiqua" w:eastAsia="Book Antiqua" w:hAnsi="Book Antiqua" w:cs="Book Antiqua"/>
          <w:b/>
          <w:bCs/>
          <w:color w:val="000000" w:themeColor="text1"/>
          <w:sz w:val="24"/>
          <w:szCs w:val="24"/>
          <w:u w:val="single"/>
        </w:rPr>
        <w:t>Osteopathic Principles and Practices (OPP)</w:t>
      </w:r>
      <w:r w:rsidRPr="17725D2D">
        <w:rPr>
          <w:rFonts w:ascii="Book Antiqua" w:eastAsia="Book Antiqua" w:hAnsi="Book Antiqua" w:cs="Book Antiqua"/>
          <w:color w:val="000000" w:themeColor="text1"/>
          <w:sz w:val="24"/>
          <w:szCs w:val="24"/>
        </w:rPr>
        <w:t xml:space="preserve"> - </w:t>
      </w:r>
      <w:r w:rsidR="10DACDEA" w:rsidRPr="17725D2D">
        <w:rPr>
          <w:rFonts w:ascii="Book Antiqua" w:eastAsia="Book Antiqua" w:hAnsi="Book Antiqua" w:cs="Book Antiqua"/>
          <w:color w:val="000000" w:themeColor="text1"/>
          <w:sz w:val="24"/>
          <w:szCs w:val="24"/>
        </w:rPr>
        <w:t>includes psychomotor skills used for osteopathic diagnosis and treatment</w:t>
      </w:r>
      <w:r w:rsidR="41328EDA" w:rsidRPr="17725D2D">
        <w:rPr>
          <w:rFonts w:ascii="Book Antiqua" w:eastAsia="Book Antiqua" w:hAnsi="Book Antiqua" w:cs="Book Antiqua"/>
          <w:color w:val="000000" w:themeColor="text1"/>
          <w:sz w:val="24"/>
          <w:szCs w:val="24"/>
        </w:rPr>
        <w:t xml:space="preserve"> as </w:t>
      </w:r>
      <w:r w:rsidR="10DACDEA" w:rsidRPr="17725D2D">
        <w:rPr>
          <w:rFonts w:ascii="Book Antiqua" w:eastAsia="Book Antiqua" w:hAnsi="Book Antiqua" w:cs="Book Antiqua"/>
          <w:color w:val="000000" w:themeColor="text1"/>
          <w:sz w:val="24"/>
          <w:szCs w:val="24"/>
        </w:rPr>
        <w:t xml:space="preserve">assessed in practical exams. </w:t>
      </w:r>
    </w:p>
    <w:p w14:paraId="60B64D52" w14:textId="2C4C2554" w:rsidR="17725D2D" w:rsidRDefault="17725D2D" w:rsidP="17725D2D">
      <w:pPr>
        <w:pStyle w:val="ListParagraph"/>
        <w:numPr>
          <w:ilvl w:val="0"/>
          <w:numId w:val="0"/>
        </w:numPr>
        <w:spacing w:after="0" w:line="240" w:lineRule="auto"/>
        <w:ind w:left="720"/>
        <w:rPr>
          <w:rFonts w:ascii="Book Antiqua" w:eastAsia="Book Antiqua" w:hAnsi="Book Antiqua" w:cs="Book Antiqua"/>
          <w:color w:val="000000" w:themeColor="text1"/>
          <w:sz w:val="24"/>
          <w:szCs w:val="24"/>
        </w:rPr>
      </w:pPr>
    </w:p>
    <w:p w14:paraId="50CE805D" w14:textId="1E2E4B85" w:rsidR="007E53CD" w:rsidRPr="00240F60" w:rsidRDefault="015F7BC6">
      <w:pPr>
        <w:pStyle w:val="ListParagraph"/>
        <w:spacing w:after="0" w:line="240" w:lineRule="auto"/>
        <w:ind w:left="720"/>
        <w:rPr>
          <w:rFonts w:ascii="Book Antiqua" w:eastAsia="Book Antiqua" w:hAnsi="Book Antiqua" w:cs="Book Antiqua"/>
          <w:color w:val="000000" w:themeColor="text1"/>
          <w:sz w:val="24"/>
          <w:szCs w:val="24"/>
        </w:rPr>
      </w:pPr>
      <w:r w:rsidRPr="17725D2D">
        <w:rPr>
          <w:rFonts w:ascii="Book Antiqua" w:eastAsia="Book Antiqua" w:hAnsi="Book Antiqua" w:cs="Book Antiqua"/>
          <w:b/>
          <w:bCs/>
          <w:color w:val="000000" w:themeColor="text1"/>
          <w:sz w:val="24"/>
          <w:szCs w:val="24"/>
          <w:u w:val="single"/>
        </w:rPr>
        <w:t>Professionalism</w:t>
      </w:r>
      <w:r w:rsidRPr="17725D2D">
        <w:rPr>
          <w:rFonts w:ascii="Book Antiqua" w:eastAsia="Book Antiqua" w:hAnsi="Book Antiqua" w:cs="Book Antiqua"/>
          <w:color w:val="000000" w:themeColor="text1"/>
          <w:sz w:val="24"/>
          <w:szCs w:val="24"/>
        </w:rPr>
        <w:t xml:space="preserve"> </w:t>
      </w:r>
      <w:r w:rsidRPr="17725D2D">
        <w:rPr>
          <w:rFonts w:ascii="Book Antiqua" w:eastAsia="Book Antiqua" w:hAnsi="Book Antiqua" w:cs="Book Antiqua"/>
          <w:b/>
          <w:bCs/>
          <w:color w:val="000000" w:themeColor="text1"/>
          <w:sz w:val="24"/>
          <w:szCs w:val="24"/>
        </w:rPr>
        <w:t>(Prof)</w:t>
      </w:r>
      <w:r w:rsidRPr="17725D2D">
        <w:rPr>
          <w:rFonts w:ascii="Book Antiqua" w:eastAsia="Book Antiqua" w:hAnsi="Book Antiqua" w:cs="Book Antiqua"/>
          <w:color w:val="000000" w:themeColor="text1"/>
          <w:sz w:val="24"/>
          <w:szCs w:val="24"/>
        </w:rPr>
        <w:t xml:space="preserve"> – includes laboratory attendance, communication, appropriate laboratory dress/ behavior, and participation. </w:t>
      </w:r>
    </w:p>
    <w:p w14:paraId="40BA7C00" w14:textId="6125C6D6" w:rsidR="17725D2D" w:rsidRDefault="17725D2D" w:rsidP="17725D2D">
      <w:pPr>
        <w:spacing w:after="0" w:line="240" w:lineRule="auto"/>
        <w:rPr>
          <w:rFonts w:ascii="Book Antiqua" w:eastAsia="Book Antiqua" w:hAnsi="Book Antiqua" w:cs="Book Antiqua"/>
          <w:color w:val="000000" w:themeColor="text1"/>
        </w:rPr>
      </w:pPr>
    </w:p>
    <w:p w14:paraId="05A5310B" w14:textId="38CD6D03" w:rsidR="007E53CD" w:rsidRPr="00240F60" w:rsidRDefault="25A97A1F">
      <w:pPr>
        <w:pStyle w:val="ListParagraph"/>
        <w:spacing w:after="0" w:line="240" w:lineRule="auto"/>
        <w:ind w:left="720"/>
        <w:rPr>
          <w:rFonts w:ascii="Book Antiqua" w:eastAsia="Book Antiqua" w:hAnsi="Book Antiqua" w:cs="Book Antiqua"/>
          <w:color w:val="000000" w:themeColor="text1"/>
          <w:sz w:val="24"/>
          <w:szCs w:val="24"/>
        </w:rPr>
      </w:pPr>
      <w:r w:rsidRPr="3C4E22A2">
        <w:rPr>
          <w:rFonts w:ascii="Book Antiqua" w:eastAsia="Book Antiqua" w:hAnsi="Book Antiqua" w:cs="Book Antiqua"/>
          <w:b/>
          <w:bCs/>
          <w:color w:val="000000" w:themeColor="text1"/>
          <w:sz w:val="24"/>
          <w:szCs w:val="24"/>
          <w:u w:val="single"/>
        </w:rPr>
        <w:t>Interpersonal and Communication Skills</w:t>
      </w:r>
      <w:r w:rsidRPr="3C4E22A2">
        <w:rPr>
          <w:rFonts w:ascii="Book Antiqua" w:eastAsia="Book Antiqua" w:hAnsi="Book Antiqua" w:cs="Book Antiqua"/>
          <w:color w:val="000000" w:themeColor="text1"/>
          <w:sz w:val="24"/>
          <w:szCs w:val="24"/>
        </w:rPr>
        <w:t xml:space="preserve"> </w:t>
      </w:r>
      <w:r w:rsidRPr="3C4E22A2">
        <w:rPr>
          <w:rFonts w:ascii="Book Antiqua" w:eastAsia="Book Antiqua" w:hAnsi="Book Antiqua" w:cs="Book Antiqua"/>
          <w:b/>
          <w:bCs/>
          <w:color w:val="000000" w:themeColor="text1"/>
          <w:sz w:val="24"/>
          <w:szCs w:val="24"/>
        </w:rPr>
        <w:t>(ICS)</w:t>
      </w:r>
      <w:r w:rsidRPr="3C4E22A2">
        <w:rPr>
          <w:rFonts w:ascii="Book Antiqua" w:eastAsia="Book Antiqua" w:hAnsi="Book Antiqua" w:cs="Book Antiqua"/>
          <w:color w:val="000000" w:themeColor="text1"/>
          <w:sz w:val="24"/>
          <w:szCs w:val="24"/>
        </w:rPr>
        <w:t xml:space="preserve"> — Appropriate interpersonal communication during laboratory sessions and practical exams.</w:t>
      </w:r>
    </w:p>
    <w:p w14:paraId="15B88FB4" w14:textId="5B73960B" w:rsidR="007E53CD" w:rsidRPr="00240F60" w:rsidRDefault="007E53CD" w:rsidP="3C4E22A2">
      <w:pPr>
        <w:spacing w:after="0" w:line="240" w:lineRule="auto"/>
        <w:rPr>
          <w:rFonts w:ascii="Book Antiqua" w:eastAsia="Times New Roman" w:hAnsi="Book Antiqua" w:cs="Arial"/>
          <w:color w:val="000000" w:themeColor="text1"/>
          <w:sz w:val="24"/>
          <w:szCs w:val="24"/>
        </w:rPr>
      </w:pPr>
    </w:p>
    <w:p w14:paraId="31F9B71F" w14:textId="304D6499" w:rsidR="5DDDDFF0" w:rsidRDefault="5DDDDFF0" w:rsidP="1A167F75">
      <w:pPr>
        <w:spacing w:after="0" w:line="240" w:lineRule="auto"/>
        <w:rPr>
          <w:rFonts w:ascii="Verdana" w:eastAsia="Times New Roman" w:hAnsi="Verdana" w:cs="Arial"/>
          <w:color w:val="000000" w:themeColor="text1"/>
          <w:sz w:val="24"/>
          <w:szCs w:val="24"/>
          <w:u w:val="single"/>
        </w:rPr>
      </w:pPr>
      <w:r w:rsidRPr="1A167F75">
        <w:rPr>
          <w:rFonts w:ascii="Verdana" w:eastAsia="Times New Roman" w:hAnsi="Verdana" w:cs="Arial"/>
          <w:color w:val="000000" w:themeColor="text1"/>
          <w:sz w:val="24"/>
          <w:szCs w:val="24"/>
          <w:u w:val="single"/>
        </w:rPr>
        <w:t>AOA Competencies:</w:t>
      </w:r>
    </w:p>
    <w:p w14:paraId="6BDE1797" w14:textId="4A31BA6A" w:rsidR="1A167F75" w:rsidRDefault="1A167F75" w:rsidP="1A167F75">
      <w:pPr>
        <w:spacing w:after="0" w:line="240" w:lineRule="auto"/>
        <w:rPr>
          <w:rFonts w:ascii="Book Antiqua" w:eastAsia="Times New Roman" w:hAnsi="Book Antiqua" w:cs="Arial"/>
          <w:color w:val="000000" w:themeColor="text1"/>
          <w:sz w:val="24"/>
          <w:szCs w:val="24"/>
        </w:rPr>
      </w:pPr>
    </w:p>
    <w:p w14:paraId="44376CC2" w14:textId="07C52F62" w:rsidR="1514ACCF" w:rsidRDefault="1514ACCF" w:rsidP="3C4E22A2">
      <w:pPr>
        <w:spacing w:after="0"/>
        <w:rPr>
          <w:rFonts w:ascii="Book Antiqua" w:eastAsia="Book Antiqua" w:hAnsi="Book Antiqua" w:cs="Book Antiqua"/>
          <w:color w:val="000000" w:themeColor="text1"/>
          <w:sz w:val="24"/>
          <w:szCs w:val="24"/>
        </w:rPr>
      </w:pPr>
      <w:r w:rsidRPr="3C4E22A2">
        <w:rPr>
          <w:rFonts w:ascii="Book Antiqua" w:eastAsia="Book Antiqua" w:hAnsi="Book Antiqua" w:cs="Book Antiqua"/>
          <w:color w:val="000000" w:themeColor="text1"/>
          <w:sz w:val="24"/>
          <w:szCs w:val="24"/>
        </w:rPr>
        <w:t xml:space="preserve">The following competencies are addressed in this course. </w:t>
      </w:r>
    </w:p>
    <w:p w14:paraId="489DBF6F" w14:textId="0A19B88D" w:rsidR="1514ACCF" w:rsidRDefault="1CC8605C">
      <w:pPr>
        <w:pStyle w:val="ListParagraph"/>
        <w:spacing w:after="0"/>
        <w:rPr>
          <w:rFonts w:ascii="Book Antiqua" w:eastAsia="Book Antiqua" w:hAnsi="Book Antiqua" w:cs="Book Antiqua"/>
          <w:color w:val="000000" w:themeColor="text1"/>
          <w:szCs w:val="22"/>
        </w:rPr>
      </w:pPr>
      <w:r w:rsidRPr="17725D2D">
        <w:rPr>
          <w:rFonts w:ascii="Book Antiqua" w:eastAsia="Book Antiqua" w:hAnsi="Book Antiqua" w:cs="Book Antiqua"/>
          <w:color w:val="000000" w:themeColor="text1"/>
          <w:sz w:val="24"/>
          <w:szCs w:val="24"/>
        </w:rPr>
        <w:t>Osteopathic Philosophy/Osteopathic Manipulative Medicine – Demonstrate and apply knowledge of accepted standards in osteopathic manipulative treatment appropriate to the specialty. Remain dedicated to life-long learning and to practice habits in osteopathic philosophy and OMM.</w:t>
      </w:r>
    </w:p>
    <w:p w14:paraId="452BF391" w14:textId="3417A940" w:rsidR="1514ACCF" w:rsidRDefault="1514ACCF">
      <w:pPr>
        <w:pStyle w:val="ListParagraph"/>
        <w:spacing w:after="0"/>
        <w:rPr>
          <w:rFonts w:ascii="Book Antiqua" w:eastAsia="Book Antiqua" w:hAnsi="Book Antiqua" w:cs="Book Antiqua"/>
          <w:color w:val="000000" w:themeColor="text1"/>
          <w:sz w:val="24"/>
          <w:szCs w:val="24"/>
        </w:rPr>
      </w:pPr>
      <w:r w:rsidRPr="3C4E22A2">
        <w:rPr>
          <w:rFonts w:ascii="Book Antiqua" w:eastAsia="Book Antiqua" w:hAnsi="Book Antiqua" w:cs="Book Antiqua"/>
          <w:color w:val="000000" w:themeColor="text1"/>
          <w:sz w:val="24"/>
          <w:szCs w:val="24"/>
        </w:rPr>
        <w:t>Medical Knowledge – Demonstrate and apply knowledge of accepted standards of clinical medicine in the respective area; remain current with new developments in medicine and participate in life-long learning activities.</w:t>
      </w:r>
    </w:p>
    <w:p w14:paraId="4DFF1777" w14:textId="10377C06" w:rsidR="1514ACCF" w:rsidRDefault="1CC8605C">
      <w:pPr>
        <w:pStyle w:val="ListParagraph"/>
        <w:spacing w:after="0"/>
        <w:rPr>
          <w:rFonts w:ascii="Book Antiqua" w:eastAsia="Book Antiqua" w:hAnsi="Book Antiqua" w:cs="Book Antiqua"/>
          <w:color w:val="000000" w:themeColor="text1"/>
          <w:sz w:val="24"/>
          <w:szCs w:val="24"/>
        </w:rPr>
      </w:pPr>
      <w:r w:rsidRPr="17725D2D">
        <w:rPr>
          <w:rFonts w:ascii="Book Antiqua" w:eastAsia="Book Antiqua" w:hAnsi="Book Antiqua" w:cs="Book Antiqua"/>
          <w:color w:val="000000" w:themeColor="text1"/>
          <w:sz w:val="24"/>
          <w:szCs w:val="24"/>
        </w:rPr>
        <w:t>Patient Care – Demonstrate the ability to effectively treat patients and provides medical care that incorporates the osteopathic philosophy, patient empathy, awareness of behavioral issues, the incorporation of preventive medicine and health promotion.</w:t>
      </w:r>
    </w:p>
    <w:p w14:paraId="3D498397" w14:textId="2191EAF0" w:rsidR="1514ACCF" w:rsidRDefault="1514ACCF">
      <w:pPr>
        <w:pStyle w:val="ListParagraph"/>
        <w:spacing w:after="0"/>
        <w:rPr>
          <w:rFonts w:ascii="Book Antiqua" w:eastAsia="Book Antiqua" w:hAnsi="Book Antiqua" w:cs="Book Antiqua"/>
          <w:color w:val="000000" w:themeColor="text1"/>
          <w:sz w:val="24"/>
          <w:szCs w:val="24"/>
        </w:rPr>
      </w:pPr>
      <w:r w:rsidRPr="3C4E22A2">
        <w:rPr>
          <w:rFonts w:ascii="Book Antiqua" w:eastAsia="Book Antiqua" w:hAnsi="Book Antiqua" w:cs="Book Antiqua"/>
          <w:color w:val="000000" w:themeColor="text1"/>
          <w:sz w:val="24"/>
          <w:szCs w:val="24"/>
        </w:rPr>
        <w:lastRenderedPageBreak/>
        <w:t>Interpersonal and Communication Skills – Demonstrate interpersonal and communication skills that enable a physician to establish and maintain professional relationships with patients, families, and other members of health care teams.</w:t>
      </w:r>
    </w:p>
    <w:p w14:paraId="0187D281" w14:textId="16927FE4" w:rsidR="1514ACCF" w:rsidRDefault="1514ACCF">
      <w:pPr>
        <w:pStyle w:val="ListParagraph"/>
        <w:spacing w:after="0"/>
        <w:rPr>
          <w:rFonts w:ascii="Book Antiqua" w:eastAsia="Book Antiqua" w:hAnsi="Book Antiqua" w:cs="Book Antiqua"/>
          <w:color w:val="000000" w:themeColor="text1"/>
          <w:sz w:val="24"/>
          <w:szCs w:val="24"/>
        </w:rPr>
      </w:pPr>
      <w:r w:rsidRPr="3C4E22A2">
        <w:rPr>
          <w:rFonts w:ascii="Book Antiqua" w:eastAsia="Book Antiqua" w:hAnsi="Book Antiqua" w:cs="Book Antiqua"/>
          <w:color w:val="000000" w:themeColor="text1"/>
          <w:sz w:val="24"/>
          <w:szCs w:val="24"/>
        </w:rPr>
        <w:t>Professionalism – Uphold the Osteopathic Oath in the conduct of one’s professional activities that promotes advocacy of patient welfare, adherence to ethical principles, and collaboration with health professionals, life-long learning, and sensitivity to a diverse patient population; be cognizant of physical and mental health to effectively care for patients.</w:t>
      </w:r>
    </w:p>
    <w:p w14:paraId="05DB818D" w14:textId="098229AC" w:rsidR="1514ACCF" w:rsidRDefault="1514ACCF">
      <w:pPr>
        <w:pStyle w:val="ListParagraph"/>
        <w:spacing w:after="0"/>
        <w:rPr>
          <w:rFonts w:ascii="Book Antiqua" w:eastAsia="Book Antiqua" w:hAnsi="Book Antiqua" w:cs="Book Antiqua"/>
          <w:color w:val="000000" w:themeColor="text1"/>
          <w:sz w:val="24"/>
          <w:szCs w:val="24"/>
        </w:rPr>
      </w:pPr>
      <w:r w:rsidRPr="3C4E22A2">
        <w:rPr>
          <w:rFonts w:ascii="Book Antiqua" w:eastAsia="Book Antiqua" w:hAnsi="Book Antiqua" w:cs="Book Antiqua"/>
          <w:color w:val="000000" w:themeColor="text1"/>
          <w:sz w:val="24"/>
          <w:szCs w:val="24"/>
        </w:rPr>
        <w:t>Practice-Based Learning and Improvement – Demonstrate the ability to critically evaluate methods of clinical practice; integrate evidence-based medicine into patient care; show an understanding of research methods; improve patient care practices.</w:t>
      </w:r>
    </w:p>
    <w:p w14:paraId="22ADAF86" w14:textId="58B6FA3A" w:rsidR="3C4E22A2" w:rsidRDefault="1514ACCF">
      <w:pPr>
        <w:pStyle w:val="ListParagraph"/>
        <w:spacing w:after="0" w:line="240" w:lineRule="auto"/>
        <w:rPr>
          <w:rFonts w:ascii="Book Antiqua" w:eastAsia="Book Antiqua" w:hAnsi="Book Antiqua" w:cs="Book Antiqua"/>
          <w:color w:val="000000" w:themeColor="text1"/>
          <w:sz w:val="24"/>
          <w:szCs w:val="24"/>
        </w:rPr>
      </w:pPr>
      <w:r w:rsidRPr="3C4E22A2">
        <w:rPr>
          <w:rFonts w:ascii="Book Antiqua" w:eastAsia="Book Antiqua" w:hAnsi="Book Antiqua" w:cs="Book Antiqua"/>
          <w:color w:val="000000" w:themeColor="text1"/>
          <w:sz w:val="24"/>
          <w:szCs w:val="24"/>
        </w:rPr>
        <w:t>Systems-Based Practice – Demonstrate an understanding of health care delivery systems; provide effective and qualitative patient care with the system; and practice cost effective medicine.</w:t>
      </w:r>
    </w:p>
    <w:p w14:paraId="38A1E525" w14:textId="23DD52AB" w:rsidR="3C4E22A2" w:rsidRDefault="3C4E22A2" w:rsidP="3C4E22A2">
      <w:pPr>
        <w:spacing w:after="0" w:line="240" w:lineRule="auto"/>
        <w:rPr>
          <w:rFonts w:ascii="Book Antiqua" w:eastAsia="Times New Roman" w:hAnsi="Book Antiqua" w:cs="Arial"/>
          <w:color w:val="000000" w:themeColor="text1"/>
          <w:sz w:val="24"/>
          <w:szCs w:val="24"/>
        </w:rPr>
      </w:pPr>
    </w:p>
    <w:p w14:paraId="19232B34" w14:textId="31D6096B" w:rsidR="00240F60" w:rsidRPr="00240F60" w:rsidRDefault="007E53CD" w:rsidP="007E53CD">
      <w:pPr>
        <w:spacing w:line="240" w:lineRule="auto"/>
        <w:ind w:right="72"/>
        <w:rPr>
          <w:rFonts w:ascii="Verdana" w:eastAsia="Times New Roman" w:hAnsi="Verdana" w:cs="Arial"/>
          <w:iCs w:val="0"/>
          <w:color w:val="000000" w:themeColor="text1"/>
          <w:sz w:val="24"/>
          <w:szCs w:val="24"/>
        </w:rPr>
      </w:pPr>
      <w:r w:rsidRPr="3C4E22A2">
        <w:rPr>
          <w:rFonts w:ascii="Verdana" w:eastAsia="Times New Roman" w:hAnsi="Verdana" w:cs="Arial"/>
          <w:color w:val="000000" w:themeColor="text1"/>
          <w:sz w:val="24"/>
          <w:szCs w:val="24"/>
          <w:u w:val="single"/>
        </w:rPr>
        <w:t xml:space="preserve">Course Goals/ Course Learning Outcomes </w:t>
      </w:r>
      <w:r w:rsidRPr="3C4E22A2">
        <w:rPr>
          <w:rFonts w:ascii="Verdana" w:eastAsia="Times New Roman" w:hAnsi="Verdana" w:cs="Arial"/>
          <w:color w:val="000000" w:themeColor="text1"/>
          <w:sz w:val="24"/>
          <w:szCs w:val="24"/>
        </w:rPr>
        <w:t>(CLOs)</w:t>
      </w:r>
      <w:r w:rsidR="00240F60" w:rsidRPr="3C4E22A2">
        <w:rPr>
          <w:rFonts w:ascii="Verdana" w:eastAsia="Times New Roman" w:hAnsi="Verdana" w:cs="Arial"/>
          <w:color w:val="000000" w:themeColor="text1"/>
          <w:sz w:val="24"/>
          <w:szCs w:val="24"/>
        </w:rPr>
        <w:t>:</w:t>
      </w:r>
    </w:p>
    <w:p w14:paraId="5B978CD6" w14:textId="0691D0EE" w:rsidR="00240F60" w:rsidRDefault="3A23AC42" w:rsidP="41097FEB">
      <w:pPr>
        <w:spacing w:after="0" w:line="240" w:lineRule="auto"/>
        <w:rPr>
          <w:rFonts w:ascii="Book Antiqua" w:eastAsia="Book Antiqua" w:hAnsi="Book Antiqua" w:cs="Book Antiqua"/>
          <w:color w:val="000000" w:themeColor="text1"/>
          <w:sz w:val="24"/>
          <w:szCs w:val="24"/>
        </w:rPr>
      </w:pPr>
      <w:r w:rsidRPr="17725D2D">
        <w:rPr>
          <w:rFonts w:ascii="Book Antiqua" w:eastAsia="Book Antiqua" w:hAnsi="Book Antiqua" w:cs="Book Antiqua"/>
          <w:b/>
          <w:bCs/>
          <w:color w:val="000000" w:themeColor="text1"/>
          <w:sz w:val="24"/>
          <w:szCs w:val="24"/>
        </w:rPr>
        <w:t xml:space="preserve">Medical Knowledge (MK) </w:t>
      </w:r>
      <w:r w:rsidR="2EC2D4F8" w:rsidRPr="17725D2D">
        <w:rPr>
          <w:rFonts w:ascii="Book Antiqua" w:eastAsia="Book Antiqua" w:hAnsi="Book Antiqua" w:cs="Book Antiqua"/>
          <w:b/>
          <w:bCs/>
          <w:color w:val="000000" w:themeColor="text1"/>
          <w:sz w:val="24"/>
          <w:szCs w:val="24"/>
        </w:rPr>
        <w:t>and Patient Care</w:t>
      </w:r>
      <w:r w:rsidR="207CA7FE" w:rsidRPr="17725D2D">
        <w:rPr>
          <w:rFonts w:ascii="Book Antiqua" w:eastAsia="Book Antiqua" w:hAnsi="Book Antiqua" w:cs="Book Antiqua"/>
          <w:b/>
          <w:bCs/>
          <w:color w:val="000000" w:themeColor="text1"/>
          <w:sz w:val="24"/>
          <w:szCs w:val="24"/>
        </w:rPr>
        <w:t xml:space="preserve"> (PC)</w:t>
      </w:r>
      <w:r w:rsidRPr="17725D2D">
        <w:rPr>
          <w:rFonts w:ascii="Book Antiqua" w:eastAsia="Book Antiqua" w:hAnsi="Book Antiqua" w:cs="Book Antiqua"/>
          <w:color w:val="000000" w:themeColor="text1"/>
          <w:sz w:val="24"/>
          <w:szCs w:val="24"/>
        </w:rPr>
        <w:t xml:space="preserve"> – Students will be able to:</w:t>
      </w:r>
    </w:p>
    <w:p w14:paraId="00D7D22E" w14:textId="29A4BDA2" w:rsidR="00240F60" w:rsidRDefault="073DC06D">
      <w:pPr>
        <w:pStyle w:val="ListParagraph"/>
        <w:spacing w:after="0" w:line="240" w:lineRule="auto"/>
        <w:ind w:left="2320"/>
        <w:rPr>
          <w:rFonts w:ascii="Book Antiqua" w:eastAsia="Book Antiqua" w:hAnsi="Book Antiqua" w:cs="Book Antiqua"/>
          <w:color w:val="000000" w:themeColor="text1"/>
          <w:sz w:val="24"/>
          <w:szCs w:val="24"/>
        </w:rPr>
      </w:pPr>
      <w:r w:rsidRPr="6BBFD1A1">
        <w:rPr>
          <w:rFonts w:ascii="Book Antiqua" w:eastAsia="Book Antiqua" w:hAnsi="Book Antiqua" w:cs="Book Antiqua"/>
          <w:color w:val="000000" w:themeColor="text1"/>
          <w:sz w:val="24"/>
          <w:szCs w:val="24"/>
        </w:rPr>
        <w:t>Continue to build upon the knowledge and understanding of Osteopathic Principles and Practice (OPP) acquired in previous coursework</w:t>
      </w:r>
    </w:p>
    <w:p w14:paraId="5A3B84F2" w14:textId="611A561B" w:rsidR="504622A3" w:rsidRDefault="504622A3">
      <w:pPr>
        <w:pStyle w:val="ListParagraph"/>
        <w:spacing w:after="0" w:line="240" w:lineRule="auto"/>
        <w:ind w:left="2320"/>
        <w:rPr>
          <w:rFonts w:ascii="Book Antiqua" w:eastAsia="Book Antiqua" w:hAnsi="Book Antiqua" w:cs="Book Antiqua"/>
          <w:color w:val="000000" w:themeColor="text1"/>
          <w:sz w:val="24"/>
          <w:szCs w:val="24"/>
        </w:rPr>
      </w:pPr>
      <w:r w:rsidRPr="6BBFD1A1">
        <w:rPr>
          <w:rFonts w:ascii="Book Antiqua" w:eastAsia="Book Antiqua" w:hAnsi="Book Antiqua" w:cs="Book Antiqua"/>
          <w:color w:val="000000" w:themeColor="text1"/>
          <w:sz w:val="24"/>
          <w:szCs w:val="24"/>
        </w:rPr>
        <w:t>Further develop and deepen understanding of the osteopathic tenets and their application to osteopathic clinical practice.</w:t>
      </w:r>
    </w:p>
    <w:p w14:paraId="3F375A81" w14:textId="4EA4F482" w:rsidR="00240F60" w:rsidRDefault="504622A3">
      <w:pPr>
        <w:pStyle w:val="ListParagraph"/>
        <w:spacing w:after="0" w:line="240" w:lineRule="auto"/>
        <w:ind w:left="2320"/>
        <w:rPr>
          <w:rFonts w:ascii="Book Antiqua" w:eastAsia="Book Antiqua" w:hAnsi="Book Antiqua" w:cs="Book Antiqua"/>
          <w:color w:val="000000" w:themeColor="text1"/>
          <w:sz w:val="24"/>
          <w:szCs w:val="24"/>
        </w:rPr>
      </w:pPr>
      <w:r w:rsidRPr="6BBFD1A1">
        <w:rPr>
          <w:rFonts w:ascii="Book Antiqua" w:eastAsia="Book Antiqua" w:hAnsi="Book Antiqua" w:cs="Book Antiqua"/>
          <w:color w:val="000000" w:themeColor="text1"/>
          <w:sz w:val="24"/>
          <w:szCs w:val="24"/>
        </w:rPr>
        <w:t>Recognize</w:t>
      </w:r>
      <w:r w:rsidR="073DC06D" w:rsidRPr="6BBFD1A1">
        <w:rPr>
          <w:rFonts w:ascii="Book Antiqua" w:eastAsia="Book Antiqua" w:hAnsi="Book Antiqua" w:cs="Book Antiqua"/>
          <w:color w:val="000000" w:themeColor="text1"/>
          <w:sz w:val="24"/>
          <w:szCs w:val="24"/>
        </w:rPr>
        <w:t xml:space="preserve"> functional and biomechanical relationships of anatomy </w:t>
      </w:r>
    </w:p>
    <w:p w14:paraId="10B59AAD" w14:textId="56562F92" w:rsidR="00240F60" w:rsidRDefault="5978EB65">
      <w:pPr>
        <w:pStyle w:val="ListParagraph"/>
        <w:spacing w:after="0" w:line="240" w:lineRule="auto"/>
        <w:ind w:left="2320"/>
        <w:rPr>
          <w:rFonts w:ascii="Book Antiqua" w:eastAsia="Book Antiqua" w:hAnsi="Book Antiqua" w:cs="Book Antiqua"/>
          <w:color w:val="000000" w:themeColor="text1"/>
          <w:sz w:val="24"/>
          <w:szCs w:val="24"/>
        </w:rPr>
      </w:pPr>
      <w:r w:rsidRPr="6BBFD1A1">
        <w:rPr>
          <w:rFonts w:ascii="Book Antiqua" w:eastAsia="Book Antiqua" w:hAnsi="Book Antiqua" w:cs="Book Antiqua"/>
          <w:color w:val="000000" w:themeColor="text1"/>
          <w:sz w:val="24"/>
          <w:szCs w:val="24"/>
        </w:rPr>
        <w:t>Define and use anatomical and osteopathic medical terminology in correct context</w:t>
      </w:r>
    </w:p>
    <w:p w14:paraId="4FB88F7A" w14:textId="1AC665E8" w:rsidR="00240F60" w:rsidRDefault="5978EB65">
      <w:pPr>
        <w:pStyle w:val="ListParagraph"/>
        <w:spacing w:after="0" w:line="240" w:lineRule="auto"/>
        <w:ind w:left="2320"/>
        <w:rPr>
          <w:rFonts w:ascii="Book Antiqua" w:eastAsia="Book Antiqua" w:hAnsi="Book Antiqua" w:cs="Book Antiqua"/>
          <w:color w:val="000000" w:themeColor="text1"/>
          <w:sz w:val="24"/>
          <w:szCs w:val="24"/>
        </w:rPr>
      </w:pPr>
      <w:r w:rsidRPr="6BBFD1A1">
        <w:rPr>
          <w:rFonts w:ascii="Book Antiqua" w:eastAsia="Book Antiqua" w:hAnsi="Book Antiqua" w:cs="Book Antiqua"/>
          <w:color w:val="000000" w:themeColor="text1"/>
          <w:sz w:val="24"/>
          <w:szCs w:val="24"/>
        </w:rPr>
        <w:t>Discuss osteopathic history and its relevance to modern osteopathic medicine, and identify key events/dates in the history of osteopathic medicine</w:t>
      </w:r>
    </w:p>
    <w:p w14:paraId="0C31213B" w14:textId="30B9AE68" w:rsidR="00240F60" w:rsidRDefault="073DC06D">
      <w:pPr>
        <w:pStyle w:val="ListParagraph"/>
        <w:spacing w:after="0" w:line="240" w:lineRule="auto"/>
        <w:ind w:left="2320"/>
        <w:rPr>
          <w:rFonts w:ascii="Book Antiqua" w:eastAsia="Book Antiqua" w:hAnsi="Book Antiqua" w:cs="Book Antiqua"/>
          <w:color w:val="000000" w:themeColor="text1"/>
          <w:sz w:val="24"/>
          <w:szCs w:val="24"/>
        </w:rPr>
      </w:pPr>
      <w:r w:rsidRPr="6BBFD1A1">
        <w:rPr>
          <w:rFonts w:ascii="Book Antiqua" w:eastAsia="Book Antiqua" w:hAnsi="Book Antiqua" w:cs="Book Antiqua"/>
          <w:color w:val="000000" w:themeColor="text1"/>
          <w:sz w:val="24"/>
          <w:szCs w:val="24"/>
        </w:rPr>
        <w:t>Demonstrate comprehension of osteopathic theory through the application of concepts from multiple treatment models and its application to clinical patient presentations</w:t>
      </w:r>
    </w:p>
    <w:p w14:paraId="4F72BA12" w14:textId="29362E8D" w:rsidR="00240F60" w:rsidRDefault="073DC06D">
      <w:pPr>
        <w:pStyle w:val="ListParagraph"/>
        <w:spacing w:after="0" w:line="240" w:lineRule="auto"/>
        <w:ind w:left="2320"/>
        <w:rPr>
          <w:rFonts w:ascii="Book Antiqua" w:eastAsia="Book Antiqua" w:hAnsi="Book Antiqua" w:cs="Book Antiqua"/>
          <w:color w:val="000000" w:themeColor="text1"/>
          <w:sz w:val="24"/>
          <w:szCs w:val="24"/>
        </w:rPr>
      </w:pPr>
      <w:r w:rsidRPr="6BBFD1A1">
        <w:rPr>
          <w:rFonts w:ascii="Book Antiqua" w:eastAsia="Book Antiqua" w:hAnsi="Book Antiqua" w:cs="Book Antiqua"/>
          <w:color w:val="000000" w:themeColor="text1"/>
          <w:sz w:val="24"/>
          <w:szCs w:val="24"/>
        </w:rPr>
        <w:t xml:space="preserve">Review osteopathic research literature </w:t>
      </w:r>
      <w:r w:rsidR="7F77763E" w:rsidRPr="6BBFD1A1">
        <w:rPr>
          <w:rFonts w:ascii="Book Antiqua" w:eastAsia="Book Antiqua" w:hAnsi="Book Antiqua" w:cs="Book Antiqua"/>
          <w:color w:val="000000" w:themeColor="text1"/>
          <w:sz w:val="24"/>
          <w:szCs w:val="24"/>
        </w:rPr>
        <w:t>for basic science underpinnings and the</w:t>
      </w:r>
      <w:r w:rsidRPr="6BBFD1A1">
        <w:rPr>
          <w:rFonts w:ascii="Book Antiqua" w:eastAsia="Book Antiqua" w:hAnsi="Book Antiqua" w:cs="Book Antiqua"/>
          <w:color w:val="000000" w:themeColor="text1"/>
          <w:sz w:val="24"/>
          <w:szCs w:val="24"/>
        </w:rPr>
        <w:t xml:space="preserve"> clinical application</w:t>
      </w:r>
      <w:r w:rsidR="746BC61A" w:rsidRPr="6BBFD1A1">
        <w:rPr>
          <w:rFonts w:ascii="Book Antiqua" w:eastAsia="Book Antiqua" w:hAnsi="Book Antiqua" w:cs="Book Antiqua"/>
          <w:color w:val="000000" w:themeColor="text1"/>
          <w:sz w:val="24"/>
          <w:szCs w:val="24"/>
        </w:rPr>
        <w:t>s</w:t>
      </w:r>
      <w:r w:rsidRPr="6BBFD1A1">
        <w:rPr>
          <w:rFonts w:ascii="Book Antiqua" w:eastAsia="Book Antiqua" w:hAnsi="Book Antiqua" w:cs="Book Antiqua"/>
          <w:color w:val="000000" w:themeColor="text1"/>
          <w:sz w:val="24"/>
          <w:szCs w:val="24"/>
        </w:rPr>
        <w:t xml:space="preserve"> of OMT</w:t>
      </w:r>
    </w:p>
    <w:p w14:paraId="593C391F" w14:textId="2870426C" w:rsidR="00240F60" w:rsidRDefault="17C32475">
      <w:pPr>
        <w:pStyle w:val="ListParagraph"/>
        <w:spacing w:after="0" w:line="240" w:lineRule="auto"/>
        <w:ind w:left="2320"/>
        <w:rPr>
          <w:rFonts w:ascii="Book Antiqua" w:eastAsia="Book Antiqua" w:hAnsi="Book Antiqua" w:cs="Book Antiqua"/>
          <w:color w:val="000000" w:themeColor="text1"/>
          <w:sz w:val="24"/>
          <w:szCs w:val="24"/>
        </w:rPr>
      </w:pPr>
      <w:r w:rsidRPr="6BBFD1A1">
        <w:rPr>
          <w:rFonts w:ascii="Book Antiqua" w:eastAsia="Book Antiqua" w:hAnsi="Book Antiqua" w:cs="Book Antiqua"/>
          <w:color w:val="000000" w:themeColor="text1"/>
          <w:sz w:val="24"/>
          <w:szCs w:val="24"/>
        </w:rPr>
        <w:t xml:space="preserve">Recognize basic </w:t>
      </w:r>
      <w:r w:rsidR="073DC06D" w:rsidRPr="6BBFD1A1">
        <w:rPr>
          <w:rFonts w:ascii="Book Antiqua" w:eastAsia="Book Antiqua" w:hAnsi="Book Antiqua" w:cs="Book Antiqua"/>
          <w:color w:val="000000" w:themeColor="text1"/>
          <w:sz w:val="24"/>
          <w:szCs w:val="24"/>
        </w:rPr>
        <w:t>indications and contraindications in the use of OMT</w:t>
      </w:r>
    </w:p>
    <w:p w14:paraId="65B8946A" w14:textId="2BB19450" w:rsidR="141EA94C" w:rsidRDefault="141EA94C">
      <w:pPr>
        <w:pStyle w:val="ListParagraph"/>
        <w:spacing w:after="0" w:line="240" w:lineRule="auto"/>
        <w:ind w:left="2320"/>
        <w:rPr>
          <w:rFonts w:ascii="Book Antiqua" w:eastAsia="Book Antiqua" w:hAnsi="Book Antiqua" w:cs="Book Antiqua"/>
          <w:color w:val="000000" w:themeColor="text1"/>
          <w:sz w:val="24"/>
          <w:szCs w:val="24"/>
        </w:rPr>
      </w:pPr>
      <w:r w:rsidRPr="6BBFD1A1">
        <w:rPr>
          <w:rFonts w:ascii="Book Antiqua" w:eastAsia="Book Antiqua" w:hAnsi="Book Antiqua" w:cs="Book Antiqua"/>
          <w:color w:val="000000" w:themeColor="text1"/>
          <w:sz w:val="24"/>
          <w:szCs w:val="24"/>
        </w:rPr>
        <w:t>Identify variability in patients’ musculoskeletal and osteopathic structural exam presentations</w:t>
      </w:r>
    </w:p>
    <w:p w14:paraId="70D84684" w14:textId="635F4FE6" w:rsidR="00240F60" w:rsidRDefault="073DC06D">
      <w:pPr>
        <w:pStyle w:val="ListParagraph"/>
        <w:spacing w:after="0" w:line="240" w:lineRule="auto"/>
        <w:ind w:left="2320"/>
        <w:rPr>
          <w:rFonts w:ascii="Book Antiqua" w:eastAsia="Book Antiqua" w:hAnsi="Book Antiqua" w:cs="Book Antiqua"/>
          <w:color w:val="000000" w:themeColor="text1"/>
          <w:sz w:val="24"/>
          <w:szCs w:val="24"/>
        </w:rPr>
      </w:pPr>
      <w:r w:rsidRPr="3C4E22A2">
        <w:rPr>
          <w:rFonts w:ascii="Book Antiqua" w:eastAsia="Book Antiqua" w:hAnsi="Book Antiqua" w:cs="Book Antiqua"/>
          <w:color w:val="000000" w:themeColor="text1"/>
          <w:sz w:val="24"/>
          <w:szCs w:val="24"/>
        </w:rPr>
        <w:t>Identify the five models of OPP (Behavioral, Metabolic, Neurologic, Respiratory/Circulatory, Structural) and their clinical significance</w:t>
      </w:r>
    </w:p>
    <w:p w14:paraId="561A933B" w14:textId="50B6320D" w:rsidR="3A23AC42" w:rsidRDefault="3A23AC42">
      <w:pPr>
        <w:pStyle w:val="ListParagraph"/>
        <w:spacing w:after="0" w:line="240" w:lineRule="auto"/>
        <w:ind w:left="2320"/>
        <w:rPr>
          <w:rFonts w:ascii="Book Antiqua" w:eastAsia="Book Antiqua" w:hAnsi="Book Antiqua" w:cs="Book Antiqua"/>
          <w:color w:val="000000" w:themeColor="text1"/>
          <w:sz w:val="24"/>
          <w:szCs w:val="24"/>
        </w:rPr>
      </w:pPr>
      <w:r w:rsidRPr="17725D2D">
        <w:rPr>
          <w:rFonts w:ascii="Book Antiqua" w:eastAsia="Book Antiqua" w:hAnsi="Book Antiqua" w:cs="Book Antiqua"/>
          <w:color w:val="000000" w:themeColor="text1"/>
          <w:sz w:val="24"/>
          <w:szCs w:val="24"/>
        </w:rPr>
        <w:t>Utilize construct of osteopathic ABC’s (autonomics, biomechanics, circulation, screening) as it applies to clinical considerations</w:t>
      </w:r>
    </w:p>
    <w:p w14:paraId="41720D46" w14:textId="1F2F0FC7" w:rsidR="337952C6" w:rsidRDefault="337952C6">
      <w:pPr>
        <w:pStyle w:val="ListParagraph"/>
        <w:spacing w:after="0" w:line="240" w:lineRule="auto"/>
        <w:ind w:left="2320"/>
        <w:rPr>
          <w:rFonts w:ascii="Book Antiqua" w:eastAsia="Book Antiqua" w:hAnsi="Book Antiqua" w:cs="Book Antiqua"/>
          <w:color w:val="000000" w:themeColor="text1"/>
          <w:sz w:val="24"/>
          <w:szCs w:val="24"/>
        </w:rPr>
      </w:pPr>
      <w:r w:rsidRPr="17725D2D">
        <w:rPr>
          <w:rFonts w:ascii="Book Antiqua" w:eastAsia="Book Antiqua" w:hAnsi="Book Antiqua" w:cs="Book Antiqua"/>
          <w:color w:val="000000" w:themeColor="text1"/>
          <w:sz w:val="24"/>
          <w:szCs w:val="24"/>
        </w:rPr>
        <w:t>Describe structural exam and treatment technique applications</w:t>
      </w:r>
    </w:p>
    <w:p w14:paraId="5E741ED5" w14:textId="2864A8FA" w:rsidR="17725D2D" w:rsidRDefault="17725D2D" w:rsidP="17725D2D">
      <w:pPr>
        <w:spacing w:after="0" w:line="240" w:lineRule="auto"/>
        <w:ind w:left="720"/>
        <w:rPr>
          <w:rFonts w:ascii="Book Antiqua" w:eastAsia="Book Antiqua" w:hAnsi="Book Antiqua" w:cs="Book Antiqua"/>
          <w:color w:val="000000" w:themeColor="text1"/>
          <w:sz w:val="24"/>
          <w:szCs w:val="24"/>
        </w:rPr>
      </w:pPr>
    </w:p>
    <w:p w14:paraId="2BEB770E" w14:textId="32EA6898" w:rsidR="17725D2D" w:rsidRDefault="17725D2D" w:rsidP="17725D2D">
      <w:pPr>
        <w:pStyle w:val="ListParagraph"/>
        <w:numPr>
          <w:ilvl w:val="0"/>
          <w:numId w:val="0"/>
        </w:numPr>
        <w:spacing w:after="0" w:line="240" w:lineRule="auto"/>
        <w:ind w:left="2320"/>
        <w:rPr>
          <w:rFonts w:ascii="Book Antiqua" w:eastAsia="Book Antiqua" w:hAnsi="Book Antiqua" w:cs="Book Antiqua"/>
          <w:color w:val="000000" w:themeColor="text1"/>
          <w:sz w:val="24"/>
          <w:szCs w:val="24"/>
        </w:rPr>
      </w:pPr>
    </w:p>
    <w:p w14:paraId="16929F98" w14:textId="00F4B63C" w:rsidR="1543A547" w:rsidRDefault="1543A547" w:rsidP="17725D2D">
      <w:pPr>
        <w:spacing w:after="0" w:line="240" w:lineRule="auto"/>
        <w:rPr>
          <w:rFonts w:ascii="Book Antiqua" w:eastAsia="Book Antiqua" w:hAnsi="Book Antiqua" w:cs="Book Antiqua"/>
          <w:b/>
          <w:bCs/>
          <w:color w:val="000000" w:themeColor="text1"/>
          <w:sz w:val="24"/>
          <w:szCs w:val="24"/>
        </w:rPr>
      </w:pPr>
      <w:r w:rsidRPr="17725D2D">
        <w:rPr>
          <w:rFonts w:ascii="Book Antiqua" w:eastAsia="Book Antiqua" w:hAnsi="Book Antiqua" w:cs="Book Antiqua"/>
          <w:b/>
          <w:bCs/>
          <w:color w:val="000000" w:themeColor="text1"/>
          <w:sz w:val="24"/>
          <w:szCs w:val="24"/>
        </w:rPr>
        <w:t>Osteopathic Principles and Practices (OPP)</w:t>
      </w:r>
    </w:p>
    <w:p w14:paraId="322F0743" w14:textId="06AAEE2B" w:rsidR="00240F60" w:rsidRDefault="3A23AC42">
      <w:pPr>
        <w:pStyle w:val="ListParagraph"/>
        <w:spacing w:after="0" w:line="240" w:lineRule="auto"/>
        <w:ind w:right="900"/>
        <w:rPr>
          <w:rFonts w:ascii="Book Antiqua" w:eastAsia="Book Antiqua" w:hAnsi="Book Antiqua" w:cs="Book Antiqua"/>
          <w:szCs w:val="22"/>
        </w:rPr>
      </w:pPr>
      <w:r w:rsidRPr="17725D2D">
        <w:rPr>
          <w:rFonts w:ascii="Book Antiqua" w:eastAsia="Book Antiqua" w:hAnsi="Book Antiqua" w:cs="Book Antiqua"/>
          <w:sz w:val="24"/>
          <w:szCs w:val="24"/>
        </w:rPr>
        <w:t xml:space="preserve">Demonstrate comprehension of theory through its application to clinical patient presentations </w:t>
      </w:r>
    </w:p>
    <w:p w14:paraId="312E39E4" w14:textId="7C10E466" w:rsidR="40D4F137" w:rsidRDefault="2E755F2E">
      <w:pPr>
        <w:pStyle w:val="ListParagraph"/>
        <w:spacing w:after="0" w:line="240" w:lineRule="auto"/>
        <w:ind w:right="900"/>
        <w:rPr>
          <w:rFonts w:ascii="Book Antiqua" w:eastAsia="Book Antiqua" w:hAnsi="Book Antiqua" w:cs="Book Antiqua"/>
          <w:szCs w:val="22"/>
        </w:rPr>
      </w:pPr>
      <w:r w:rsidRPr="17725D2D">
        <w:rPr>
          <w:rFonts w:ascii="Book Antiqua" w:eastAsia="Book Antiqua" w:hAnsi="Book Antiqua" w:cs="Book Antiqua"/>
          <w:sz w:val="24"/>
          <w:szCs w:val="24"/>
        </w:rPr>
        <w:t>Compare and contrast various diagnosis and treatment methodologies</w:t>
      </w:r>
    </w:p>
    <w:p w14:paraId="4AB2DC9B" w14:textId="6E0652E0" w:rsidR="00240F60" w:rsidRDefault="3A23AC42">
      <w:pPr>
        <w:pStyle w:val="ListParagraph"/>
        <w:spacing w:after="0" w:line="240" w:lineRule="auto"/>
        <w:ind w:right="900"/>
        <w:rPr>
          <w:rFonts w:ascii="Book Antiqua" w:eastAsia="Book Antiqua" w:hAnsi="Book Antiqua" w:cs="Book Antiqua"/>
          <w:szCs w:val="22"/>
        </w:rPr>
      </w:pPr>
      <w:r w:rsidRPr="17725D2D">
        <w:rPr>
          <w:rFonts w:ascii="Book Antiqua" w:eastAsia="Book Antiqua" w:hAnsi="Book Antiqua" w:cs="Book Antiqua"/>
          <w:sz w:val="24"/>
          <w:szCs w:val="24"/>
        </w:rPr>
        <w:t xml:space="preserve">Apply osteopathic principles and practice understanding to create treatment plans for patient care that address physiologic processes and aid in health restoration </w:t>
      </w:r>
    </w:p>
    <w:p w14:paraId="5B93A0C0" w14:textId="1E5CCA50" w:rsidR="00240F60" w:rsidRDefault="3A23AC42">
      <w:pPr>
        <w:pStyle w:val="ListParagraph"/>
        <w:spacing w:after="0" w:line="240" w:lineRule="auto"/>
        <w:ind w:right="900"/>
        <w:rPr>
          <w:rFonts w:ascii="Book Antiqua" w:eastAsia="Book Antiqua" w:hAnsi="Book Antiqua" w:cs="Book Antiqua"/>
          <w:szCs w:val="22"/>
        </w:rPr>
      </w:pPr>
      <w:r w:rsidRPr="17725D2D">
        <w:rPr>
          <w:rFonts w:ascii="Book Antiqua" w:eastAsia="Book Antiqua" w:hAnsi="Book Antiqua" w:cs="Book Antiqua"/>
          <w:sz w:val="24"/>
          <w:szCs w:val="24"/>
        </w:rPr>
        <w:t>Integrate clinical skills evaluation with osteopathic diagnosis in physical examination of patients with clinical complaints</w:t>
      </w:r>
    </w:p>
    <w:p w14:paraId="2764DFAA" w14:textId="4BCB792F" w:rsidR="00240F60" w:rsidRDefault="426363AD">
      <w:pPr>
        <w:pStyle w:val="ListParagraph"/>
        <w:spacing w:after="0" w:line="240" w:lineRule="auto"/>
        <w:rPr>
          <w:rFonts w:ascii="Book Antiqua" w:eastAsia="Book Antiqua" w:hAnsi="Book Antiqua" w:cs="Book Antiqua"/>
          <w:color w:val="000000" w:themeColor="text1"/>
          <w:szCs w:val="22"/>
        </w:rPr>
      </w:pPr>
      <w:r w:rsidRPr="17725D2D">
        <w:rPr>
          <w:rFonts w:ascii="Book Antiqua" w:eastAsia="Book Antiqua" w:hAnsi="Book Antiqua" w:cs="Book Antiqua"/>
          <w:color w:val="000000" w:themeColor="text1"/>
          <w:sz w:val="24"/>
          <w:szCs w:val="24"/>
        </w:rPr>
        <w:t>Demonstrate their ability to use their hands as a tool for diagnosis and treatment</w:t>
      </w:r>
    </w:p>
    <w:p w14:paraId="4B44F3F3" w14:textId="2227CA21" w:rsidR="00240F60" w:rsidRDefault="426363AD">
      <w:pPr>
        <w:pStyle w:val="ListParagraph"/>
        <w:spacing w:after="0" w:line="240" w:lineRule="auto"/>
        <w:rPr>
          <w:rFonts w:ascii="Book Antiqua" w:eastAsia="Book Antiqua" w:hAnsi="Book Antiqua" w:cs="Book Antiqua"/>
          <w:color w:val="000000" w:themeColor="text1"/>
          <w:szCs w:val="22"/>
        </w:rPr>
      </w:pPr>
      <w:r w:rsidRPr="17725D2D">
        <w:rPr>
          <w:rFonts w:ascii="Book Antiqua" w:eastAsia="Book Antiqua" w:hAnsi="Book Antiqua" w:cs="Book Antiqua"/>
          <w:color w:val="000000" w:themeColor="text1"/>
          <w:sz w:val="24"/>
          <w:szCs w:val="24"/>
        </w:rPr>
        <w:t>Demonstrate their ability to use differential pressure to evaluate different body tissues (layered palpation)</w:t>
      </w:r>
    </w:p>
    <w:p w14:paraId="5AFDE11D" w14:textId="2FDCD365" w:rsidR="00240F60" w:rsidRDefault="426363AD">
      <w:pPr>
        <w:pStyle w:val="ListParagraph"/>
        <w:spacing w:after="0" w:line="240" w:lineRule="auto"/>
        <w:rPr>
          <w:rFonts w:ascii="Book Antiqua" w:eastAsia="Book Antiqua" w:hAnsi="Book Antiqua" w:cs="Book Antiqua"/>
          <w:color w:val="000000" w:themeColor="text1"/>
          <w:szCs w:val="22"/>
        </w:rPr>
      </w:pPr>
      <w:r w:rsidRPr="17725D2D">
        <w:rPr>
          <w:rFonts w:ascii="Book Antiqua" w:eastAsia="Book Antiqua" w:hAnsi="Book Antiqua" w:cs="Book Antiqua"/>
          <w:color w:val="000000" w:themeColor="text1"/>
          <w:sz w:val="24"/>
          <w:szCs w:val="24"/>
        </w:rPr>
        <w:t>Demonstrate their ability through palpation to competently identify Tissue texture abnormalities, Asymmetry, Restriction of motion and Tenderness (TART) as evidence of somatic dysfunction</w:t>
      </w:r>
    </w:p>
    <w:p w14:paraId="7DFCA4C7" w14:textId="69E20559" w:rsidR="00240F60" w:rsidRDefault="426363AD">
      <w:pPr>
        <w:pStyle w:val="ListParagraph"/>
        <w:spacing w:after="0" w:line="240" w:lineRule="auto"/>
        <w:rPr>
          <w:rFonts w:ascii="Book Antiqua" w:eastAsia="Book Antiqua" w:hAnsi="Book Antiqua" w:cs="Book Antiqua"/>
          <w:color w:val="000000" w:themeColor="text1"/>
          <w:szCs w:val="22"/>
        </w:rPr>
      </w:pPr>
      <w:r w:rsidRPr="17725D2D">
        <w:rPr>
          <w:rFonts w:ascii="Book Antiqua" w:eastAsia="Book Antiqua" w:hAnsi="Book Antiqua" w:cs="Book Antiqua"/>
          <w:color w:val="000000" w:themeColor="text1"/>
          <w:sz w:val="24"/>
          <w:szCs w:val="24"/>
        </w:rPr>
        <w:t>Utilize palpation skills and physical findings to identify somatic dysfunction and achieve a diagnosis</w:t>
      </w:r>
    </w:p>
    <w:p w14:paraId="33DC5076" w14:textId="0A9CA732" w:rsidR="00240F60" w:rsidRDefault="426363AD">
      <w:pPr>
        <w:pStyle w:val="ListParagraph"/>
        <w:spacing w:after="0" w:line="240" w:lineRule="auto"/>
        <w:rPr>
          <w:rFonts w:ascii="Book Antiqua" w:eastAsia="Book Antiqua" w:hAnsi="Book Antiqua" w:cs="Book Antiqua"/>
          <w:color w:val="000000" w:themeColor="text1"/>
          <w:szCs w:val="22"/>
        </w:rPr>
      </w:pPr>
      <w:r w:rsidRPr="17725D2D">
        <w:rPr>
          <w:rFonts w:ascii="Book Antiqua" w:eastAsia="Book Antiqua" w:hAnsi="Book Antiqua" w:cs="Book Antiqua"/>
          <w:color w:val="000000" w:themeColor="text1"/>
          <w:sz w:val="24"/>
          <w:szCs w:val="24"/>
        </w:rPr>
        <w:t>Perform a complete osteopathic structural exam and other relevant physical exams as demonstrated</w:t>
      </w:r>
    </w:p>
    <w:p w14:paraId="40C5F256" w14:textId="2CAD7BCB" w:rsidR="00240F60" w:rsidRDefault="426363AD">
      <w:pPr>
        <w:pStyle w:val="ListParagraph"/>
        <w:spacing w:after="0" w:line="240" w:lineRule="auto"/>
        <w:rPr>
          <w:rFonts w:ascii="Book Antiqua" w:eastAsia="Book Antiqua" w:hAnsi="Book Antiqua" w:cs="Book Antiqua"/>
          <w:color w:val="000000" w:themeColor="text1"/>
          <w:szCs w:val="22"/>
        </w:rPr>
      </w:pPr>
      <w:r w:rsidRPr="17725D2D">
        <w:rPr>
          <w:rFonts w:ascii="Book Antiqua" w:eastAsia="Book Antiqua" w:hAnsi="Book Antiqua" w:cs="Book Antiqua"/>
          <w:color w:val="000000" w:themeColor="text1"/>
          <w:sz w:val="24"/>
          <w:szCs w:val="24"/>
        </w:rPr>
        <w:t>Demonstrate increasing skill in application of previously taught material including:</w:t>
      </w:r>
    </w:p>
    <w:p w14:paraId="7F2E2A2A" w14:textId="350DC229" w:rsidR="00240F60" w:rsidRDefault="426363AD">
      <w:pPr>
        <w:pStyle w:val="ListParagraph"/>
        <w:spacing w:after="0" w:line="240" w:lineRule="auto"/>
        <w:rPr>
          <w:rFonts w:ascii="Book Antiqua" w:eastAsia="Book Antiqua" w:hAnsi="Book Antiqua" w:cs="Book Antiqua"/>
          <w:color w:val="000000" w:themeColor="text1"/>
          <w:szCs w:val="22"/>
        </w:rPr>
      </w:pPr>
      <w:r w:rsidRPr="17725D2D">
        <w:rPr>
          <w:rFonts w:ascii="Book Antiqua" w:eastAsia="Book Antiqua" w:hAnsi="Book Antiqua" w:cs="Book Antiqua"/>
          <w:color w:val="000000" w:themeColor="text1"/>
          <w:sz w:val="24"/>
          <w:szCs w:val="24"/>
        </w:rPr>
        <w:t>Soft tissue</w:t>
      </w:r>
    </w:p>
    <w:p w14:paraId="47F6DE18" w14:textId="21EA9CC4" w:rsidR="00240F60" w:rsidRDefault="426363AD">
      <w:pPr>
        <w:pStyle w:val="ListParagraph"/>
        <w:spacing w:after="0" w:line="240" w:lineRule="auto"/>
        <w:rPr>
          <w:rFonts w:ascii="Book Antiqua" w:eastAsia="Book Antiqua" w:hAnsi="Book Antiqua" w:cs="Book Antiqua"/>
          <w:color w:val="000000" w:themeColor="text1"/>
          <w:szCs w:val="22"/>
        </w:rPr>
      </w:pPr>
      <w:r w:rsidRPr="17725D2D">
        <w:rPr>
          <w:rFonts w:ascii="Book Antiqua" w:eastAsia="Book Antiqua" w:hAnsi="Book Antiqua" w:cs="Book Antiqua"/>
          <w:color w:val="000000" w:themeColor="text1"/>
          <w:sz w:val="24"/>
          <w:szCs w:val="24"/>
        </w:rPr>
        <w:t>Lymphatics</w:t>
      </w:r>
    </w:p>
    <w:p w14:paraId="64FEF130" w14:textId="415005D5" w:rsidR="00240F60" w:rsidRDefault="426363AD">
      <w:pPr>
        <w:pStyle w:val="ListParagraph"/>
        <w:spacing w:after="0" w:line="240" w:lineRule="auto"/>
        <w:rPr>
          <w:rFonts w:ascii="Book Antiqua" w:eastAsia="Book Antiqua" w:hAnsi="Book Antiqua" w:cs="Book Antiqua"/>
          <w:color w:val="000000" w:themeColor="text1"/>
          <w:szCs w:val="22"/>
        </w:rPr>
      </w:pPr>
      <w:r w:rsidRPr="17725D2D">
        <w:rPr>
          <w:rFonts w:ascii="Book Antiqua" w:eastAsia="Book Antiqua" w:hAnsi="Book Antiqua" w:cs="Book Antiqua"/>
          <w:color w:val="000000" w:themeColor="text1"/>
          <w:sz w:val="24"/>
          <w:szCs w:val="24"/>
        </w:rPr>
        <w:t>Muscle Energy</w:t>
      </w:r>
    </w:p>
    <w:p w14:paraId="56F4D549" w14:textId="58EC221B" w:rsidR="00240F60" w:rsidRDefault="426363AD">
      <w:pPr>
        <w:pStyle w:val="ListParagraph"/>
        <w:spacing w:after="0" w:line="240" w:lineRule="auto"/>
        <w:rPr>
          <w:rFonts w:ascii="Book Antiqua" w:eastAsia="Book Antiqua" w:hAnsi="Book Antiqua" w:cs="Book Antiqua"/>
          <w:color w:val="000000" w:themeColor="text1"/>
          <w:szCs w:val="22"/>
        </w:rPr>
      </w:pPr>
      <w:proofErr w:type="spellStart"/>
      <w:r w:rsidRPr="17725D2D">
        <w:rPr>
          <w:rFonts w:ascii="Book Antiqua" w:eastAsia="Book Antiqua" w:hAnsi="Book Antiqua" w:cs="Book Antiqua"/>
          <w:color w:val="000000" w:themeColor="text1"/>
          <w:sz w:val="24"/>
          <w:szCs w:val="24"/>
        </w:rPr>
        <w:t>Counterstrain</w:t>
      </w:r>
      <w:proofErr w:type="spellEnd"/>
    </w:p>
    <w:p w14:paraId="6E6F6EAB" w14:textId="1731C851" w:rsidR="00240F60" w:rsidRDefault="426363AD">
      <w:pPr>
        <w:pStyle w:val="ListParagraph"/>
        <w:spacing w:after="0" w:line="240" w:lineRule="auto"/>
        <w:rPr>
          <w:rFonts w:ascii="Book Antiqua" w:eastAsia="Book Antiqua" w:hAnsi="Book Antiqua" w:cs="Book Antiqua"/>
          <w:color w:val="000000" w:themeColor="text1"/>
          <w:szCs w:val="22"/>
        </w:rPr>
      </w:pPr>
      <w:r w:rsidRPr="17725D2D">
        <w:rPr>
          <w:rFonts w:ascii="Book Antiqua" w:eastAsia="Book Antiqua" w:hAnsi="Book Antiqua" w:cs="Book Antiqua"/>
          <w:color w:val="000000" w:themeColor="text1"/>
          <w:sz w:val="24"/>
          <w:szCs w:val="24"/>
        </w:rPr>
        <w:t>HVLA</w:t>
      </w:r>
    </w:p>
    <w:p w14:paraId="5426D489" w14:textId="7FBEF2AF" w:rsidR="00240F60" w:rsidRDefault="426363AD">
      <w:pPr>
        <w:pStyle w:val="ListParagraph"/>
        <w:spacing w:after="0" w:line="240" w:lineRule="auto"/>
        <w:rPr>
          <w:rFonts w:ascii="Book Antiqua" w:eastAsia="Book Antiqua" w:hAnsi="Book Antiqua" w:cs="Book Antiqua"/>
          <w:color w:val="000000" w:themeColor="text1"/>
          <w:szCs w:val="22"/>
        </w:rPr>
      </w:pPr>
      <w:r w:rsidRPr="17725D2D">
        <w:rPr>
          <w:rFonts w:ascii="Book Antiqua" w:eastAsia="Book Antiqua" w:hAnsi="Book Antiqua" w:cs="Book Antiqua"/>
          <w:color w:val="000000" w:themeColor="text1"/>
          <w:sz w:val="24"/>
          <w:szCs w:val="24"/>
        </w:rPr>
        <w:t>Some MFR (diaphragm, inlet, Zink)</w:t>
      </w:r>
    </w:p>
    <w:p w14:paraId="36AAB90F" w14:textId="516F5F96" w:rsidR="00240F60" w:rsidRDefault="426363AD">
      <w:pPr>
        <w:pStyle w:val="ListParagraph"/>
        <w:spacing w:after="0" w:line="240" w:lineRule="auto"/>
        <w:rPr>
          <w:rFonts w:ascii="Book Antiqua" w:eastAsia="Book Antiqua" w:hAnsi="Book Antiqua" w:cs="Book Antiqua"/>
          <w:color w:val="000000" w:themeColor="text1"/>
          <w:szCs w:val="22"/>
        </w:rPr>
      </w:pPr>
      <w:r w:rsidRPr="17725D2D">
        <w:rPr>
          <w:rFonts w:ascii="Book Antiqua" w:eastAsia="Book Antiqua" w:hAnsi="Book Antiqua" w:cs="Book Antiqua"/>
          <w:color w:val="000000" w:themeColor="text1"/>
          <w:sz w:val="24"/>
          <w:szCs w:val="24"/>
        </w:rPr>
        <w:t>Additional osteopathic approaches used to diagnose and treat the broad spectrum of somatic dysfunction present in medical conditions</w:t>
      </w:r>
    </w:p>
    <w:p w14:paraId="36AD3977" w14:textId="767058C0" w:rsidR="00240F60" w:rsidRDefault="426363AD">
      <w:pPr>
        <w:pStyle w:val="ListParagraph"/>
        <w:spacing w:after="0" w:line="240" w:lineRule="auto"/>
        <w:rPr>
          <w:rFonts w:ascii="Book Antiqua" w:eastAsia="Book Antiqua" w:hAnsi="Book Antiqua" w:cs="Book Antiqua"/>
          <w:color w:val="000000" w:themeColor="text1"/>
          <w:szCs w:val="22"/>
        </w:rPr>
      </w:pPr>
      <w:r w:rsidRPr="17725D2D">
        <w:rPr>
          <w:rFonts w:ascii="Book Antiqua" w:eastAsia="Book Antiqua" w:hAnsi="Book Antiqua" w:cs="Book Antiqua"/>
          <w:color w:val="000000" w:themeColor="text1"/>
          <w:sz w:val="24"/>
          <w:szCs w:val="24"/>
        </w:rPr>
        <w:t>Develop basic skills in MFR, BLT, OCMM, and FPR</w:t>
      </w:r>
    </w:p>
    <w:p w14:paraId="151DA299" w14:textId="26E60FDB" w:rsidR="00240F60" w:rsidRDefault="426363AD">
      <w:pPr>
        <w:pStyle w:val="ListParagraph"/>
        <w:spacing w:after="0" w:line="240" w:lineRule="auto"/>
        <w:rPr>
          <w:rFonts w:ascii="Book Antiqua" w:eastAsia="Book Antiqua" w:hAnsi="Book Antiqua" w:cs="Book Antiqua"/>
          <w:color w:val="000000" w:themeColor="text1"/>
          <w:szCs w:val="22"/>
        </w:rPr>
      </w:pPr>
      <w:r w:rsidRPr="17725D2D">
        <w:rPr>
          <w:rFonts w:ascii="Book Antiqua" w:eastAsia="Book Antiqua" w:hAnsi="Book Antiqua" w:cs="Book Antiqua"/>
          <w:color w:val="000000" w:themeColor="text1"/>
          <w:sz w:val="24"/>
          <w:szCs w:val="24"/>
        </w:rPr>
        <w:t>Describe the relevant interaction between somatic and visceral body components through the nervous, fascial, and vascular systems</w:t>
      </w:r>
    </w:p>
    <w:p w14:paraId="51C4EB78" w14:textId="39CF158A" w:rsidR="00240F60" w:rsidRDefault="426363AD">
      <w:pPr>
        <w:pStyle w:val="ListParagraph"/>
        <w:spacing w:after="0" w:line="240" w:lineRule="auto"/>
        <w:rPr>
          <w:rFonts w:ascii="Book Antiqua" w:eastAsia="Book Antiqua" w:hAnsi="Book Antiqua" w:cs="Book Antiqua"/>
          <w:color w:val="000000" w:themeColor="text1"/>
          <w:szCs w:val="22"/>
        </w:rPr>
      </w:pPr>
      <w:r w:rsidRPr="17725D2D">
        <w:rPr>
          <w:rFonts w:ascii="Book Antiqua" w:eastAsia="Book Antiqua" w:hAnsi="Book Antiqua" w:cs="Book Antiqua"/>
          <w:color w:val="000000" w:themeColor="text1"/>
          <w:sz w:val="24"/>
          <w:szCs w:val="24"/>
        </w:rPr>
        <w:t>Demonstrate the ability to accurately diagnose and treat patients using the methodologies presented in previous labs</w:t>
      </w:r>
    </w:p>
    <w:p w14:paraId="255EDF1F" w14:textId="3B04E9FE" w:rsidR="00240F60" w:rsidRDefault="00240F60" w:rsidP="3C4E22A2">
      <w:pPr>
        <w:spacing w:after="0" w:line="240" w:lineRule="auto"/>
        <w:rPr>
          <w:rFonts w:ascii="Book Antiqua" w:eastAsia="Book Antiqua" w:hAnsi="Book Antiqua" w:cs="Book Antiqua"/>
          <w:color w:val="000000" w:themeColor="text1"/>
          <w:sz w:val="24"/>
          <w:szCs w:val="24"/>
        </w:rPr>
      </w:pPr>
    </w:p>
    <w:p w14:paraId="10D357A8" w14:textId="0330457F" w:rsidR="00240F60" w:rsidRDefault="00240F60" w:rsidP="17725D2D">
      <w:pPr>
        <w:spacing w:after="0" w:line="240" w:lineRule="auto"/>
        <w:ind w:left="2320"/>
        <w:rPr>
          <w:rFonts w:ascii="Book Antiqua" w:eastAsia="Book Antiqua" w:hAnsi="Book Antiqua" w:cs="Book Antiqua"/>
          <w:color w:val="000000" w:themeColor="text1"/>
          <w:sz w:val="24"/>
          <w:szCs w:val="24"/>
        </w:rPr>
      </w:pPr>
    </w:p>
    <w:p w14:paraId="77BA8B8F" w14:textId="68B7A193" w:rsidR="00240F60" w:rsidRDefault="073DC06D" w:rsidP="41097FEB">
      <w:pPr>
        <w:spacing w:after="0" w:line="240" w:lineRule="auto"/>
        <w:ind w:right="72"/>
        <w:rPr>
          <w:rFonts w:ascii="Book Antiqua" w:eastAsia="Book Antiqua" w:hAnsi="Book Antiqua" w:cs="Book Antiqua"/>
          <w:color w:val="000000" w:themeColor="text1"/>
          <w:sz w:val="24"/>
          <w:szCs w:val="24"/>
        </w:rPr>
      </w:pPr>
      <w:r w:rsidRPr="6BBFD1A1">
        <w:rPr>
          <w:rFonts w:ascii="Book Antiqua" w:eastAsia="Book Antiqua" w:hAnsi="Book Antiqua" w:cs="Book Antiqua"/>
          <w:b/>
          <w:bCs/>
          <w:color w:val="000000" w:themeColor="text1"/>
          <w:sz w:val="24"/>
          <w:szCs w:val="24"/>
        </w:rPr>
        <w:t xml:space="preserve">Professionalism (P) </w:t>
      </w:r>
      <w:r w:rsidRPr="6BBFD1A1">
        <w:rPr>
          <w:rFonts w:ascii="Book Antiqua" w:eastAsia="Book Antiqua" w:hAnsi="Book Antiqua" w:cs="Book Antiqua"/>
          <w:color w:val="000000" w:themeColor="text1"/>
          <w:sz w:val="24"/>
          <w:szCs w:val="24"/>
        </w:rPr>
        <w:t xml:space="preserve">– Attendance for all scheduled OMM/OPP laboratories is mandatory. </w:t>
      </w:r>
      <w:r w:rsidR="684C20E2" w:rsidRPr="6BBFD1A1">
        <w:rPr>
          <w:rFonts w:ascii="Book Antiqua" w:eastAsia="Book Antiqua" w:hAnsi="Book Antiqua" w:cs="Book Antiqua"/>
          <w:color w:val="000000" w:themeColor="text1"/>
          <w:sz w:val="24"/>
          <w:szCs w:val="24"/>
        </w:rPr>
        <w:t>You</w:t>
      </w:r>
      <w:r w:rsidRPr="6BBFD1A1">
        <w:rPr>
          <w:rFonts w:ascii="Book Antiqua" w:eastAsia="Book Antiqua" w:hAnsi="Book Antiqua" w:cs="Book Antiqua"/>
          <w:color w:val="000000" w:themeColor="text1"/>
          <w:sz w:val="24"/>
          <w:szCs w:val="24"/>
        </w:rPr>
        <w:t xml:space="preserve"> will:</w:t>
      </w:r>
    </w:p>
    <w:p w14:paraId="10B43D9C" w14:textId="28ECDCBA" w:rsidR="00240F60" w:rsidRDefault="6800D113">
      <w:pPr>
        <w:pStyle w:val="ListParagraph"/>
        <w:spacing w:after="0" w:line="276" w:lineRule="auto"/>
        <w:rPr>
          <w:rFonts w:ascii="Book Antiqua" w:eastAsia="Book Antiqua" w:hAnsi="Book Antiqua" w:cs="Book Antiqua"/>
          <w:b/>
          <w:bCs/>
          <w:color w:val="000000" w:themeColor="text1"/>
          <w:sz w:val="24"/>
          <w:szCs w:val="24"/>
        </w:rPr>
      </w:pPr>
      <w:r w:rsidRPr="17725D2D">
        <w:rPr>
          <w:rFonts w:ascii="Book Antiqua" w:eastAsia="Book Antiqua" w:hAnsi="Book Antiqua" w:cs="Book Antiqua"/>
          <w:color w:val="000000" w:themeColor="text1"/>
          <w:sz w:val="24"/>
          <w:szCs w:val="24"/>
        </w:rPr>
        <w:t xml:space="preserve">Arrive </w:t>
      </w:r>
      <w:r w:rsidR="5E0EF5AB" w:rsidRPr="17725D2D">
        <w:rPr>
          <w:rFonts w:ascii="Book Antiqua" w:eastAsia="Book Antiqua" w:hAnsi="Book Antiqua" w:cs="Book Antiqua"/>
          <w:color w:val="000000" w:themeColor="text1"/>
          <w:sz w:val="24"/>
          <w:szCs w:val="24"/>
        </w:rPr>
        <w:t>at the</w:t>
      </w:r>
      <w:r w:rsidRPr="17725D2D">
        <w:rPr>
          <w:rFonts w:ascii="Book Antiqua" w:eastAsia="Book Antiqua" w:hAnsi="Book Antiqua" w:cs="Book Antiqua"/>
          <w:color w:val="000000" w:themeColor="text1"/>
          <w:sz w:val="24"/>
          <w:szCs w:val="24"/>
        </w:rPr>
        <w:t xml:space="preserve"> lab </w:t>
      </w:r>
      <w:r w:rsidRPr="17725D2D">
        <w:rPr>
          <w:rFonts w:ascii="Book Antiqua" w:eastAsia="Book Antiqua" w:hAnsi="Book Antiqua" w:cs="Book Antiqua"/>
          <w:b/>
          <w:bCs/>
          <w:color w:val="000000" w:themeColor="text1"/>
          <w:sz w:val="24"/>
          <w:szCs w:val="24"/>
        </w:rPr>
        <w:t xml:space="preserve">on time and be appropriately dressed, including appropriate PPE.  This means being at your appropriate table with belongings properly stowed and ready to start </w:t>
      </w:r>
      <w:r w:rsidR="220E92D3" w:rsidRPr="17725D2D">
        <w:rPr>
          <w:rFonts w:ascii="Book Antiqua" w:eastAsia="Book Antiqua" w:hAnsi="Book Antiqua" w:cs="Book Antiqua"/>
          <w:b/>
          <w:bCs/>
          <w:color w:val="000000" w:themeColor="text1"/>
          <w:sz w:val="24"/>
          <w:szCs w:val="24"/>
        </w:rPr>
        <w:t>lab</w:t>
      </w:r>
      <w:r w:rsidRPr="17725D2D">
        <w:rPr>
          <w:rFonts w:ascii="Book Antiqua" w:eastAsia="Book Antiqua" w:hAnsi="Book Antiqua" w:cs="Book Antiqua"/>
          <w:b/>
          <w:bCs/>
          <w:color w:val="000000" w:themeColor="text1"/>
          <w:sz w:val="24"/>
          <w:szCs w:val="24"/>
        </w:rPr>
        <w:t xml:space="preserve"> at the designated time. Lab attendance will be taken at the start of lab, and tardiness will be noted.</w:t>
      </w:r>
    </w:p>
    <w:p w14:paraId="61078242" w14:textId="7E5DA8EB" w:rsidR="00240F60" w:rsidRDefault="3A23AC42">
      <w:pPr>
        <w:pStyle w:val="ListParagraph"/>
        <w:spacing w:after="0" w:line="276" w:lineRule="auto"/>
        <w:rPr>
          <w:rFonts w:ascii="Book Antiqua" w:eastAsia="Book Antiqua" w:hAnsi="Book Antiqua" w:cs="Book Antiqua"/>
          <w:b/>
          <w:bCs/>
          <w:color w:val="000000" w:themeColor="text1"/>
          <w:sz w:val="24"/>
          <w:szCs w:val="24"/>
        </w:rPr>
      </w:pPr>
      <w:r w:rsidRPr="17725D2D">
        <w:rPr>
          <w:rFonts w:ascii="Book Antiqua" w:eastAsia="Book Antiqua" w:hAnsi="Book Antiqua" w:cs="Book Antiqua"/>
          <w:b/>
          <w:bCs/>
          <w:color w:val="000000" w:themeColor="text1"/>
          <w:sz w:val="24"/>
          <w:szCs w:val="24"/>
        </w:rPr>
        <w:t xml:space="preserve">Come to </w:t>
      </w:r>
      <w:r w:rsidR="68F58D8A" w:rsidRPr="17725D2D">
        <w:rPr>
          <w:rFonts w:ascii="Book Antiqua" w:eastAsia="Book Antiqua" w:hAnsi="Book Antiqua" w:cs="Book Antiqua"/>
          <w:b/>
          <w:bCs/>
          <w:color w:val="000000" w:themeColor="text1"/>
          <w:sz w:val="24"/>
          <w:szCs w:val="24"/>
        </w:rPr>
        <w:t>lab</w:t>
      </w:r>
      <w:r w:rsidRPr="17725D2D">
        <w:rPr>
          <w:rFonts w:ascii="Book Antiqua" w:eastAsia="Book Antiqua" w:hAnsi="Book Antiqua" w:cs="Book Antiqua"/>
          <w:b/>
          <w:bCs/>
          <w:color w:val="000000" w:themeColor="text1"/>
          <w:sz w:val="24"/>
          <w:szCs w:val="24"/>
        </w:rPr>
        <w:t xml:space="preserve"> having read or watched any prerequisite laboratory material and be prepared to perform and discuss all pre-session material posted on Canvas.</w:t>
      </w:r>
    </w:p>
    <w:p w14:paraId="2CCA8560" w14:textId="5DF2CE9E" w:rsidR="00240F60" w:rsidRDefault="3A23AC42">
      <w:pPr>
        <w:pStyle w:val="ListParagraph"/>
        <w:spacing w:after="0" w:line="276" w:lineRule="auto"/>
        <w:rPr>
          <w:rFonts w:ascii="Book Antiqua" w:eastAsia="Book Antiqua" w:hAnsi="Book Antiqua" w:cs="Book Antiqua"/>
          <w:color w:val="000000" w:themeColor="text1"/>
          <w:sz w:val="24"/>
          <w:szCs w:val="24"/>
        </w:rPr>
      </w:pPr>
      <w:r w:rsidRPr="17725D2D">
        <w:rPr>
          <w:rFonts w:ascii="Book Antiqua" w:eastAsia="Book Antiqua" w:hAnsi="Book Antiqua" w:cs="Book Antiqua"/>
          <w:color w:val="000000" w:themeColor="text1"/>
          <w:sz w:val="24"/>
          <w:szCs w:val="24"/>
        </w:rPr>
        <w:lastRenderedPageBreak/>
        <w:t xml:space="preserve">Maintain good personal hygiene and professional sanitary practices to include cleanliness, absence of offensive </w:t>
      </w:r>
      <w:r w:rsidR="79D09340" w:rsidRPr="17725D2D">
        <w:rPr>
          <w:rFonts w:ascii="Book Antiqua" w:eastAsia="Book Antiqua" w:hAnsi="Book Antiqua" w:cs="Book Antiqua"/>
          <w:color w:val="000000" w:themeColor="text1"/>
          <w:sz w:val="24"/>
          <w:szCs w:val="24"/>
        </w:rPr>
        <w:t>odors,</w:t>
      </w:r>
      <w:r w:rsidRPr="17725D2D">
        <w:rPr>
          <w:rFonts w:ascii="Book Antiqua" w:eastAsia="Book Antiqua" w:hAnsi="Book Antiqua" w:cs="Book Antiqua"/>
          <w:color w:val="000000" w:themeColor="text1"/>
          <w:sz w:val="24"/>
          <w:szCs w:val="24"/>
        </w:rPr>
        <w:t xml:space="preserve"> and artificial scents. </w:t>
      </w:r>
    </w:p>
    <w:p w14:paraId="29DED982" w14:textId="621B9BF9" w:rsidR="00240F60" w:rsidRDefault="073DC06D">
      <w:pPr>
        <w:pStyle w:val="ListParagraph"/>
        <w:spacing w:after="0" w:line="276" w:lineRule="auto"/>
        <w:rPr>
          <w:rFonts w:ascii="Book Antiqua" w:eastAsia="Book Antiqua" w:hAnsi="Book Antiqua" w:cs="Book Antiqua"/>
          <w:color w:val="000000" w:themeColor="text1"/>
          <w:sz w:val="24"/>
          <w:szCs w:val="24"/>
        </w:rPr>
      </w:pPr>
      <w:r w:rsidRPr="1044908D">
        <w:rPr>
          <w:rFonts w:ascii="Book Antiqua" w:eastAsia="Book Antiqua" w:hAnsi="Book Antiqua" w:cs="Book Antiqua"/>
          <w:color w:val="000000" w:themeColor="text1"/>
          <w:sz w:val="24"/>
          <w:szCs w:val="24"/>
        </w:rPr>
        <w:t>Demonstrate physician professionalism in all interpersonal interactions.</w:t>
      </w:r>
    </w:p>
    <w:p w14:paraId="06698F5E" w14:textId="608425D4" w:rsidR="00240F60" w:rsidRDefault="073DC06D">
      <w:pPr>
        <w:pStyle w:val="ListParagraph"/>
        <w:spacing w:after="0" w:line="276" w:lineRule="auto"/>
        <w:rPr>
          <w:rFonts w:ascii="Book Antiqua" w:eastAsia="Book Antiqua" w:hAnsi="Book Antiqua" w:cs="Book Antiqua"/>
          <w:color w:val="000000" w:themeColor="text1"/>
          <w:sz w:val="24"/>
          <w:szCs w:val="24"/>
        </w:rPr>
      </w:pPr>
      <w:r w:rsidRPr="1044908D">
        <w:rPr>
          <w:rFonts w:ascii="Book Antiqua" w:eastAsia="Book Antiqua" w:hAnsi="Book Antiqua" w:cs="Book Antiqua"/>
          <w:color w:val="000000" w:themeColor="text1"/>
          <w:sz w:val="24"/>
          <w:szCs w:val="24"/>
        </w:rPr>
        <w:t>Attend all OPP required sessions and participate fully in all course exercises and activities.</w:t>
      </w:r>
    </w:p>
    <w:p w14:paraId="47227FB5" w14:textId="609E8384" w:rsidR="00240F60" w:rsidRDefault="3A23AC42">
      <w:pPr>
        <w:pStyle w:val="ListParagraph"/>
        <w:spacing w:after="0" w:line="276" w:lineRule="auto"/>
        <w:rPr>
          <w:rFonts w:ascii="Book Antiqua" w:eastAsia="Book Antiqua" w:hAnsi="Book Antiqua" w:cs="Book Antiqua"/>
          <w:color w:val="000000" w:themeColor="text1"/>
          <w:sz w:val="24"/>
          <w:szCs w:val="24"/>
        </w:rPr>
      </w:pPr>
      <w:r w:rsidRPr="17725D2D">
        <w:rPr>
          <w:rFonts w:ascii="Book Antiqua" w:eastAsia="Book Antiqua" w:hAnsi="Book Antiqua" w:cs="Book Antiqua"/>
          <w:color w:val="000000" w:themeColor="text1"/>
          <w:sz w:val="24"/>
          <w:szCs w:val="24"/>
        </w:rPr>
        <w:t>Demonstrate an openness to acquisition of new ideas and experiences related to osteopathic medicine, be responsive to feedback and engage in the learning process</w:t>
      </w:r>
    </w:p>
    <w:p w14:paraId="40D15BE6" w14:textId="0A172815" w:rsidR="00240F60" w:rsidRDefault="073DC06D">
      <w:pPr>
        <w:pStyle w:val="ListParagraph"/>
        <w:spacing w:after="0" w:line="276" w:lineRule="auto"/>
        <w:rPr>
          <w:rFonts w:ascii="Book Antiqua" w:eastAsia="Book Antiqua" w:hAnsi="Book Antiqua" w:cs="Book Antiqua"/>
          <w:color w:val="000000" w:themeColor="text1"/>
          <w:sz w:val="24"/>
          <w:szCs w:val="24"/>
        </w:rPr>
      </w:pPr>
      <w:r w:rsidRPr="1044908D">
        <w:rPr>
          <w:rFonts w:ascii="Book Antiqua" w:eastAsia="Book Antiqua" w:hAnsi="Book Antiqua" w:cs="Book Antiqua"/>
          <w:color w:val="000000" w:themeColor="text1"/>
          <w:sz w:val="24"/>
          <w:szCs w:val="24"/>
        </w:rPr>
        <w:t>Initiate and nourish a discipline of regular practice of osteopathic manipulative skills</w:t>
      </w:r>
    </w:p>
    <w:p w14:paraId="0136DFEA" w14:textId="1AB0F5FB" w:rsidR="00240F60" w:rsidRDefault="3A23AC42">
      <w:pPr>
        <w:pStyle w:val="ListParagraph"/>
        <w:spacing w:after="0" w:line="276" w:lineRule="auto"/>
        <w:rPr>
          <w:rFonts w:ascii="Book Antiqua" w:eastAsia="Book Antiqua" w:hAnsi="Book Antiqua" w:cs="Book Antiqua"/>
          <w:color w:val="000000" w:themeColor="text1"/>
          <w:sz w:val="24"/>
          <w:szCs w:val="24"/>
        </w:rPr>
      </w:pPr>
      <w:r w:rsidRPr="17725D2D">
        <w:rPr>
          <w:rFonts w:ascii="Book Antiqua" w:eastAsia="Book Antiqua" w:hAnsi="Book Antiqua" w:cs="Book Antiqua"/>
          <w:color w:val="000000" w:themeColor="text1"/>
          <w:sz w:val="24"/>
          <w:szCs w:val="24"/>
        </w:rPr>
        <w:t xml:space="preserve">Demonstrate sensitivity to culture, race, age, gender, sexual orientation, </w:t>
      </w:r>
      <w:r w:rsidR="3EA0DB48" w:rsidRPr="17725D2D">
        <w:rPr>
          <w:rFonts w:ascii="Book Antiqua" w:eastAsia="Book Antiqua" w:hAnsi="Book Antiqua" w:cs="Book Antiqua"/>
          <w:color w:val="000000" w:themeColor="text1"/>
          <w:sz w:val="24"/>
          <w:szCs w:val="24"/>
        </w:rPr>
        <w:t>body</w:t>
      </w:r>
      <w:r w:rsidRPr="17725D2D">
        <w:rPr>
          <w:rFonts w:ascii="Book Antiqua" w:eastAsia="Book Antiqua" w:hAnsi="Book Antiqua" w:cs="Book Antiqua"/>
          <w:color w:val="000000" w:themeColor="text1"/>
          <w:sz w:val="24"/>
          <w:szCs w:val="24"/>
        </w:rPr>
        <w:t xml:space="preserve"> types, </w:t>
      </w:r>
      <w:r w:rsidR="4A5B5B83" w:rsidRPr="17725D2D">
        <w:rPr>
          <w:rFonts w:ascii="Book Antiqua" w:eastAsia="Book Antiqua" w:hAnsi="Book Antiqua" w:cs="Book Antiqua"/>
          <w:color w:val="000000" w:themeColor="text1"/>
          <w:sz w:val="24"/>
          <w:szCs w:val="24"/>
        </w:rPr>
        <w:t>disabilities,</w:t>
      </w:r>
      <w:r w:rsidRPr="17725D2D">
        <w:rPr>
          <w:rFonts w:ascii="Book Antiqua" w:eastAsia="Book Antiqua" w:hAnsi="Book Antiqua" w:cs="Book Antiqua"/>
          <w:color w:val="000000" w:themeColor="text1"/>
          <w:sz w:val="24"/>
          <w:szCs w:val="24"/>
        </w:rPr>
        <w:t xml:space="preserve"> medical history, etc. </w:t>
      </w:r>
    </w:p>
    <w:p w14:paraId="44DE8DD9" w14:textId="71DB0EF6" w:rsidR="00240F60" w:rsidRDefault="073DC06D">
      <w:pPr>
        <w:pStyle w:val="ListParagraph"/>
        <w:spacing w:after="0" w:line="240" w:lineRule="auto"/>
        <w:rPr>
          <w:rFonts w:ascii="Book Antiqua" w:eastAsia="Book Antiqua" w:hAnsi="Book Antiqua" w:cs="Book Antiqua"/>
          <w:color w:val="000000" w:themeColor="text1"/>
          <w:sz w:val="24"/>
          <w:szCs w:val="24"/>
        </w:rPr>
      </w:pPr>
      <w:r w:rsidRPr="3C4E22A2">
        <w:rPr>
          <w:rFonts w:ascii="Book Antiqua" w:eastAsia="Book Antiqua" w:hAnsi="Book Antiqua" w:cs="Book Antiqua"/>
          <w:color w:val="000000" w:themeColor="text1"/>
          <w:sz w:val="24"/>
          <w:szCs w:val="24"/>
        </w:rPr>
        <w:t>Demonstrate accountability in attendance, participation, attire, and personal hygiene.</w:t>
      </w:r>
    </w:p>
    <w:p w14:paraId="4684B09D" w14:textId="1B69F68E" w:rsidR="59DBAFA8" w:rsidRDefault="59DBAFA8" w:rsidP="59DBAFA8">
      <w:pPr>
        <w:pStyle w:val="ListParagraph"/>
        <w:numPr>
          <w:ilvl w:val="0"/>
          <w:numId w:val="0"/>
        </w:numPr>
        <w:spacing w:after="0" w:line="240" w:lineRule="auto"/>
        <w:ind w:left="1440"/>
        <w:rPr>
          <w:rFonts w:ascii="Book Antiqua" w:eastAsia="Book Antiqua" w:hAnsi="Book Antiqua" w:cs="Book Antiqua"/>
          <w:color w:val="000000" w:themeColor="text1"/>
          <w:sz w:val="24"/>
          <w:szCs w:val="24"/>
        </w:rPr>
      </w:pPr>
    </w:p>
    <w:p w14:paraId="6DDC2ABE" w14:textId="38259D52" w:rsidR="073DC06D" w:rsidRDefault="073DC06D" w:rsidP="41097FEB">
      <w:pPr>
        <w:spacing w:line="240" w:lineRule="auto"/>
        <w:ind w:right="72"/>
        <w:rPr>
          <w:rFonts w:ascii="Book Antiqua" w:eastAsia="Book Antiqua" w:hAnsi="Book Antiqua" w:cs="Book Antiqua"/>
          <w:color w:val="000000" w:themeColor="text1"/>
          <w:sz w:val="24"/>
          <w:szCs w:val="24"/>
        </w:rPr>
      </w:pPr>
      <w:r w:rsidRPr="6BBFD1A1">
        <w:rPr>
          <w:rFonts w:ascii="Book Antiqua" w:eastAsia="Book Antiqua" w:hAnsi="Book Antiqua" w:cs="Book Antiqua"/>
          <w:b/>
          <w:bCs/>
          <w:color w:val="000000" w:themeColor="text1"/>
          <w:sz w:val="24"/>
          <w:szCs w:val="24"/>
        </w:rPr>
        <w:t>Interpersonal Communication Skills (ICS)</w:t>
      </w:r>
      <w:r w:rsidRPr="6BBFD1A1">
        <w:rPr>
          <w:rFonts w:ascii="Book Antiqua" w:eastAsia="Book Antiqua" w:hAnsi="Book Antiqua" w:cs="Book Antiqua"/>
          <w:color w:val="000000" w:themeColor="text1"/>
          <w:sz w:val="24"/>
          <w:szCs w:val="24"/>
        </w:rPr>
        <w:t xml:space="preserve"> - </w:t>
      </w:r>
      <w:r w:rsidR="07D8639B" w:rsidRPr="6BBFD1A1">
        <w:rPr>
          <w:rFonts w:ascii="Book Antiqua" w:eastAsia="Book Antiqua" w:hAnsi="Book Antiqua" w:cs="Book Antiqua"/>
          <w:color w:val="000000" w:themeColor="text1"/>
          <w:sz w:val="24"/>
          <w:szCs w:val="24"/>
        </w:rPr>
        <w:t>You</w:t>
      </w:r>
      <w:r w:rsidRPr="6BBFD1A1">
        <w:rPr>
          <w:rFonts w:ascii="Book Antiqua" w:eastAsia="Book Antiqua" w:hAnsi="Book Antiqua" w:cs="Book Antiqua"/>
          <w:color w:val="000000" w:themeColor="text1"/>
          <w:sz w:val="24"/>
          <w:szCs w:val="24"/>
        </w:rPr>
        <w:t xml:space="preserve"> will: </w:t>
      </w:r>
    </w:p>
    <w:p w14:paraId="450B2A36" w14:textId="5A1F3CA5" w:rsidR="073DC06D" w:rsidRDefault="073DC06D">
      <w:pPr>
        <w:pStyle w:val="ListParagraph"/>
        <w:spacing w:line="240" w:lineRule="auto"/>
        <w:ind w:right="72"/>
        <w:rPr>
          <w:rFonts w:ascii="Book Antiqua" w:eastAsia="Book Antiqua" w:hAnsi="Book Antiqua" w:cs="Book Antiqua"/>
          <w:color w:val="000000" w:themeColor="text1"/>
          <w:sz w:val="24"/>
          <w:szCs w:val="24"/>
        </w:rPr>
      </w:pPr>
      <w:r w:rsidRPr="6BBFD1A1">
        <w:rPr>
          <w:rFonts w:ascii="Book Antiqua" w:eastAsia="Book Antiqua" w:hAnsi="Book Antiqua" w:cs="Book Antiqua"/>
          <w:color w:val="000000" w:themeColor="text1"/>
          <w:sz w:val="24"/>
          <w:szCs w:val="24"/>
        </w:rPr>
        <w:t xml:space="preserve">Demonstrate </w:t>
      </w:r>
      <w:r w:rsidR="1F8DBF53" w:rsidRPr="6BBFD1A1">
        <w:rPr>
          <w:rFonts w:ascii="Book Antiqua" w:eastAsia="Book Antiqua" w:hAnsi="Book Antiqua" w:cs="Book Antiqua"/>
          <w:color w:val="000000" w:themeColor="text1"/>
          <w:sz w:val="24"/>
          <w:szCs w:val="24"/>
        </w:rPr>
        <w:t>improving</w:t>
      </w:r>
      <w:r w:rsidRPr="6BBFD1A1">
        <w:rPr>
          <w:rFonts w:ascii="Book Antiqua" w:eastAsia="Book Antiqua" w:hAnsi="Book Antiqua" w:cs="Book Antiqua"/>
          <w:color w:val="000000" w:themeColor="text1"/>
          <w:sz w:val="24"/>
          <w:szCs w:val="24"/>
        </w:rPr>
        <w:t xml:space="preserve"> medical communication and sensitivity relating to diagnosis and treatment </w:t>
      </w:r>
    </w:p>
    <w:p w14:paraId="568E43D4" w14:textId="5DBA4669" w:rsidR="073DC06D" w:rsidRDefault="073DC06D">
      <w:pPr>
        <w:pStyle w:val="ListParagraph"/>
        <w:spacing w:after="0"/>
        <w:rPr>
          <w:rFonts w:ascii="Book Antiqua" w:eastAsia="Book Antiqua" w:hAnsi="Book Antiqua" w:cs="Book Antiqua"/>
          <w:color w:val="000000" w:themeColor="text1"/>
          <w:sz w:val="24"/>
          <w:szCs w:val="24"/>
        </w:rPr>
      </w:pPr>
      <w:r w:rsidRPr="3C4E22A2">
        <w:rPr>
          <w:rFonts w:ascii="Book Antiqua" w:eastAsia="Book Antiqua" w:hAnsi="Book Antiqua" w:cs="Book Antiqua"/>
          <w:color w:val="000000" w:themeColor="text1"/>
          <w:sz w:val="24"/>
          <w:szCs w:val="24"/>
        </w:rPr>
        <w:t xml:space="preserve">Utilize appropriate language for description of treatment modalities </w:t>
      </w:r>
    </w:p>
    <w:p w14:paraId="579E0932" w14:textId="67722668" w:rsidR="073DC06D" w:rsidRDefault="073DC06D">
      <w:pPr>
        <w:pStyle w:val="ListParagraph"/>
        <w:spacing w:after="0"/>
        <w:rPr>
          <w:rFonts w:ascii="Book Antiqua" w:eastAsia="Book Antiqua" w:hAnsi="Book Antiqua" w:cs="Book Antiqua"/>
          <w:color w:val="000000" w:themeColor="text1"/>
          <w:sz w:val="24"/>
          <w:szCs w:val="24"/>
        </w:rPr>
      </w:pPr>
      <w:r w:rsidRPr="3C4E22A2">
        <w:rPr>
          <w:rFonts w:ascii="Book Antiqua" w:eastAsia="Book Antiqua" w:hAnsi="Book Antiqua" w:cs="Book Antiqua"/>
          <w:color w:val="000000" w:themeColor="text1"/>
          <w:sz w:val="24"/>
          <w:szCs w:val="24"/>
        </w:rPr>
        <w:t>Recognize difference of terminology used when interacting with lay public versus professional colleagues</w:t>
      </w:r>
    </w:p>
    <w:p w14:paraId="3317504C" w14:textId="3430C29E" w:rsidR="073DC06D" w:rsidRDefault="073DC06D">
      <w:pPr>
        <w:pStyle w:val="ListParagraph"/>
        <w:spacing w:after="0"/>
        <w:rPr>
          <w:rFonts w:ascii="Book Antiqua" w:eastAsia="Book Antiqua" w:hAnsi="Book Antiqua" w:cs="Book Antiqua"/>
          <w:color w:val="000000" w:themeColor="text1"/>
          <w:sz w:val="24"/>
          <w:szCs w:val="24"/>
        </w:rPr>
      </w:pPr>
      <w:r w:rsidRPr="3C4E22A2">
        <w:rPr>
          <w:rFonts w:ascii="Book Antiqua" w:eastAsia="Book Antiqua" w:hAnsi="Book Antiqua" w:cs="Book Antiqua"/>
          <w:color w:val="000000" w:themeColor="text1"/>
          <w:sz w:val="24"/>
          <w:szCs w:val="24"/>
        </w:rPr>
        <w:t xml:space="preserve">Provide effective and appropriate peer feedback  </w:t>
      </w:r>
    </w:p>
    <w:p w14:paraId="5E6ED4A4" w14:textId="5FEBF0E9" w:rsidR="073DC06D" w:rsidRDefault="073DC06D">
      <w:pPr>
        <w:pStyle w:val="ListParagraph"/>
        <w:spacing w:after="0"/>
        <w:rPr>
          <w:rFonts w:ascii="Book Antiqua" w:eastAsia="Book Antiqua" w:hAnsi="Book Antiqua" w:cs="Book Antiqua"/>
          <w:color w:val="000000" w:themeColor="text1"/>
          <w:sz w:val="24"/>
          <w:szCs w:val="24"/>
        </w:rPr>
      </w:pPr>
      <w:r w:rsidRPr="3C4E22A2">
        <w:rPr>
          <w:rFonts w:ascii="Book Antiqua" w:eastAsia="Book Antiqua" w:hAnsi="Book Antiqua" w:cs="Book Antiqua"/>
          <w:color w:val="000000" w:themeColor="text1"/>
          <w:sz w:val="24"/>
          <w:szCs w:val="24"/>
        </w:rPr>
        <w:t>Demonstrate basic ability to properly document osteopathic structural findings, in addition to subjective and other objective findings, as an integral component of a SOAP note.</w:t>
      </w:r>
    </w:p>
    <w:p w14:paraId="1C3C5AD3" w14:textId="1EF1DE44" w:rsidR="073DC06D" w:rsidRDefault="073DC06D">
      <w:pPr>
        <w:pStyle w:val="ListParagraph"/>
        <w:spacing w:after="0"/>
        <w:rPr>
          <w:rFonts w:ascii="Book Antiqua" w:eastAsia="Book Antiqua" w:hAnsi="Book Antiqua" w:cs="Book Antiqua"/>
          <w:color w:val="000000" w:themeColor="text1"/>
          <w:sz w:val="24"/>
          <w:szCs w:val="24"/>
        </w:rPr>
      </w:pPr>
      <w:r w:rsidRPr="3C4E22A2">
        <w:rPr>
          <w:rFonts w:ascii="Book Antiqua" w:eastAsia="Book Antiqua" w:hAnsi="Book Antiqua" w:cs="Book Antiqua"/>
          <w:color w:val="000000" w:themeColor="text1"/>
          <w:sz w:val="24"/>
          <w:szCs w:val="24"/>
        </w:rPr>
        <w:t>Define and use appropriate language in communication with colleagues and patients including the nomenclature of anatomy, physiology, and osteopathic medicine as it relates to medical conditions</w:t>
      </w:r>
    </w:p>
    <w:p w14:paraId="0D33D3D0" w14:textId="7C2C71CD" w:rsidR="006C32A7" w:rsidRPr="00240F60" w:rsidRDefault="073DC06D">
      <w:pPr>
        <w:pStyle w:val="ListParagraph"/>
        <w:spacing w:after="0" w:line="240" w:lineRule="auto"/>
        <w:rPr>
          <w:rFonts w:ascii="Book Antiqua" w:eastAsia="Book Antiqua" w:hAnsi="Book Antiqua" w:cs="Book Antiqua"/>
          <w:b/>
          <w:color w:val="000000" w:themeColor="text1"/>
          <w:sz w:val="24"/>
          <w:szCs w:val="24"/>
        </w:rPr>
      </w:pPr>
      <w:r w:rsidRPr="41097FEB">
        <w:rPr>
          <w:rFonts w:ascii="Book Antiqua" w:eastAsia="Book Antiqua" w:hAnsi="Book Antiqua" w:cs="Book Antiqua"/>
          <w:b/>
          <w:bCs/>
          <w:color w:val="000000" w:themeColor="text1"/>
          <w:sz w:val="24"/>
          <w:szCs w:val="24"/>
        </w:rPr>
        <w:t>Demonstrate the ability to acquire informed consent from your patient prior to assessing and treating.</w:t>
      </w:r>
    </w:p>
    <w:p w14:paraId="1184D3D1" w14:textId="5027D6A1" w:rsidR="1044908D" w:rsidRDefault="1044908D" w:rsidP="1044908D">
      <w:pPr>
        <w:spacing w:after="0" w:line="240" w:lineRule="auto"/>
        <w:rPr>
          <w:rFonts w:ascii="Book Antiqua" w:eastAsia="Times New Roman" w:hAnsi="Book Antiqua" w:cs="Arial"/>
          <w:color w:val="000000" w:themeColor="text1"/>
          <w:sz w:val="24"/>
          <w:szCs w:val="24"/>
          <w:u w:val="single"/>
        </w:rPr>
      </w:pPr>
    </w:p>
    <w:p w14:paraId="53BBCBFD" w14:textId="77777777" w:rsidR="00240F60" w:rsidRPr="00240F60" w:rsidRDefault="00240F60" w:rsidP="006C32A7">
      <w:pPr>
        <w:spacing w:after="0" w:line="240" w:lineRule="auto"/>
        <w:rPr>
          <w:rFonts w:ascii="Verdana" w:eastAsia="Times New Roman" w:hAnsi="Verdana" w:cs="Arial"/>
          <w:iCs w:val="0"/>
          <w:color w:val="000000" w:themeColor="text1"/>
          <w:sz w:val="24"/>
          <w:szCs w:val="24"/>
          <w:u w:val="single"/>
        </w:rPr>
      </w:pPr>
      <w:r w:rsidRPr="00240F60">
        <w:rPr>
          <w:rFonts w:ascii="Verdana" w:eastAsia="Times New Roman" w:hAnsi="Verdana" w:cs="Arial"/>
          <w:iCs w:val="0"/>
          <w:color w:val="000000" w:themeColor="text1"/>
          <w:sz w:val="24"/>
          <w:szCs w:val="24"/>
          <w:u w:val="single"/>
        </w:rPr>
        <w:t>Course Design:</w:t>
      </w:r>
    </w:p>
    <w:p w14:paraId="5E2B6DEE" w14:textId="77777777" w:rsidR="00240F60" w:rsidRDefault="00240F60" w:rsidP="006C32A7">
      <w:pPr>
        <w:spacing w:after="0" w:line="240" w:lineRule="auto"/>
        <w:rPr>
          <w:rFonts w:ascii="Book Antiqua" w:eastAsia="Times New Roman" w:hAnsi="Book Antiqua" w:cs="Arial"/>
          <w:color w:val="000000" w:themeColor="text1"/>
          <w:sz w:val="24"/>
          <w:szCs w:val="24"/>
          <w:u w:val="single"/>
        </w:rPr>
      </w:pPr>
    </w:p>
    <w:p w14:paraId="63249E88" w14:textId="3282C8BC" w:rsidR="35220008" w:rsidRDefault="35220008" w:rsidP="02563E27">
      <w:pPr>
        <w:spacing w:after="0"/>
        <w:rPr>
          <w:rFonts w:ascii="Book Antiqua" w:eastAsia="Book Antiqua" w:hAnsi="Book Antiqua" w:cs="Book Antiqua"/>
          <w:b/>
          <w:bCs/>
          <w:color w:val="000000" w:themeColor="text1"/>
          <w:sz w:val="24"/>
          <w:szCs w:val="24"/>
        </w:rPr>
      </w:pPr>
      <w:r w:rsidRPr="02563E27">
        <w:rPr>
          <w:rFonts w:ascii="Book Antiqua" w:eastAsia="Book Antiqua" w:hAnsi="Book Antiqua" w:cs="Book Antiqua"/>
          <w:b/>
          <w:bCs/>
          <w:color w:val="000000" w:themeColor="text1"/>
          <w:sz w:val="24"/>
          <w:szCs w:val="24"/>
        </w:rPr>
        <w:t>OPP</w:t>
      </w:r>
      <w:r w:rsidR="254F61DE" w:rsidRPr="02563E27">
        <w:rPr>
          <w:rFonts w:ascii="Book Antiqua" w:eastAsia="Book Antiqua" w:hAnsi="Book Antiqua" w:cs="Book Antiqua"/>
          <w:b/>
          <w:bCs/>
          <w:color w:val="000000" w:themeColor="text1"/>
          <w:sz w:val="24"/>
          <w:szCs w:val="24"/>
        </w:rPr>
        <w:t>3</w:t>
      </w:r>
      <w:r w:rsidRPr="02563E27">
        <w:rPr>
          <w:rFonts w:ascii="Book Antiqua" w:eastAsia="Book Antiqua" w:hAnsi="Book Antiqua" w:cs="Book Antiqua"/>
          <w:b/>
          <w:bCs/>
          <w:color w:val="000000" w:themeColor="text1"/>
          <w:sz w:val="24"/>
          <w:szCs w:val="24"/>
        </w:rPr>
        <w:t xml:space="preserve"> will cover three distinct blocks:</w:t>
      </w:r>
    </w:p>
    <w:p w14:paraId="184C0B47" w14:textId="47EB15C7" w:rsidR="35220008" w:rsidRDefault="35220008" w:rsidP="1A167F75">
      <w:pPr>
        <w:spacing w:after="0"/>
        <w:ind w:firstLine="720"/>
        <w:rPr>
          <w:rFonts w:ascii="Book Antiqua" w:eastAsia="Book Antiqua" w:hAnsi="Book Antiqua" w:cs="Book Antiqua"/>
          <w:color w:val="000000" w:themeColor="text1"/>
          <w:sz w:val="24"/>
          <w:szCs w:val="24"/>
        </w:rPr>
      </w:pPr>
      <w:r w:rsidRPr="02563E27">
        <w:rPr>
          <w:rFonts w:ascii="Book Antiqua" w:eastAsia="Book Antiqua" w:hAnsi="Book Antiqua" w:cs="Book Antiqua"/>
          <w:color w:val="000000" w:themeColor="text1"/>
          <w:sz w:val="24"/>
          <w:szCs w:val="24"/>
        </w:rPr>
        <w:t xml:space="preserve">1. </w:t>
      </w:r>
      <w:r w:rsidR="54225BC1" w:rsidRPr="02563E27">
        <w:rPr>
          <w:rFonts w:ascii="Book Antiqua" w:eastAsia="Book Antiqua" w:hAnsi="Book Antiqua" w:cs="Book Antiqua"/>
          <w:color w:val="000000" w:themeColor="text1"/>
          <w:sz w:val="24"/>
          <w:szCs w:val="24"/>
        </w:rPr>
        <w:t>BLT/MFR and</w:t>
      </w:r>
      <w:r w:rsidRPr="02563E27">
        <w:rPr>
          <w:rFonts w:ascii="Book Antiqua" w:eastAsia="Book Antiqua" w:hAnsi="Book Antiqua" w:cs="Book Antiqua"/>
          <w:color w:val="000000" w:themeColor="text1"/>
          <w:sz w:val="24"/>
          <w:szCs w:val="24"/>
        </w:rPr>
        <w:t xml:space="preserve"> </w:t>
      </w:r>
      <w:r w:rsidR="36B2BCB8" w:rsidRPr="02563E27">
        <w:rPr>
          <w:rFonts w:ascii="Book Antiqua" w:eastAsia="Book Antiqua" w:hAnsi="Book Antiqua" w:cs="Book Antiqua"/>
          <w:color w:val="000000" w:themeColor="text1"/>
          <w:sz w:val="24"/>
          <w:szCs w:val="24"/>
        </w:rPr>
        <w:t>OCMM</w:t>
      </w:r>
    </w:p>
    <w:p w14:paraId="4D88BE14" w14:textId="4BAD2D47" w:rsidR="35220008" w:rsidRDefault="35220008" w:rsidP="1A167F75">
      <w:pPr>
        <w:spacing w:after="0"/>
        <w:ind w:firstLine="720"/>
        <w:rPr>
          <w:rFonts w:ascii="Book Antiqua" w:eastAsia="Book Antiqua" w:hAnsi="Book Antiqua" w:cs="Book Antiqua"/>
          <w:color w:val="000000" w:themeColor="text1"/>
          <w:sz w:val="24"/>
          <w:szCs w:val="24"/>
        </w:rPr>
      </w:pPr>
      <w:r w:rsidRPr="02563E27">
        <w:rPr>
          <w:rFonts w:ascii="Book Antiqua" w:eastAsia="Book Antiqua" w:hAnsi="Book Antiqua" w:cs="Book Antiqua"/>
          <w:color w:val="000000" w:themeColor="text1"/>
          <w:sz w:val="24"/>
          <w:szCs w:val="24"/>
        </w:rPr>
        <w:t xml:space="preserve">2. </w:t>
      </w:r>
      <w:r w:rsidR="4C7FF876" w:rsidRPr="02563E27">
        <w:rPr>
          <w:rFonts w:ascii="Book Antiqua" w:eastAsia="Book Antiqua" w:hAnsi="Book Antiqua" w:cs="Book Antiqua"/>
          <w:color w:val="000000" w:themeColor="text1"/>
          <w:sz w:val="24"/>
          <w:szCs w:val="24"/>
        </w:rPr>
        <w:t>Additional OCMM, Crossed Syndromes, and Os</w:t>
      </w:r>
      <w:r w:rsidR="0DF5F249" w:rsidRPr="02563E27">
        <w:rPr>
          <w:rFonts w:ascii="Book Antiqua" w:eastAsia="Book Antiqua" w:hAnsi="Book Antiqua" w:cs="Book Antiqua"/>
          <w:color w:val="000000" w:themeColor="text1"/>
          <w:sz w:val="24"/>
          <w:szCs w:val="24"/>
        </w:rPr>
        <w:t>teopathic Approach</w:t>
      </w:r>
      <w:r w:rsidRPr="02563E27">
        <w:rPr>
          <w:rFonts w:ascii="Book Antiqua" w:eastAsia="Book Antiqua" w:hAnsi="Book Antiqua" w:cs="Book Antiqua"/>
          <w:color w:val="000000" w:themeColor="text1"/>
          <w:sz w:val="24"/>
          <w:szCs w:val="24"/>
        </w:rPr>
        <w:t xml:space="preserve"> </w:t>
      </w:r>
      <w:r w:rsidR="5BCAF236" w:rsidRPr="02563E27">
        <w:rPr>
          <w:rFonts w:ascii="Book Antiqua" w:eastAsia="Book Antiqua" w:hAnsi="Book Antiqua" w:cs="Book Antiqua"/>
          <w:color w:val="000000" w:themeColor="text1"/>
          <w:sz w:val="24"/>
          <w:szCs w:val="24"/>
        </w:rPr>
        <w:t>to TMD</w:t>
      </w:r>
    </w:p>
    <w:p w14:paraId="396EB30D" w14:textId="4182D2EB" w:rsidR="35220008" w:rsidRDefault="35220008" w:rsidP="1A167F75">
      <w:pPr>
        <w:spacing w:after="0"/>
        <w:ind w:firstLine="720"/>
        <w:rPr>
          <w:rFonts w:ascii="Book Antiqua" w:eastAsia="Book Antiqua" w:hAnsi="Book Antiqua" w:cs="Book Antiqua"/>
          <w:color w:val="000000" w:themeColor="text1"/>
          <w:sz w:val="24"/>
          <w:szCs w:val="24"/>
        </w:rPr>
      </w:pPr>
      <w:r w:rsidRPr="02563E27">
        <w:rPr>
          <w:rFonts w:ascii="Book Antiqua" w:eastAsia="Book Antiqua" w:hAnsi="Book Antiqua" w:cs="Book Antiqua"/>
          <w:color w:val="000000" w:themeColor="text1"/>
          <w:sz w:val="24"/>
          <w:szCs w:val="24"/>
        </w:rPr>
        <w:t xml:space="preserve">3. </w:t>
      </w:r>
      <w:r w:rsidR="38DD05A3" w:rsidRPr="02563E27">
        <w:rPr>
          <w:rFonts w:ascii="Book Antiqua" w:eastAsia="Book Antiqua" w:hAnsi="Book Antiqua" w:cs="Book Antiqua"/>
          <w:color w:val="000000" w:themeColor="text1"/>
          <w:sz w:val="24"/>
          <w:szCs w:val="24"/>
        </w:rPr>
        <w:t>FPR, Osteopathic Approach to the Ext</w:t>
      </w:r>
      <w:r w:rsidR="7B86EEF9" w:rsidRPr="02563E27">
        <w:rPr>
          <w:rFonts w:ascii="Book Antiqua" w:eastAsia="Book Antiqua" w:hAnsi="Book Antiqua" w:cs="Book Antiqua"/>
          <w:color w:val="000000" w:themeColor="text1"/>
          <w:sz w:val="24"/>
          <w:szCs w:val="24"/>
        </w:rPr>
        <w:t>remities, Posture/Gait/Scoliosis, and Low Back Pain</w:t>
      </w:r>
    </w:p>
    <w:p w14:paraId="5819B022" w14:textId="723177FE" w:rsidR="1A167F75" w:rsidRDefault="1A167F75" w:rsidP="1A167F75">
      <w:pPr>
        <w:spacing w:after="0" w:line="240" w:lineRule="auto"/>
        <w:rPr>
          <w:rFonts w:ascii="Book Antiqua" w:eastAsia="Times New Roman" w:hAnsi="Book Antiqua" w:cs="Arial"/>
          <w:color w:val="000000" w:themeColor="text1"/>
          <w:sz w:val="24"/>
          <w:szCs w:val="24"/>
          <w:u w:val="single"/>
        </w:rPr>
      </w:pPr>
    </w:p>
    <w:p w14:paraId="5766F811" w14:textId="7A79F1D3" w:rsidR="005B0117" w:rsidRPr="00240F60" w:rsidRDefault="0C3F007D" w:rsidP="1044908D">
      <w:pPr>
        <w:spacing w:after="0" w:line="240" w:lineRule="auto"/>
        <w:rPr>
          <w:rFonts w:ascii="Book Antiqua" w:eastAsia="Book Antiqua" w:hAnsi="Book Antiqua" w:cs="Book Antiqua"/>
          <w:b/>
          <w:bCs/>
          <w:color w:val="000000" w:themeColor="text1"/>
          <w:sz w:val="24"/>
          <w:szCs w:val="24"/>
        </w:rPr>
      </w:pPr>
      <w:r w:rsidRPr="1044908D">
        <w:rPr>
          <w:rFonts w:ascii="Book Antiqua" w:eastAsia="Book Antiqua" w:hAnsi="Book Antiqua" w:cs="Book Antiqua"/>
          <w:b/>
          <w:bCs/>
          <w:color w:val="000000" w:themeColor="text1"/>
          <w:sz w:val="24"/>
          <w:szCs w:val="24"/>
        </w:rPr>
        <w:t>Teaching Methods:</w:t>
      </w:r>
    </w:p>
    <w:p w14:paraId="4068C72D" w14:textId="754B9313" w:rsidR="005B0117" w:rsidRPr="00240F60" w:rsidRDefault="0C3F007D" w:rsidP="1044908D">
      <w:pPr>
        <w:spacing w:after="0" w:line="240" w:lineRule="auto"/>
        <w:ind w:firstLine="720"/>
        <w:rPr>
          <w:rFonts w:ascii="Book Antiqua" w:eastAsia="Book Antiqua" w:hAnsi="Book Antiqua" w:cs="Book Antiqua"/>
          <w:b/>
          <w:bCs/>
          <w:color w:val="000000" w:themeColor="text1"/>
          <w:sz w:val="24"/>
          <w:szCs w:val="24"/>
        </w:rPr>
      </w:pPr>
      <w:r w:rsidRPr="1044908D">
        <w:rPr>
          <w:rFonts w:ascii="Book Antiqua" w:eastAsia="Book Antiqua" w:hAnsi="Book Antiqua" w:cs="Book Antiqua"/>
          <w:color w:val="000000" w:themeColor="text1"/>
          <w:sz w:val="24"/>
          <w:szCs w:val="24"/>
        </w:rPr>
        <w:t xml:space="preserve">Lecture, direct studies, laboratories, team-based learning, small group discussions, reading assignments, clinical experiences, Canvas learning modules, take-home assignments and </w:t>
      </w:r>
      <w:r w:rsidRPr="1044908D">
        <w:rPr>
          <w:rFonts w:ascii="Book Antiqua" w:eastAsia="Book Antiqua" w:hAnsi="Book Antiqua" w:cs="Book Antiqua"/>
          <w:color w:val="000000" w:themeColor="text1"/>
          <w:sz w:val="24"/>
          <w:szCs w:val="24"/>
        </w:rPr>
        <w:lastRenderedPageBreak/>
        <w:t xml:space="preserve">independent study and practice may be employed to fulfill the goals of the course. </w:t>
      </w:r>
      <w:r w:rsidRPr="1044908D">
        <w:rPr>
          <w:rFonts w:ascii="Book Antiqua" w:eastAsia="Book Antiqua" w:hAnsi="Book Antiqua" w:cs="Book Antiqua"/>
          <w:b/>
          <w:bCs/>
          <w:color w:val="000000" w:themeColor="text1"/>
          <w:sz w:val="24"/>
          <w:szCs w:val="24"/>
        </w:rPr>
        <w:t>The importance of ongoing regular practice of OPP skills cannot be overemphasized.</w:t>
      </w:r>
    </w:p>
    <w:p w14:paraId="75A4F030" w14:textId="522F53B1" w:rsidR="005B0117" w:rsidRPr="00240F60" w:rsidRDefault="0C3F007D" w:rsidP="1044908D">
      <w:pPr>
        <w:spacing w:after="0" w:line="240" w:lineRule="auto"/>
        <w:rPr>
          <w:rFonts w:ascii="Book Antiqua" w:eastAsia="Book Antiqua" w:hAnsi="Book Antiqua" w:cs="Book Antiqua"/>
          <w:b/>
          <w:bCs/>
          <w:color w:val="000000" w:themeColor="text1"/>
          <w:sz w:val="24"/>
          <w:szCs w:val="24"/>
        </w:rPr>
      </w:pPr>
      <w:r w:rsidRPr="1044908D">
        <w:rPr>
          <w:rFonts w:ascii="Book Antiqua" w:eastAsia="Book Antiqua" w:hAnsi="Book Antiqua" w:cs="Book Antiqua"/>
          <w:b/>
          <w:bCs/>
          <w:color w:val="000000" w:themeColor="text1"/>
          <w:sz w:val="24"/>
          <w:szCs w:val="24"/>
        </w:rPr>
        <w:t xml:space="preserve"> </w:t>
      </w:r>
    </w:p>
    <w:p w14:paraId="77C8C966" w14:textId="6996F3C8" w:rsidR="005B0117" w:rsidRPr="00240F60" w:rsidRDefault="0C3F007D" w:rsidP="1044908D">
      <w:pPr>
        <w:spacing w:after="0" w:line="240" w:lineRule="auto"/>
        <w:rPr>
          <w:rFonts w:ascii="Book Antiqua" w:eastAsia="Book Antiqua" w:hAnsi="Book Antiqua" w:cs="Book Antiqua"/>
          <w:b/>
          <w:bCs/>
          <w:color w:val="000000" w:themeColor="text1"/>
          <w:sz w:val="24"/>
          <w:szCs w:val="24"/>
        </w:rPr>
      </w:pPr>
      <w:r w:rsidRPr="6BBFD1A1">
        <w:rPr>
          <w:rFonts w:ascii="Book Antiqua" w:eastAsia="Book Antiqua" w:hAnsi="Book Antiqua" w:cs="Book Antiqua"/>
          <w:b/>
          <w:bCs/>
          <w:color w:val="000000" w:themeColor="text1"/>
          <w:sz w:val="24"/>
          <w:szCs w:val="24"/>
        </w:rPr>
        <w:t xml:space="preserve">Learning Resources: </w:t>
      </w:r>
    </w:p>
    <w:p w14:paraId="0E451448" w14:textId="64A8CCAB" w:rsidR="005B0117" w:rsidRPr="00240F60" w:rsidRDefault="52653604" w:rsidP="1044908D">
      <w:pPr>
        <w:spacing w:after="0" w:line="240" w:lineRule="auto"/>
        <w:rPr>
          <w:rFonts w:ascii="Book Antiqua" w:eastAsia="Book Antiqua" w:hAnsi="Book Antiqua" w:cs="Book Antiqua"/>
          <w:color w:val="000000" w:themeColor="text1"/>
          <w:sz w:val="24"/>
          <w:szCs w:val="24"/>
        </w:rPr>
      </w:pPr>
      <w:r w:rsidRPr="17725D2D">
        <w:rPr>
          <w:rFonts w:ascii="Book Antiqua" w:eastAsia="Book Antiqua" w:hAnsi="Book Antiqua" w:cs="Book Antiqua"/>
          <w:color w:val="000000" w:themeColor="text1"/>
          <w:sz w:val="24"/>
          <w:szCs w:val="24"/>
        </w:rPr>
        <w:t xml:space="preserve">The syllabus is considered up to date as of the time it is posted to Canvas before the beginning of the semester. However, schedule changes and other important information updates may occur throughout the semester, which may not be reflected in the syllabus. The Canvas OPP </w:t>
      </w:r>
      <w:r w:rsidR="1A1FAD39" w:rsidRPr="17725D2D">
        <w:rPr>
          <w:rFonts w:ascii="Book Antiqua" w:eastAsia="Book Antiqua" w:hAnsi="Book Antiqua" w:cs="Book Antiqua"/>
          <w:color w:val="000000" w:themeColor="text1"/>
          <w:sz w:val="24"/>
          <w:szCs w:val="24"/>
        </w:rPr>
        <w:t>3</w:t>
      </w:r>
      <w:r w:rsidRPr="17725D2D">
        <w:rPr>
          <w:rFonts w:ascii="Book Antiqua" w:eastAsia="Book Antiqua" w:hAnsi="Book Antiqua" w:cs="Book Antiqua"/>
          <w:color w:val="000000" w:themeColor="text1"/>
          <w:sz w:val="24"/>
          <w:szCs w:val="24"/>
        </w:rPr>
        <w:t xml:space="preserve"> course page is the most accurate and up to date resource for this course. All schedule changes, assignments, updates, and announcements will be posted on the Canvas OPP </w:t>
      </w:r>
      <w:r w:rsidR="40DD56B6" w:rsidRPr="17725D2D">
        <w:rPr>
          <w:rFonts w:ascii="Book Antiqua" w:eastAsia="Book Antiqua" w:hAnsi="Book Antiqua" w:cs="Book Antiqua"/>
          <w:color w:val="000000" w:themeColor="text1"/>
          <w:sz w:val="24"/>
          <w:szCs w:val="24"/>
        </w:rPr>
        <w:t>3</w:t>
      </w:r>
      <w:r w:rsidRPr="17725D2D">
        <w:rPr>
          <w:rFonts w:ascii="Book Antiqua" w:eastAsia="Book Antiqua" w:hAnsi="Book Antiqua" w:cs="Book Antiqua"/>
          <w:color w:val="000000" w:themeColor="text1"/>
          <w:sz w:val="24"/>
          <w:szCs w:val="24"/>
        </w:rPr>
        <w:t xml:space="preserve"> course page. Please refer to the course page daily for updates and announcements. </w:t>
      </w:r>
    </w:p>
    <w:p w14:paraId="2A51083D" w14:textId="3CB63155" w:rsidR="005B0117" w:rsidRPr="00240F60" w:rsidRDefault="0C3F007D" w:rsidP="1044908D">
      <w:pPr>
        <w:spacing w:after="0" w:line="240" w:lineRule="auto"/>
        <w:rPr>
          <w:rFonts w:ascii="Book Antiqua" w:eastAsia="Book Antiqua" w:hAnsi="Book Antiqua" w:cs="Book Antiqua"/>
          <w:color w:val="000000" w:themeColor="text1"/>
          <w:sz w:val="24"/>
          <w:szCs w:val="24"/>
        </w:rPr>
      </w:pPr>
      <w:r w:rsidRPr="1044908D">
        <w:rPr>
          <w:rFonts w:ascii="Book Antiqua" w:eastAsia="Book Antiqua" w:hAnsi="Book Antiqua" w:cs="Book Antiqua"/>
          <w:color w:val="000000" w:themeColor="text1"/>
          <w:sz w:val="24"/>
          <w:szCs w:val="24"/>
        </w:rPr>
        <w:t xml:space="preserve"> </w:t>
      </w:r>
    </w:p>
    <w:p w14:paraId="5AD32DD6" w14:textId="539372CF" w:rsidR="005B0117" w:rsidRPr="00240F60" w:rsidRDefault="0C3F007D" w:rsidP="1044908D">
      <w:pPr>
        <w:spacing w:after="0" w:line="240" w:lineRule="auto"/>
        <w:rPr>
          <w:rFonts w:ascii="Book Antiqua" w:eastAsia="Book Antiqua" w:hAnsi="Book Antiqua" w:cs="Book Antiqua"/>
          <w:color w:val="000000" w:themeColor="text1"/>
          <w:sz w:val="24"/>
          <w:szCs w:val="24"/>
        </w:rPr>
      </w:pPr>
      <w:r w:rsidRPr="1044908D">
        <w:rPr>
          <w:rFonts w:ascii="Book Antiqua" w:eastAsia="Book Antiqua" w:hAnsi="Book Antiqua" w:cs="Book Antiqua"/>
          <w:color w:val="000000" w:themeColor="text1"/>
          <w:sz w:val="24"/>
          <w:szCs w:val="24"/>
        </w:rPr>
        <w:t xml:space="preserve">The official course schedule is issued by the Academic Affairs office and maintained on the Touro University California student intranet. </w:t>
      </w:r>
    </w:p>
    <w:p w14:paraId="467D67CC" w14:textId="7C43491D" w:rsidR="59DBAFA8" w:rsidRDefault="59DBAFA8" w:rsidP="59DBAFA8">
      <w:pPr>
        <w:spacing w:after="0" w:line="240" w:lineRule="auto"/>
        <w:rPr>
          <w:rFonts w:ascii="Book Antiqua" w:eastAsia="Times New Roman" w:hAnsi="Book Antiqua" w:cs="Arial"/>
          <w:color w:val="000000" w:themeColor="text1"/>
          <w:sz w:val="24"/>
          <w:szCs w:val="24"/>
          <w:u w:val="single"/>
        </w:rPr>
      </w:pPr>
    </w:p>
    <w:tbl>
      <w:tblPr>
        <w:tblW w:w="8007" w:type="dxa"/>
        <w:tblInd w:w="78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A0" w:firstRow="1" w:lastRow="0" w:firstColumn="1" w:lastColumn="0" w:noHBand="1" w:noVBand="1"/>
      </w:tblPr>
      <w:tblGrid>
        <w:gridCol w:w="3120"/>
        <w:gridCol w:w="3090"/>
        <w:gridCol w:w="1440"/>
        <w:gridCol w:w="357"/>
      </w:tblGrid>
      <w:tr w:rsidR="1044908D" w14:paraId="0789C524" w14:textId="77777777" w:rsidTr="17725D2D">
        <w:trPr>
          <w:trHeight w:val="300"/>
        </w:trPr>
        <w:tc>
          <w:tcPr>
            <w:tcW w:w="8007" w:type="dxa"/>
            <w:gridSpan w:val="4"/>
            <w:shd w:val="clear" w:color="auto" w:fill="D9D9D9" w:themeFill="background1" w:themeFillShade="D9"/>
            <w:tcMar>
              <w:left w:w="108" w:type="dxa"/>
              <w:right w:w="108" w:type="dxa"/>
            </w:tcMar>
          </w:tcPr>
          <w:p w14:paraId="31FE8E06" w14:textId="110AED4D" w:rsidR="1044908D" w:rsidRDefault="1044908D" w:rsidP="1044908D">
            <w:pPr>
              <w:spacing w:after="0"/>
              <w:rPr>
                <w:rFonts w:ascii="Book Antiqua" w:eastAsia="Book Antiqua" w:hAnsi="Book Antiqua" w:cs="Book Antiqua"/>
                <w:b/>
                <w:bCs/>
                <w:color w:val="000000" w:themeColor="text1"/>
                <w:sz w:val="24"/>
                <w:szCs w:val="24"/>
              </w:rPr>
            </w:pPr>
            <w:r w:rsidRPr="1044908D">
              <w:rPr>
                <w:rFonts w:ascii="Book Antiqua" w:eastAsia="Book Antiqua" w:hAnsi="Book Antiqua" w:cs="Book Antiqua"/>
                <w:b/>
                <w:bCs/>
                <w:color w:val="000000" w:themeColor="text1"/>
                <w:sz w:val="24"/>
                <w:szCs w:val="24"/>
              </w:rPr>
              <w:t>REQUIRED</w:t>
            </w:r>
          </w:p>
        </w:tc>
      </w:tr>
      <w:tr w:rsidR="1044908D" w14:paraId="60740C1D" w14:textId="77777777" w:rsidTr="17725D2D">
        <w:trPr>
          <w:gridAfter w:val="1"/>
          <w:wAfter w:w="357" w:type="dxa"/>
          <w:trHeight w:val="300"/>
        </w:trPr>
        <w:tc>
          <w:tcPr>
            <w:tcW w:w="3120" w:type="dxa"/>
            <w:tcMar>
              <w:left w:w="108" w:type="dxa"/>
              <w:right w:w="108" w:type="dxa"/>
            </w:tcMar>
          </w:tcPr>
          <w:p w14:paraId="52A7F9EC" w14:textId="230C0802" w:rsidR="1044908D" w:rsidRDefault="1044908D" w:rsidP="1044908D">
            <w:pPr>
              <w:spacing w:after="0"/>
              <w:rPr>
                <w:rFonts w:ascii="Book Antiqua" w:eastAsia="Book Antiqua" w:hAnsi="Book Antiqua" w:cs="Book Antiqua"/>
                <w:b/>
                <w:bCs/>
                <w:color w:val="000000" w:themeColor="text1"/>
                <w:sz w:val="24"/>
                <w:szCs w:val="24"/>
              </w:rPr>
            </w:pPr>
            <w:r w:rsidRPr="1044908D">
              <w:rPr>
                <w:rFonts w:ascii="Book Antiqua" w:eastAsia="Book Antiqua" w:hAnsi="Book Antiqua" w:cs="Book Antiqua"/>
                <w:b/>
                <w:bCs/>
                <w:color w:val="000000" w:themeColor="text1"/>
                <w:sz w:val="24"/>
                <w:szCs w:val="24"/>
              </w:rPr>
              <w:t xml:space="preserve">Lab handouts </w:t>
            </w:r>
          </w:p>
        </w:tc>
        <w:tc>
          <w:tcPr>
            <w:tcW w:w="3090" w:type="dxa"/>
            <w:tcMar>
              <w:left w:w="108" w:type="dxa"/>
              <w:right w:w="108" w:type="dxa"/>
            </w:tcMar>
          </w:tcPr>
          <w:p w14:paraId="5A1BBC7D" w14:textId="32812751" w:rsidR="1044908D" w:rsidRDefault="1044908D" w:rsidP="1044908D">
            <w:pPr>
              <w:spacing w:after="0"/>
              <w:rPr>
                <w:rFonts w:ascii="Book Antiqua" w:eastAsia="Book Antiqua" w:hAnsi="Book Antiqua" w:cs="Book Antiqua"/>
                <w:color w:val="000000" w:themeColor="text1"/>
                <w:sz w:val="24"/>
                <w:szCs w:val="24"/>
              </w:rPr>
            </w:pPr>
            <w:r w:rsidRPr="1044908D">
              <w:rPr>
                <w:rFonts w:ascii="Book Antiqua" w:eastAsia="Book Antiqua" w:hAnsi="Book Antiqua" w:cs="Book Antiqua"/>
                <w:color w:val="000000" w:themeColor="text1"/>
                <w:sz w:val="24"/>
                <w:szCs w:val="24"/>
              </w:rPr>
              <w:t>Posted to Canvas</w:t>
            </w:r>
          </w:p>
        </w:tc>
        <w:tc>
          <w:tcPr>
            <w:tcW w:w="1440" w:type="dxa"/>
            <w:tcMar>
              <w:left w:w="108" w:type="dxa"/>
              <w:right w:w="108" w:type="dxa"/>
            </w:tcMar>
          </w:tcPr>
          <w:p w14:paraId="6655C6F1" w14:textId="0E1304B7" w:rsidR="1044908D" w:rsidRDefault="1044908D" w:rsidP="1044908D">
            <w:pPr>
              <w:spacing w:after="0"/>
              <w:rPr>
                <w:rFonts w:ascii="Book Antiqua" w:eastAsia="Book Antiqua" w:hAnsi="Book Antiqua" w:cs="Book Antiqua"/>
                <w:color w:val="000000" w:themeColor="text1"/>
                <w:sz w:val="24"/>
                <w:szCs w:val="24"/>
              </w:rPr>
            </w:pPr>
            <w:r w:rsidRPr="1044908D">
              <w:rPr>
                <w:rFonts w:ascii="Book Antiqua" w:eastAsia="Book Antiqua" w:hAnsi="Book Antiqua" w:cs="Book Antiqua"/>
                <w:color w:val="000000" w:themeColor="text1"/>
                <w:sz w:val="24"/>
                <w:szCs w:val="24"/>
              </w:rPr>
              <w:t xml:space="preserve"> </w:t>
            </w:r>
          </w:p>
        </w:tc>
      </w:tr>
      <w:tr w:rsidR="1044908D" w14:paraId="0C5A0ED8" w14:textId="77777777" w:rsidTr="17725D2D">
        <w:trPr>
          <w:gridAfter w:val="1"/>
          <w:wAfter w:w="357" w:type="dxa"/>
          <w:trHeight w:val="300"/>
        </w:trPr>
        <w:tc>
          <w:tcPr>
            <w:tcW w:w="3120" w:type="dxa"/>
            <w:tcMar>
              <w:left w:w="108" w:type="dxa"/>
              <w:right w:w="108" w:type="dxa"/>
            </w:tcMar>
          </w:tcPr>
          <w:p w14:paraId="37B4FCBE" w14:textId="3D92BE16" w:rsidR="1044908D" w:rsidRDefault="1044908D" w:rsidP="1044908D">
            <w:pPr>
              <w:spacing w:after="0"/>
              <w:rPr>
                <w:rFonts w:ascii="Book Antiqua" w:eastAsia="Book Antiqua" w:hAnsi="Book Antiqua" w:cs="Book Antiqua"/>
                <w:b/>
                <w:bCs/>
                <w:color w:val="000000" w:themeColor="text1"/>
                <w:sz w:val="24"/>
                <w:szCs w:val="24"/>
              </w:rPr>
            </w:pPr>
            <w:r w:rsidRPr="1044908D">
              <w:rPr>
                <w:rFonts w:ascii="Book Antiqua" w:eastAsia="Book Antiqua" w:hAnsi="Book Antiqua" w:cs="Book Antiqua"/>
                <w:b/>
                <w:bCs/>
                <w:color w:val="000000" w:themeColor="text1"/>
                <w:sz w:val="24"/>
                <w:szCs w:val="24"/>
              </w:rPr>
              <w:t>Touro OMM Lab Manual</w:t>
            </w:r>
          </w:p>
        </w:tc>
        <w:tc>
          <w:tcPr>
            <w:tcW w:w="3090" w:type="dxa"/>
            <w:tcMar>
              <w:left w:w="108" w:type="dxa"/>
              <w:right w:w="108" w:type="dxa"/>
            </w:tcMar>
          </w:tcPr>
          <w:p w14:paraId="00A42ED9" w14:textId="05ABD480" w:rsidR="1044908D" w:rsidRDefault="7048610C" w:rsidP="1044908D">
            <w:pPr>
              <w:spacing w:after="0"/>
              <w:rPr>
                <w:rFonts w:ascii="Book Antiqua" w:eastAsia="Book Antiqua" w:hAnsi="Book Antiqua" w:cs="Book Antiqua"/>
                <w:color w:val="000000" w:themeColor="text1"/>
                <w:sz w:val="24"/>
                <w:szCs w:val="24"/>
              </w:rPr>
            </w:pPr>
            <w:r w:rsidRPr="1A41B3D3">
              <w:rPr>
                <w:rFonts w:ascii="Book Antiqua" w:eastAsia="Book Antiqua" w:hAnsi="Book Antiqua" w:cs="Book Antiqua"/>
                <w:color w:val="000000" w:themeColor="text1"/>
                <w:sz w:val="24"/>
                <w:szCs w:val="24"/>
              </w:rPr>
              <w:t xml:space="preserve">Posted to Canvas </w:t>
            </w:r>
          </w:p>
        </w:tc>
        <w:tc>
          <w:tcPr>
            <w:tcW w:w="1440" w:type="dxa"/>
            <w:tcMar>
              <w:left w:w="108" w:type="dxa"/>
              <w:right w:w="108" w:type="dxa"/>
            </w:tcMar>
          </w:tcPr>
          <w:p w14:paraId="6B049B86" w14:textId="77D9815B" w:rsidR="1044908D" w:rsidRDefault="1044908D" w:rsidP="1044908D">
            <w:pPr>
              <w:spacing w:after="0"/>
              <w:rPr>
                <w:rFonts w:ascii="Book Antiqua" w:eastAsia="Book Antiqua" w:hAnsi="Book Antiqua" w:cs="Book Antiqua"/>
                <w:color w:val="000000" w:themeColor="text1"/>
                <w:sz w:val="24"/>
                <w:szCs w:val="24"/>
              </w:rPr>
            </w:pPr>
            <w:r w:rsidRPr="1044908D">
              <w:rPr>
                <w:rFonts w:ascii="Book Antiqua" w:eastAsia="Book Antiqua" w:hAnsi="Book Antiqua" w:cs="Book Antiqua"/>
                <w:color w:val="000000" w:themeColor="text1"/>
                <w:sz w:val="24"/>
                <w:szCs w:val="24"/>
              </w:rPr>
              <w:t xml:space="preserve"> </w:t>
            </w:r>
          </w:p>
        </w:tc>
      </w:tr>
      <w:tr w:rsidR="1044908D" w14:paraId="57E72E7D" w14:textId="77777777" w:rsidTr="17725D2D">
        <w:trPr>
          <w:gridAfter w:val="1"/>
          <w:wAfter w:w="357" w:type="dxa"/>
          <w:trHeight w:val="300"/>
        </w:trPr>
        <w:tc>
          <w:tcPr>
            <w:tcW w:w="3120" w:type="dxa"/>
            <w:tcMar>
              <w:left w:w="108" w:type="dxa"/>
              <w:right w:w="108" w:type="dxa"/>
            </w:tcMar>
          </w:tcPr>
          <w:p w14:paraId="09E68821" w14:textId="460C679C" w:rsidR="1044908D" w:rsidRDefault="1044908D" w:rsidP="1044908D">
            <w:pPr>
              <w:spacing w:after="0"/>
              <w:rPr>
                <w:rFonts w:ascii="Book Antiqua" w:eastAsia="Book Antiqua" w:hAnsi="Book Antiqua" w:cs="Book Antiqua"/>
                <w:color w:val="000000" w:themeColor="text1"/>
                <w:sz w:val="24"/>
                <w:szCs w:val="24"/>
              </w:rPr>
            </w:pPr>
            <w:r w:rsidRPr="1044908D">
              <w:rPr>
                <w:rFonts w:ascii="Book Antiqua" w:eastAsia="Book Antiqua" w:hAnsi="Book Antiqua" w:cs="Book Antiqua"/>
                <w:b/>
                <w:bCs/>
                <w:color w:val="000000" w:themeColor="text1"/>
                <w:sz w:val="24"/>
                <w:szCs w:val="24"/>
              </w:rPr>
              <w:t>Foundations of Osteopathic Medicine</w:t>
            </w:r>
            <w:r w:rsidRPr="1044908D">
              <w:rPr>
                <w:rFonts w:ascii="Book Antiqua" w:eastAsia="Book Antiqua" w:hAnsi="Book Antiqua" w:cs="Book Antiqua"/>
                <w:color w:val="000000" w:themeColor="text1"/>
                <w:sz w:val="24"/>
                <w:szCs w:val="24"/>
              </w:rPr>
              <w:t xml:space="preserve">, </w:t>
            </w:r>
            <w:proofErr w:type="spellStart"/>
            <w:r w:rsidRPr="1044908D">
              <w:rPr>
                <w:rFonts w:ascii="Book Antiqua" w:eastAsia="Book Antiqua" w:hAnsi="Book Antiqua" w:cs="Book Antiqua"/>
                <w:color w:val="000000" w:themeColor="text1"/>
                <w:sz w:val="24"/>
                <w:szCs w:val="24"/>
              </w:rPr>
              <w:t>Seffinger</w:t>
            </w:r>
            <w:proofErr w:type="spellEnd"/>
            <w:r w:rsidRPr="1044908D">
              <w:rPr>
                <w:rFonts w:ascii="Book Antiqua" w:eastAsia="Book Antiqua" w:hAnsi="Book Antiqua" w:cs="Book Antiqua"/>
                <w:color w:val="000000" w:themeColor="text1"/>
                <w:sz w:val="24"/>
                <w:szCs w:val="24"/>
              </w:rPr>
              <w:t>, Michael; Editor.</w:t>
            </w:r>
          </w:p>
        </w:tc>
        <w:tc>
          <w:tcPr>
            <w:tcW w:w="3090" w:type="dxa"/>
            <w:tcMar>
              <w:left w:w="108" w:type="dxa"/>
              <w:right w:w="108" w:type="dxa"/>
            </w:tcMar>
          </w:tcPr>
          <w:p w14:paraId="4D1BCB0A" w14:textId="06583FBA" w:rsidR="1044908D" w:rsidRDefault="1044908D" w:rsidP="1044908D">
            <w:pPr>
              <w:spacing w:after="0"/>
              <w:rPr>
                <w:rFonts w:ascii="Book Antiqua" w:eastAsia="Book Antiqua" w:hAnsi="Book Antiqua" w:cs="Book Antiqua"/>
                <w:color w:val="000000" w:themeColor="text1"/>
                <w:sz w:val="24"/>
                <w:szCs w:val="24"/>
              </w:rPr>
            </w:pPr>
            <w:r w:rsidRPr="1044908D">
              <w:rPr>
                <w:rFonts w:ascii="Book Antiqua" w:eastAsia="Book Antiqua" w:hAnsi="Book Antiqua" w:cs="Book Antiqua"/>
                <w:color w:val="000000" w:themeColor="text1"/>
                <w:sz w:val="24"/>
                <w:szCs w:val="24"/>
              </w:rPr>
              <w:t>Lippincott Williams &amp; Wilkins, 4</w:t>
            </w:r>
            <w:r w:rsidRPr="1044908D">
              <w:rPr>
                <w:rFonts w:ascii="Book Antiqua" w:eastAsia="Book Antiqua" w:hAnsi="Book Antiqua" w:cs="Book Antiqua"/>
                <w:color w:val="000000" w:themeColor="text1"/>
                <w:sz w:val="24"/>
                <w:szCs w:val="24"/>
                <w:vertAlign w:val="superscript"/>
              </w:rPr>
              <w:t>th</w:t>
            </w:r>
            <w:r w:rsidRPr="1044908D">
              <w:rPr>
                <w:rFonts w:ascii="Book Antiqua" w:eastAsia="Book Antiqua" w:hAnsi="Book Antiqua" w:cs="Book Antiqua"/>
                <w:color w:val="000000" w:themeColor="text1"/>
                <w:sz w:val="24"/>
                <w:szCs w:val="24"/>
              </w:rPr>
              <w:t xml:space="preserve"> edition, 2019</w:t>
            </w:r>
          </w:p>
        </w:tc>
        <w:tc>
          <w:tcPr>
            <w:tcW w:w="1440" w:type="dxa"/>
            <w:tcMar>
              <w:left w:w="108" w:type="dxa"/>
              <w:right w:w="108" w:type="dxa"/>
            </w:tcMar>
          </w:tcPr>
          <w:p w14:paraId="275A6C21" w14:textId="6FA02181" w:rsidR="1044908D" w:rsidRDefault="1044908D" w:rsidP="1044908D">
            <w:pPr>
              <w:spacing w:after="0"/>
              <w:rPr>
                <w:rFonts w:ascii="Book Antiqua" w:eastAsia="Book Antiqua" w:hAnsi="Book Antiqua" w:cs="Book Antiqua"/>
                <w:color w:val="000000" w:themeColor="text1"/>
                <w:sz w:val="24"/>
                <w:szCs w:val="24"/>
              </w:rPr>
            </w:pPr>
            <w:r w:rsidRPr="1044908D">
              <w:rPr>
                <w:rFonts w:ascii="Book Antiqua" w:eastAsia="Book Antiqua" w:hAnsi="Book Antiqua" w:cs="Book Antiqua"/>
                <w:color w:val="000000" w:themeColor="text1"/>
                <w:sz w:val="24"/>
                <w:szCs w:val="24"/>
              </w:rPr>
              <w:t>ISBN-13:</w:t>
            </w:r>
          </w:p>
          <w:p w14:paraId="181DF072" w14:textId="47564F74" w:rsidR="1044908D" w:rsidRDefault="1044908D" w:rsidP="1044908D">
            <w:pPr>
              <w:spacing w:after="0"/>
              <w:rPr>
                <w:rFonts w:ascii="Book Antiqua" w:eastAsia="Book Antiqua" w:hAnsi="Book Antiqua" w:cs="Book Antiqua"/>
                <w:color w:val="000000" w:themeColor="text1"/>
                <w:sz w:val="24"/>
                <w:szCs w:val="24"/>
              </w:rPr>
            </w:pPr>
            <w:r w:rsidRPr="1044908D">
              <w:rPr>
                <w:rFonts w:ascii="Book Antiqua" w:eastAsia="Book Antiqua" w:hAnsi="Book Antiqua" w:cs="Book Antiqua"/>
                <w:color w:val="000000" w:themeColor="text1"/>
                <w:sz w:val="24"/>
                <w:szCs w:val="24"/>
              </w:rPr>
              <w:t>978-1496368324</w:t>
            </w:r>
          </w:p>
        </w:tc>
      </w:tr>
      <w:tr w:rsidR="1044908D" w14:paraId="20669D25" w14:textId="77777777" w:rsidTr="17725D2D">
        <w:trPr>
          <w:gridAfter w:val="1"/>
          <w:wAfter w:w="357" w:type="dxa"/>
          <w:trHeight w:val="300"/>
        </w:trPr>
        <w:tc>
          <w:tcPr>
            <w:tcW w:w="3120" w:type="dxa"/>
            <w:tcMar>
              <w:left w:w="108" w:type="dxa"/>
              <w:right w:w="108" w:type="dxa"/>
            </w:tcMar>
          </w:tcPr>
          <w:p w14:paraId="52B66973" w14:textId="178D9E90" w:rsidR="1044908D" w:rsidRDefault="1044908D" w:rsidP="1044908D">
            <w:pPr>
              <w:spacing w:after="0"/>
              <w:rPr>
                <w:rFonts w:ascii="Book Antiqua" w:eastAsia="Book Antiqua" w:hAnsi="Book Antiqua" w:cs="Book Antiqua"/>
                <w:color w:val="000000" w:themeColor="text1"/>
                <w:sz w:val="24"/>
                <w:szCs w:val="24"/>
              </w:rPr>
            </w:pPr>
            <w:r w:rsidRPr="1044908D">
              <w:rPr>
                <w:rFonts w:ascii="Book Antiqua" w:eastAsia="Book Antiqua" w:hAnsi="Book Antiqua" w:cs="Book Antiqua"/>
                <w:b/>
                <w:bCs/>
                <w:color w:val="000000" w:themeColor="text1"/>
                <w:sz w:val="24"/>
                <w:szCs w:val="24"/>
              </w:rPr>
              <w:t>Atlas of Osteopathic Techniques</w:t>
            </w:r>
            <w:r w:rsidRPr="1044908D">
              <w:rPr>
                <w:rFonts w:ascii="Book Antiqua" w:eastAsia="Book Antiqua" w:hAnsi="Book Antiqua" w:cs="Book Antiqua"/>
                <w:color w:val="000000" w:themeColor="text1"/>
                <w:sz w:val="24"/>
                <w:szCs w:val="24"/>
              </w:rPr>
              <w:t xml:space="preserve">, Nicholas, Alexander S., Nicholas, Evan A. </w:t>
            </w:r>
          </w:p>
          <w:p w14:paraId="28C6807E" w14:textId="02E90B89" w:rsidR="1044908D" w:rsidRDefault="1044908D" w:rsidP="1044908D">
            <w:pPr>
              <w:spacing w:after="0"/>
              <w:rPr>
                <w:rFonts w:ascii="Book Antiqua" w:eastAsia="Book Antiqua" w:hAnsi="Book Antiqua" w:cs="Book Antiqua"/>
                <w:color w:val="000000" w:themeColor="text1"/>
                <w:sz w:val="24"/>
                <w:szCs w:val="24"/>
              </w:rPr>
            </w:pPr>
          </w:p>
        </w:tc>
        <w:tc>
          <w:tcPr>
            <w:tcW w:w="3090" w:type="dxa"/>
            <w:tcMar>
              <w:left w:w="108" w:type="dxa"/>
              <w:right w:w="108" w:type="dxa"/>
            </w:tcMar>
          </w:tcPr>
          <w:p w14:paraId="2ECD05FA" w14:textId="1877829D" w:rsidR="1044908D" w:rsidRDefault="1044908D" w:rsidP="1044908D">
            <w:pPr>
              <w:spacing w:after="0"/>
              <w:rPr>
                <w:rFonts w:ascii="Book Antiqua" w:eastAsia="Book Antiqua" w:hAnsi="Book Antiqua" w:cs="Book Antiqua"/>
                <w:color w:val="000000" w:themeColor="text1"/>
                <w:sz w:val="24"/>
                <w:szCs w:val="24"/>
              </w:rPr>
            </w:pPr>
            <w:r w:rsidRPr="1044908D">
              <w:rPr>
                <w:rFonts w:ascii="Book Antiqua" w:eastAsia="Book Antiqua" w:hAnsi="Book Antiqua" w:cs="Book Antiqua"/>
                <w:color w:val="000000" w:themeColor="text1"/>
                <w:sz w:val="24"/>
                <w:szCs w:val="24"/>
              </w:rPr>
              <w:t>Wolters Kluwer, 4</w:t>
            </w:r>
            <w:r w:rsidRPr="1044908D">
              <w:rPr>
                <w:rFonts w:ascii="Book Antiqua" w:eastAsia="Book Antiqua" w:hAnsi="Book Antiqua" w:cs="Book Antiqua"/>
                <w:color w:val="000000" w:themeColor="text1"/>
                <w:sz w:val="24"/>
                <w:szCs w:val="24"/>
                <w:vertAlign w:val="superscript"/>
              </w:rPr>
              <w:t>th</w:t>
            </w:r>
            <w:r w:rsidRPr="1044908D">
              <w:rPr>
                <w:rFonts w:ascii="Book Antiqua" w:eastAsia="Book Antiqua" w:hAnsi="Book Antiqua" w:cs="Book Antiqua"/>
                <w:color w:val="000000" w:themeColor="text1"/>
                <w:sz w:val="24"/>
                <w:szCs w:val="24"/>
              </w:rPr>
              <w:t xml:space="preserve"> edition, 2022</w:t>
            </w:r>
          </w:p>
        </w:tc>
        <w:tc>
          <w:tcPr>
            <w:tcW w:w="1440" w:type="dxa"/>
            <w:tcMar>
              <w:left w:w="108" w:type="dxa"/>
              <w:right w:w="108" w:type="dxa"/>
            </w:tcMar>
          </w:tcPr>
          <w:p w14:paraId="096D4C23" w14:textId="3A15B435" w:rsidR="1044908D" w:rsidRDefault="1044908D" w:rsidP="1044908D">
            <w:pPr>
              <w:spacing w:after="0"/>
              <w:rPr>
                <w:rFonts w:ascii="Book Antiqua" w:eastAsia="Book Antiqua" w:hAnsi="Book Antiqua" w:cs="Book Antiqua"/>
                <w:color w:val="000000" w:themeColor="text1"/>
                <w:sz w:val="24"/>
                <w:szCs w:val="24"/>
              </w:rPr>
            </w:pPr>
            <w:r w:rsidRPr="1044908D">
              <w:rPr>
                <w:rFonts w:ascii="Book Antiqua" w:eastAsia="Book Antiqua" w:hAnsi="Book Antiqua" w:cs="Book Antiqua"/>
                <w:color w:val="000000" w:themeColor="text1"/>
                <w:sz w:val="24"/>
                <w:szCs w:val="24"/>
              </w:rPr>
              <w:t>ISBN: 9781975127480</w:t>
            </w:r>
          </w:p>
        </w:tc>
      </w:tr>
      <w:tr w:rsidR="1044908D" w14:paraId="69FBE13D" w14:textId="77777777" w:rsidTr="17725D2D">
        <w:trPr>
          <w:gridAfter w:val="1"/>
          <w:wAfter w:w="357" w:type="dxa"/>
          <w:trHeight w:val="300"/>
        </w:trPr>
        <w:tc>
          <w:tcPr>
            <w:tcW w:w="3120" w:type="dxa"/>
            <w:tcMar>
              <w:left w:w="108" w:type="dxa"/>
              <w:right w:w="108" w:type="dxa"/>
            </w:tcMar>
          </w:tcPr>
          <w:p w14:paraId="3165941E" w14:textId="32BADA8F" w:rsidR="1044908D" w:rsidRDefault="1044908D" w:rsidP="1044908D">
            <w:pPr>
              <w:spacing w:after="0"/>
              <w:rPr>
                <w:rFonts w:ascii="Book Antiqua" w:eastAsia="Book Antiqua" w:hAnsi="Book Antiqua" w:cs="Book Antiqua"/>
                <w:color w:val="000000" w:themeColor="text1"/>
                <w:sz w:val="24"/>
                <w:szCs w:val="24"/>
              </w:rPr>
            </w:pPr>
            <w:r w:rsidRPr="1044908D">
              <w:rPr>
                <w:rFonts w:ascii="Book Antiqua" w:eastAsia="Book Antiqua" w:hAnsi="Book Antiqua" w:cs="Book Antiqua"/>
                <w:b/>
                <w:bCs/>
                <w:color w:val="000000" w:themeColor="text1"/>
                <w:sz w:val="24"/>
                <w:szCs w:val="24"/>
              </w:rPr>
              <w:t>Jones Strain-</w:t>
            </w:r>
            <w:proofErr w:type="spellStart"/>
            <w:r w:rsidRPr="1044908D">
              <w:rPr>
                <w:rFonts w:ascii="Book Antiqua" w:eastAsia="Book Antiqua" w:hAnsi="Book Antiqua" w:cs="Book Antiqua"/>
                <w:b/>
                <w:bCs/>
                <w:color w:val="000000" w:themeColor="text1"/>
                <w:sz w:val="24"/>
                <w:szCs w:val="24"/>
              </w:rPr>
              <w:t>CounterStrain</w:t>
            </w:r>
            <w:proofErr w:type="spellEnd"/>
            <w:r w:rsidRPr="1044908D">
              <w:rPr>
                <w:rFonts w:ascii="Book Antiqua" w:eastAsia="Book Antiqua" w:hAnsi="Book Antiqua" w:cs="Book Antiqua"/>
                <w:b/>
                <w:bCs/>
                <w:color w:val="000000" w:themeColor="text1"/>
                <w:sz w:val="24"/>
                <w:szCs w:val="24"/>
              </w:rPr>
              <w:t xml:space="preserve"> </w:t>
            </w:r>
            <w:r w:rsidRPr="1044908D">
              <w:rPr>
                <w:rFonts w:ascii="Book Antiqua" w:eastAsia="Book Antiqua" w:hAnsi="Book Antiqua" w:cs="Book Antiqua"/>
                <w:color w:val="000000" w:themeColor="text1"/>
                <w:sz w:val="24"/>
                <w:szCs w:val="24"/>
              </w:rPr>
              <w:t xml:space="preserve">Jones, Lawrence; </w:t>
            </w:r>
            <w:proofErr w:type="spellStart"/>
            <w:r w:rsidRPr="1044908D">
              <w:rPr>
                <w:rFonts w:ascii="Book Antiqua" w:eastAsia="Book Antiqua" w:hAnsi="Book Antiqua" w:cs="Book Antiqua"/>
                <w:color w:val="000000" w:themeColor="text1"/>
                <w:sz w:val="24"/>
                <w:szCs w:val="24"/>
              </w:rPr>
              <w:t>Kusunose</w:t>
            </w:r>
            <w:proofErr w:type="spellEnd"/>
            <w:r w:rsidRPr="1044908D">
              <w:rPr>
                <w:rFonts w:ascii="Book Antiqua" w:eastAsia="Book Antiqua" w:hAnsi="Book Antiqua" w:cs="Book Antiqua"/>
                <w:color w:val="000000" w:themeColor="text1"/>
                <w:sz w:val="24"/>
                <w:szCs w:val="24"/>
              </w:rPr>
              <w:t>, Randall; Goering, Ed</w:t>
            </w:r>
          </w:p>
        </w:tc>
        <w:tc>
          <w:tcPr>
            <w:tcW w:w="3090" w:type="dxa"/>
            <w:tcMar>
              <w:left w:w="108" w:type="dxa"/>
              <w:right w:w="108" w:type="dxa"/>
            </w:tcMar>
          </w:tcPr>
          <w:p w14:paraId="761D6113" w14:textId="182A58AD" w:rsidR="1044908D" w:rsidRDefault="1044908D" w:rsidP="1044908D">
            <w:pPr>
              <w:spacing w:after="0"/>
              <w:rPr>
                <w:rFonts w:ascii="Book Antiqua" w:eastAsia="Book Antiqua" w:hAnsi="Book Antiqua" w:cs="Book Antiqua"/>
                <w:color w:val="000000" w:themeColor="text1"/>
                <w:sz w:val="24"/>
                <w:szCs w:val="24"/>
              </w:rPr>
            </w:pPr>
            <w:r w:rsidRPr="1044908D">
              <w:rPr>
                <w:rFonts w:ascii="Book Antiqua" w:eastAsia="Book Antiqua" w:hAnsi="Book Antiqua" w:cs="Book Antiqua"/>
                <w:color w:val="000000" w:themeColor="text1"/>
                <w:sz w:val="24"/>
                <w:szCs w:val="24"/>
              </w:rPr>
              <w:t xml:space="preserve">Jones Strain- </w:t>
            </w:r>
            <w:proofErr w:type="spellStart"/>
            <w:r w:rsidRPr="1044908D">
              <w:rPr>
                <w:rFonts w:ascii="Book Antiqua" w:eastAsia="Book Antiqua" w:hAnsi="Book Antiqua" w:cs="Book Antiqua"/>
                <w:color w:val="000000" w:themeColor="text1"/>
                <w:sz w:val="24"/>
                <w:szCs w:val="24"/>
              </w:rPr>
              <w:t>CounterStrain</w:t>
            </w:r>
            <w:proofErr w:type="spellEnd"/>
            <w:r w:rsidRPr="1044908D">
              <w:rPr>
                <w:rFonts w:ascii="Book Antiqua" w:eastAsia="Book Antiqua" w:hAnsi="Book Antiqua" w:cs="Book Antiqua"/>
                <w:color w:val="000000" w:themeColor="text1"/>
                <w:sz w:val="24"/>
                <w:szCs w:val="24"/>
              </w:rPr>
              <w:t xml:space="preserve"> Institute</w:t>
            </w:r>
          </w:p>
        </w:tc>
        <w:tc>
          <w:tcPr>
            <w:tcW w:w="1440" w:type="dxa"/>
            <w:tcMar>
              <w:left w:w="108" w:type="dxa"/>
              <w:right w:w="108" w:type="dxa"/>
            </w:tcMar>
          </w:tcPr>
          <w:p w14:paraId="36B67DE6" w14:textId="6B999C8F" w:rsidR="1044908D" w:rsidRDefault="1044908D" w:rsidP="1044908D">
            <w:pPr>
              <w:spacing w:after="0"/>
              <w:rPr>
                <w:rFonts w:ascii="Book Antiqua" w:eastAsia="Book Antiqua" w:hAnsi="Book Antiqua" w:cs="Book Antiqua"/>
                <w:color w:val="000000" w:themeColor="text1"/>
                <w:sz w:val="24"/>
                <w:szCs w:val="24"/>
              </w:rPr>
            </w:pPr>
            <w:r w:rsidRPr="1044908D">
              <w:rPr>
                <w:rFonts w:ascii="Book Antiqua" w:eastAsia="Book Antiqua" w:hAnsi="Book Antiqua" w:cs="Book Antiqua"/>
                <w:color w:val="000000" w:themeColor="text1"/>
                <w:sz w:val="24"/>
                <w:szCs w:val="24"/>
              </w:rPr>
              <w:t>ISBN 0964513544</w:t>
            </w:r>
          </w:p>
        </w:tc>
      </w:tr>
      <w:tr w:rsidR="1044908D" w14:paraId="58682324" w14:textId="77777777" w:rsidTr="17725D2D">
        <w:trPr>
          <w:gridAfter w:val="1"/>
          <w:wAfter w:w="357" w:type="dxa"/>
          <w:trHeight w:val="1425"/>
        </w:trPr>
        <w:tc>
          <w:tcPr>
            <w:tcW w:w="3120" w:type="dxa"/>
            <w:tcMar>
              <w:left w:w="108" w:type="dxa"/>
              <w:right w:w="108" w:type="dxa"/>
            </w:tcMar>
          </w:tcPr>
          <w:p w14:paraId="5F760795" w14:textId="6DC66ED4" w:rsidR="1044908D" w:rsidRDefault="1044908D" w:rsidP="1044908D">
            <w:pPr>
              <w:spacing w:after="0"/>
              <w:rPr>
                <w:rFonts w:ascii="Book Antiqua" w:eastAsia="Book Antiqua" w:hAnsi="Book Antiqua" w:cs="Book Antiqua"/>
                <w:b/>
                <w:bCs/>
                <w:color w:val="000000" w:themeColor="text1"/>
                <w:sz w:val="24"/>
                <w:szCs w:val="24"/>
              </w:rPr>
            </w:pPr>
          </w:p>
          <w:p w14:paraId="6FB5EFF1" w14:textId="7526AF05" w:rsidR="1044908D" w:rsidRDefault="1044908D" w:rsidP="1044908D">
            <w:pPr>
              <w:spacing w:after="0"/>
              <w:rPr>
                <w:rFonts w:ascii="Book Antiqua" w:eastAsia="Book Antiqua" w:hAnsi="Book Antiqua" w:cs="Book Antiqua"/>
                <w:b/>
                <w:bCs/>
                <w:color w:val="000000" w:themeColor="text1"/>
                <w:sz w:val="24"/>
                <w:szCs w:val="24"/>
              </w:rPr>
            </w:pPr>
            <w:r w:rsidRPr="1044908D">
              <w:rPr>
                <w:rFonts w:ascii="Book Antiqua" w:eastAsia="Book Antiqua" w:hAnsi="Book Antiqua" w:cs="Book Antiqua"/>
                <w:b/>
                <w:bCs/>
                <w:color w:val="000000" w:themeColor="text1"/>
                <w:sz w:val="24"/>
                <w:szCs w:val="24"/>
              </w:rPr>
              <w:t>OR</w:t>
            </w:r>
          </w:p>
          <w:p w14:paraId="461461E2" w14:textId="33D07521" w:rsidR="1044908D" w:rsidRDefault="1044908D" w:rsidP="1044908D">
            <w:pPr>
              <w:spacing w:after="0"/>
              <w:rPr>
                <w:rFonts w:ascii="Book Antiqua" w:eastAsia="Book Antiqua" w:hAnsi="Book Antiqua" w:cs="Book Antiqua"/>
                <w:b/>
                <w:bCs/>
                <w:color w:val="000000" w:themeColor="text1"/>
                <w:sz w:val="24"/>
                <w:szCs w:val="24"/>
              </w:rPr>
            </w:pPr>
            <w:r w:rsidRPr="1044908D">
              <w:rPr>
                <w:rFonts w:ascii="Book Antiqua" w:eastAsia="Book Antiqua" w:hAnsi="Book Antiqua" w:cs="Book Antiqua"/>
                <w:b/>
                <w:bCs/>
                <w:color w:val="000000" w:themeColor="text1"/>
                <w:sz w:val="24"/>
                <w:szCs w:val="24"/>
              </w:rPr>
              <w:t xml:space="preserve">The </w:t>
            </w:r>
            <w:proofErr w:type="spellStart"/>
            <w:r w:rsidRPr="1044908D">
              <w:rPr>
                <w:rFonts w:ascii="Book Antiqua" w:eastAsia="Book Antiqua" w:hAnsi="Book Antiqua" w:cs="Book Antiqua"/>
                <w:b/>
                <w:bCs/>
                <w:color w:val="000000" w:themeColor="text1"/>
                <w:sz w:val="24"/>
                <w:szCs w:val="24"/>
              </w:rPr>
              <w:t>Counterstrain</w:t>
            </w:r>
            <w:proofErr w:type="spellEnd"/>
            <w:r w:rsidRPr="1044908D">
              <w:rPr>
                <w:rFonts w:ascii="Book Antiqua" w:eastAsia="Book Antiqua" w:hAnsi="Book Antiqua" w:cs="Book Antiqua"/>
                <w:b/>
                <w:bCs/>
                <w:color w:val="000000" w:themeColor="text1"/>
                <w:sz w:val="24"/>
                <w:szCs w:val="24"/>
              </w:rPr>
              <w:t xml:space="preserve"> Manual</w:t>
            </w:r>
          </w:p>
          <w:p w14:paraId="04B268F6" w14:textId="4278057F" w:rsidR="1044908D" w:rsidRDefault="1044908D" w:rsidP="1044908D">
            <w:pPr>
              <w:spacing w:after="0"/>
              <w:rPr>
                <w:rFonts w:ascii="Book Antiqua" w:eastAsia="Book Antiqua" w:hAnsi="Book Antiqua" w:cs="Book Antiqua"/>
                <w:color w:val="000000" w:themeColor="text1"/>
                <w:sz w:val="24"/>
                <w:szCs w:val="24"/>
              </w:rPr>
            </w:pPr>
            <w:r w:rsidRPr="1044908D">
              <w:rPr>
                <w:rFonts w:ascii="Book Antiqua" w:eastAsia="Book Antiqua" w:hAnsi="Book Antiqua" w:cs="Book Antiqua"/>
                <w:color w:val="000000" w:themeColor="text1"/>
                <w:sz w:val="24"/>
                <w:szCs w:val="24"/>
              </w:rPr>
              <w:t>Glover, John</w:t>
            </w:r>
          </w:p>
        </w:tc>
        <w:tc>
          <w:tcPr>
            <w:tcW w:w="3090" w:type="dxa"/>
            <w:tcMar>
              <w:left w:w="108" w:type="dxa"/>
              <w:right w:w="108" w:type="dxa"/>
            </w:tcMar>
          </w:tcPr>
          <w:p w14:paraId="4545314C" w14:textId="02A1C211" w:rsidR="1044908D" w:rsidRDefault="1044908D" w:rsidP="1044908D">
            <w:pPr>
              <w:spacing w:after="0"/>
              <w:rPr>
                <w:rFonts w:ascii="Book Antiqua" w:eastAsia="Book Antiqua" w:hAnsi="Book Antiqua" w:cs="Book Antiqua"/>
                <w:b/>
                <w:bCs/>
                <w:color w:val="000000" w:themeColor="text1"/>
                <w:sz w:val="24"/>
                <w:szCs w:val="24"/>
              </w:rPr>
            </w:pPr>
          </w:p>
          <w:p w14:paraId="2641D4A8" w14:textId="20FFFEEB" w:rsidR="1044908D" w:rsidRDefault="1044908D" w:rsidP="1044908D">
            <w:pPr>
              <w:spacing w:after="0"/>
              <w:rPr>
                <w:rFonts w:ascii="Book Antiqua" w:eastAsia="Book Antiqua" w:hAnsi="Book Antiqua" w:cs="Book Antiqua"/>
                <w:color w:val="000000" w:themeColor="text1"/>
                <w:sz w:val="24"/>
                <w:szCs w:val="24"/>
              </w:rPr>
            </w:pPr>
            <w:r w:rsidRPr="1044908D">
              <w:rPr>
                <w:rFonts w:ascii="Book Antiqua" w:eastAsia="Book Antiqua" w:hAnsi="Book Antiqua" w:cs="Book Antiqua"/>
                <w:color w:val="000000" w:themeColor="text1"/>
                <w:sz w:val="24"/>
                <w:szCs w:val="24"/>
              </w:rPr>
              <w:t>John Glover, D.O./SAAO</w:t>
            </w:r>
          </w:p>
        </w:tc>
        <w:tc>
          <w:tcPr>
            <w:tcW w:w="1440" w:type="dxa"/>
            <w:tcMar>
              <w:left w:w="108" w:type="dxa"/>
              <w:right w:w="108" w:type="dxa"/>
            </w:tcMar>
          </w:tcPr>
          <w:p w14:paraId="1AD6E114" w14:textId="3E528885" w:rsidR="1044908D" w:rsidRDefault="1044908D" w:rsidP="1044908D">
            <w:pPr>
              <w:spacing w:after="0"/>
              <w:rPr>
                <w:rFonts w:ascii="Book Antiqua" w:eastAsia="Book Antiqua" w:hAnsi="Book Antiqua" w:cs="Book Antiqua"/>
                <w:color w:val="000000" w:themeColor="text1"/>
                <w:sz w:val="24"/>
                <w:szCs w:val="24"/>
              </w:rPr>
            </w:pPr>
          </w:p>
        </w:tc>
      </w:tr>
      <w:tr w:rsidR="1044908D" w14:paraId="7C05D8F6" w14:textId="77777777" w:rsidTr="17725D2D">
        <w:trPr>
          <w:gridAfter w:val="1"/>
          <w:wAfter w:w="357" w:type="dxa"/>
          <w:trHeight w:val="300"/>
        </w:trPr>
        <w:tc>
          <w:tcPr>
            <w:tcW w:w="3120" w:type="dxa"/>
            <w:tcMar>
              <w:left w:w="108" w:type="dxa"/>
              <w:right w:w="108" w:type="dxa"/>
            </w:tcMar>
          </w:tcPr>
          <w:p w14:paraId="7C4BBD38" w14:textId="7CACEC54" w:rsidR="1044908D" w:rsidRDefault="1044908D" w:rsidP="1044908D">
            <w:pPr>
              <w:spacing w:after="0"/>
              <w:rPr>
                <w:rFonts w:ascii="Book Antiqua" w:eastAsia="Book Antiqua" w:hAnsi="Book Antiqua" w:cs="Book Antiqua"/>
                <w:color w:val="000000" w:themeColor="text1"/>
                <w:sz w:val="24"/>
                <w:szCs w:val="24"/>
              </w:rPr>
            </w:pPr>
            <w:r w:rsidRPr="1044908D">
              <w:rPr>
                <w:rFonts w:ascii="Book Antiqua" w:eastAsia="Book Antiqua" w:hAnsi="Book Antiqua" w:cs="Book Antiqua"/>
                <w:b/>
                <w:bCs/>
                <w:color w:val="000000" w:themeColor="text1"/>
                <w:sz w:val="24"/>
                <w:szCs w:val="24"/>
              </w:rPr>
              <w:t xml:space="preserve">Atlas of Anatomy, </w:t>
            </w:r>
            <w:r w:rsidRPr="1044908D">
              <w:rPr>
                <w:rFonts w:ascii="Book Antiqua" w:eastAsia="Book Antiqua" w:hAnsi="Book Antiqua" w:cs="Book Antiqua"/>
                <w:color w:val="000000" w:themeColor="text1"/>
                <w:sz w:val="24"/>
                <w:szCs w:val="24"/>
              </w:rPr>
              <w:t>Gilroy, Anne</w:t>
            </w:r>
          </w:p>
        </w:tc>
        <w:tc>
          <w:tcPr>
            <w:tcW w:w="3090" w:type="dxa"/>
            <w:tcMar>
              <w:left w:w="108" w:type="dxa"/>
              <w:right w:w="108" w:type="dxa"/>
            </w:tcMar>
          </w:tcPr>
          <w:p w14:paraId="67D8D5D2" w14:textId="37EDF381" w:rsidR="1044908D" w:rsidRDefault="1044908D" w:rsidP="1044908D">
            <w:pPr>
              <w:spacing w:after="0"/>
              <w:rPr>
                <w:rFonts w:ascii="Book Antiqua" w:eastAsia="Book Antiqua" w:hAnsi="Book Antiqua" w:cs="Book Antiqua"/>
                <w:color w:val="000000" w:themeColor="text1"/>
                <w:sz w:val="24"/>
                <w:szCs w:val="24"/>
              </w:rPr>
            </w:pPr>
            <w:proofErr w:type="spellStart"/>
            <w:r w:rsidRPr="1044908D">
              <w:rPr>
                <w:rFonts w:ascii="Book Antiqua" w:eastAsia="Book Antiqua" w:hAnsi="Book Antiqua" w:cs="Book Antiqua"/>
                <w:color w:val="000000" w:themeColor="text1"/>
                <w:sz w:val="24"/>
                <w:szCs w:val="24"/>
              </w:rPr>
              <w:t>Thieme</w:t>
            </w:r>
            <w:proofErr w:type="spellEnd"/>
            <w:r w:rsidRPr="1044908D">
              <w:rPr>
                <w:rFonts w:ascii="Book Antiqua" w:eastAsia="Book Antiqua" w:hAnsi="Book Antiqua" w:cs="Book Antiqua"/>
                <w:color w:val="000000" w:themeColor="text1"/>
                <w:sz w:val="24"/>
                <w:szCs w:val="24"/>
              </w:rPr>
              <w:t xml:space="preserve"> Medical Publishers, </w:t>
            </w:r>
            <w:r w:rsidR="60491462" w:rsidRPr="1044908D">
              <w:rPr>
                <w:rFonts w:ascii="Book Antiqua" w:eastAsia="Book Antiqua" w:hAnsi="Book Antiqua" w:cs="Book Antiqua"/>
                <w:color w:val="000000" w:themeColor="text1"/>
                <w:sz w:val="24"/>
                <w:szCs w:val="24"/>
              </w:rPr>
              <w:t>4th</w:t>
            </w:r>
            <w:r w:rsidRPr="1044908D">
              <w:rPr>
                <w:rFonts w:ascii="Book Antiqua" w:eastAsia="Book Antiqua" w:hAnsi="Book Antiqua" w:cs="Book Antiqua"/>
                <w:color w:val="000000" w:themeColor="text1"/>
                <w:sz w:val="24"/>
                <w:szCs w:val="24"/>
              </w:rPr>
              <w:t xml:space="preserve"> edition, 20</w:t>
            </w:r>
            <w:r w:rsidR="340F9F04" w:rsidRPr="1044908D">
              <w:rPr>
                <w:rFonts w:ascii="Book Antiqua" w:eastAsia="Book Antiqua" w:hAnsi="Book Antiqua" w:cs="Book Antiqua"/>
                <w:color w:val="000000" w:themeColor="text1"/>
                <w:sz w:val="24"/>
                <w:szCs w:val="24"/>
              </w:rPr>
              <w:t>20</w:t>
            </w:r>
          </w:p>
        </w:tc>
        <w:tc>
          <w:tcPr>
            <w:tcW w:w="1440" w:type="dxa"/>
            <w:tcMar>
              <w:left w:w="108" w:type="dxa"/>
              <w:right w:w="108" w:type="dxa"/>
            </w:tcMar>
          </w:tcPr>
          <w:p w14:paraId="592EFB7E" w14:textId="613B06C0" w:rsidR="1044908D" w:rsidRDefault="1044908D" w:rsidP="1044908D">
            <w:pPr>
              <w:spacing w:after="0"/>
              <w:rPr>
                <w:rFonts w:ascii="Book Antiqua" w:eastAsia="Book Antiqua" w:hAnsi="Book Antiqua" w:cs="Book Antiqua"/>
                <w:iCs w:val="0"/>
                <w:color w:val="0F1111"/>
                <w:sz w:val="24"/>
                <w:szCs w:val="24"/>
              </w:rPr>
            </w:pPr>
            <w:r w:rsidRPr="1044908D">
              <w:rPr>
                <w:rFonts w:ascii="Book Antiqua" w:eastAsia="Book Antiqua" w:hAnsi="Book Antiqua" w:cs="Book Antiqua"/>
                <w:color w:val="000000" w:themeColor="text1"/>
                <w:sz w:val="24"/>
                <w:szCs w:val="24"/>
              </w:rPr>
              <w:t>ISBN</w:t>
            </w:r>
            <w:r w:rsidR="43FA66EB" w:rsidRPr="1044908D">
              <w:rPr>
                <w:rFonts w:ascii="Book Antiqua" w:eastAsia="Book Antiqua" w:hAnsi="Book Antiqua" w:cs="Book Antiqua"/>
                <w:color w:val="000000" w:themeColor="text1"/>
                <w:sz w:val="24"/>
                <w:szCs w:val="24"/>
              </w:rPr>
              <w:t>-13:</w:t>
            </w:r>
            <w:r w:rsidRPr="1044908D">
              <w:rPr>
                <w:rFonts w:ascii="Book Antiqua" w:eastAsia="Book Antiqua" w:hAnsi="Book Antiqua" w:cs="Book Antiqua"/>
                <w:color w:val="000000" w:themeColor="text1"/>
                <w:sz w:val="24"/>
                <w:szCs w:val="24"/>
              </w:rPr>
              <w:t xml:space="preserve"> </w:t>
            </w:r>
            <w:r w:rsidR="6B38FE9B" w:rsidRPr="1044908D">
              <w:rPr>
                <w:rFonts w:ascii="Book Antiqua" w:eastAsia="Book Antiqua" w:hAnsi="Book Antiqua" w:cs="Book Antiqua"/>
                <w:iCs w:val="0"/>
                <w:color w:val="0F1111"/>
                <w:sz w:val="24"/>
                <w:szCs w:val="24"/>
              </w:rPr>
              <w:t>978-1684202034</w:t>
            </w:r>
          </w:p>
        </w:tc>
      </w:tr>
      <w:tr w:rsidR="1044908D" w14:paraId="2E9ECC1C" w14:textId="77777777" w:rsidTr="17725D2D">
        <w:trPr>
          <w:gridAfter w:val="1"/>
          <w:wAfter w:w="357" w:type="dxa"/>
          <w:trHeight w:val="1110"/>
        </w:trPr>
        <w:tc>
          <w:tcPr>
            <w:tcW w:w="3120" w:type="dxa"/>
            <w:tcMar>
              <w:left w:w="108" w:type="dxa"/>
              <w:right w:w="108" w:type="dxa"/>
            </w:tcMar>
          </w:tcPr>
          <w:p w14:paraId="71860D2C" w14:textId="61957AFD" w:rsidR="1044908D" w:rsidRDefault="1044908D" w:rsidP="1044908D">
            <w:pPr>
              <w:spacing w:after="0"/>
              <w:rPr>
                <w:rFonts w:ascii="Book Antiqua" w:eastAsia="Book Antiqua" w:hAnsi="Book Antiqua" w:cs="Book Antiqua"/>
                <w:color w:val="000000" w:themeColor="text1"/>
                <w:sz w:val="24"/>
                <w:szCs w:val="24"/>
              </w:rPr>
            </w:pPr>
            <w:r w:rsidRPr="1044908D">
              <w:rPr>
                <w:rFonts w:ascii="Book Antiqua" w:eastAsia="Book Antiqua" w:hAnsi="Book Antiqua" w:cs="Book Antiqua"/>
                <w:b/>
                <w:bCs/>
                <w:color w:val="000000" w:themeColor="text1"/>
                <w:sz w:val="24"/>
                <w:szCs w:val="24"/>
              </w:rPr>
              <w:lastRenderedPageBreak/>
              <w:t>Osteopathic Approach to Diagnosis and Treatment</w:t>
            </w:r>
            <w:r w:rsidRPr="1044908D">
              <w:rPr>
                <w:rFonts w:ascii="Book Antiqua" w:eastAsia="Book Antiqua" w:hAnsi="Book Antiqua" w:cs="Book Antiqua"/>
                <w:color w:val="000000" w:themeColor="text1"/>
                <w:sz w:val="24"/>
                <w:szCs w:val="24"/>
              </w:rPr>
              <w:t>,</w:t>
            </w:r>
          </w:p>
          <w:p w14:paraId="79F2CC53" w14:textId="165D2EA7" w:rsidR="1044908D" w:rsidRDefault="1044908D" w:rsidP="1044908D">
            <w:pPr>
              <w:spacing w:after="0"/>
              <w:rPr>
                <w:rFonts w:ascii="Book Antiqua" w:eastAsia="Book Antiqua" w:hAnsi="Book Antiqua" w:cs="Book Antiqua"/>
                <w:color w:val="000000" w:themeColor="text1"/>
                <w:sz w:val="24"/>
                <w:szCs w:val="24"/>
              </w:rPr>
            </w:pPr>
            <w:proofErr w:type="spellStart"/>
            <w:r w:rsidRPr="1044908D">
              <w:rPr>
                <w:rFonts w:ascii="Book Antiqua" w:eastAsia="Book Antiqua" w:hAnsi="Book Antiqua" w:cs="Book Antiqua"/>
                <w:color w:val="000000" w:themeColor="text1"/>
                <w:sz w:val="24"/>
                <w:szCs w:val="24"/>
              </w:rPr>
              <w:t>DiGiovanna</w:t>
            </w:r>
            <w:proofErr w:type="spellEnd"/>
            <w:r w:rsidRPr="1044908D">
              <w:rPr>
                <w:rFonts w:ascii="Book Antiqua" w:eastAsia="Book Antiqua" w:hAnsi="Book Antiqua" w:cs="Book Antiqua"/>
                <w:color w:val="000000" w:themeColor="text1"/>
                <w:sz w:val="24"/>
                <w:szCs w:val="24"/>
              </w:rPr>
              <w:t>, et. al.</w:t>
            </w:r>
          </w:p>
        </w:tc>
        <w:tc>
          <w:tcPr>
            <w:tcW w:w="3090" w:type="dxa"/>
            <w:tcMar>
              <w:left w:w="108" w:type="dxa"/>
              <w:right w:w="108" w:type="dxa"/>
            </w:tcMar>
          </w:tcPr>
          <w:p w14:paraId="13A1AB47" w14:textId="5589C844" w:rsidR="1044908D" w:rsidRDefault="1044908D" w:rsidP="1044908D">
            <w:pPr>
              <w:spacing w:after="0"/>
              <w:rPr>
                <w:rFonts w:ascii="Book Antiqua" w:eastAsia="Book Antiqua" w:hAnsi="Book Antiqua" w:cs="Book Antiqua"/>
                <w:color w:val="000000" w:themeColor="text1"/>
                <w:sz w:val="24"/>
                <w:szCs w:val="24"/>
              </w:rPr>
            </w:pPr>
            <w:r w:rsidRPr="1044908D">
              <w:rPr>
                <w:rFonts w:ascii="Book Antiqua" w:eastAsia="Book Antiqua" w:hAnsi="Book Antiqua" w:cs="Book Antiqua"/>
                <w:color w:val="000000" w:themeColor="text1"/>
                <w:sz w:val="24"/>
                <w:szCs w:val="24"/>
              </w:rPr>
              <w:t>Lippincott Williams &amp; Wilkins,</w:t>
            </w:r>
          </w:p>
          <w:p w14:paraId="308BEFB3" w14:textId="6A8EB56D" w:rsidR="1044908D" w:rsidRDefault="1044908D" w:rsidP="1044908D">
            <w:pPr>
              <w:spacing w:after="0"/>
              <w:rPr>
                <w:rFonts w:ascii="Book Antiqua" w:eastAsia="Book Antiqua" w:hAnsi="Book Antiqua" w:cs="Book Antiqua"/>
                <w:color w:val="000000" w:themeColor="text1"/>
                <w:sz w:val="24"/>
                <w:szCs w:val="24"/>
              </w:rPr>
            </w:pPr>
            <w:r w:rsidRPr="1044908D">
              <w:rPr>
                <w:rFonts w:ascii="Book Antiqua" w:eastAsia="Book Antiqua" w:hAnsi="Book Antiqua" w:cs="Book Antiqua"/>
                <w:color w:val="000000" w:themeColor="text1"/>
                <w:sz w:val="24"/>
                <w:szCs w:val="24"/>
              </w:rPr>
              <w:t>4th edition, 2020</w:t>
            </w:r>
          </w:p>
        </w:tc>
        <w:tc>
          <w:tcPr>
            <w:tcW w:w="1440" w:type="dxa"/>
            <w:tcMar>
              <w:left w:w="108" w:type="dxa"/>
              <w:right w:w="108" w:type="dxa"/>
            </w:tcMar>
          </w:tcPr>
          <w:p w14:paraId="3FE3B3C3" w14:textId="0FCBEB6E" w:rsidR="1044908D" w:rsidRDefault="1044908D" w:rsidP="1044908D">
            <w:pPr>
              <w:spacing w:after="0"/>
              <w:rPr>
                <w:rFonts w:ascii="Book Antiqua" w:eastAsia="Book Antiqua" w:hAnsi="Book Antiqua" w:cs="Book Antiqua"/>
                <w:color w:val="000000" w:themeColor="text1"/>
                <w:sz w:val="24"/>
                <w:szCs w:val="24"/>
              </w:rPr>
            </w:pPr>
            <w:r w:rsidRPr="1044908D">
              <w:rPr>
                <w:rFonts w:ascii="Book Antiqua" w:eastAsia="Book Antiqua" w:hAnsi="Book Antiqua" w:cs="Book Antiqua"/>
                <w:color w:val="000000" w:themeColor="text1"/>
                <w:sz w:val="24"/>
                <w:szCs w:val="24"/>
              </w:rPr>
              <w:t>ISBN-13:978-1496385994</w:t>
            </w:r>
          </w:p>
        </w:tc>
      </w:tr>
    </w:tbl>
    <w:p w14:paraId="7FD44D63" w14:textId="6F882107" w:rsidR="005B0117" w:rsidRPr="00240F60" w:rsidRDefault="005B0117" w:rsidP="6BBFD1A1">
      <w:pPr>
        <w:spacing w:after="0" w:line="240" w:lineRule="auto"/>
        <w:rPr>
          <w:rFonts w:ascii="Book Antiqua" w:eastAsia="Times New Roman" w:hAnsi="Book Antiqua" w:cs="Arial"/>
          <w:color w:val="000000" w:themeColor="text1"/>
          <w:sz w:val="24"/>
          <w:szCs w:val="24"/>
          <w:u w:val="single"/>
        </w:rPr>
      </w:pPr>
    </w:p>
    <w:tbl>
      <w:tblPr>
        <w:tblW w:w="8348" w:type="dxa"/>
        <w:tblInd w:w="780" w:type="dxa"/>
        <w:tblLayout w:type="fixed"/>
        <w:tblLook w:val="06A0" w:firstRow="1" w:lastRow="0" w:firstColumn="1" w:lastColumn="0" w:noHBand="1" w:noVBand="1"/>
      </w:tblPr>
      <w:tblGrid>
        <w:gridCol w:w="3164"/>
        <w:gridCol w:w="3380"/>
        <w:gridCol w:w="1459"/>
        <w:gridCol w:w="345"/>
      </w:tblGrid>
      <w:tr w:rsidR="1044908D" w14:paraId="19A531F2" w14:textId="77777777" w:rsidTr="02563E27">
        <w:trPr>
          <w:trHeight w:val="300"/>
        </w:trPr>
        <w:tc>
          <w:tcPr>
            <w:tcW w:w="834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08862E36" w14:textId="25C8ED5F" w:rsidR="1044908D" w:rsidRDefault="5A827887" w:rsidP="02563E27">
            <w:pPr>
              <w:spacing w:after="0"/>
              <w:rPr>
                <w:rFonts w:ascii="Book Antiqua" w:eastAsia="Book Antiqua" w:hAnsi="Book Antiqua" w:cs="Book Antiqua"/>
                <w:b/>
                <w:bCs/>
                <w:color w:val="000000" w:themeColor="text1"/>
                <w:sz w:val="24"/>
                <w:szCs w:val="24"/>
              </w:rPr>
            </w:pPr>
            <w:r w:rsidRPr="02563E27">
              <w:rPr>
                <w:rFonts w:ascii="Book Antiqua" w:eastAsia="Book Antiqua" w:hAnsi="Book Antiqua" w:cs="Book Antiqua"/>
                <w:b/>
                <w:bCs/>
                <w:color w:val="000000" w:themeColor="text1"/>
                <w:sz w:val="24"/>
                <w:szCs w:val="24"/>
              </w:rPr>
              <w:t>RECOMMENDED</w:t>
            </w:r>
          </w:p>
        </w:tc>
      </w:tr>
      <w:tr w:rsidR="1044908D" w14:paraId="3879179A" w14:textId="77777777" w:rsidTr="02563E27">
        <w:trPr>
          <w:gridAfter w:val="1"/>
          <w:wAfter w:w="345" w:type="dxa"/>
          <w:trHeight w:val="300"/>
        </w:trPr>
        <w:tc>
          <w:tcPr>
            <w:tcW w:w="316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6B05D5" w14:textId="7F388E00" w:rsidR="1044908D" w:rsidRDefault="5A827887" w:rsidP="02563E27">
            <w:pPr>
              <w:spacing w:after="0"/>
              <w:rPr>
                <w:rFonts w:ascii="Book Antiqua" w:eastAsia="Book Antiqua" w:hAnsi="Book Antiqua" w:cs="Book Antiqua"/>
                <w:color w:val="000000" w:themeColor="text1"/>
                <w:sz w:val="24"/>
                <w:szCs w:val="24"/>
              </w:rPr>
            </w:pPr>
            <w:r w:rsidRPr="02563E27">
              <w:rPr>
                <w:rFonts w:ascii="Book Antiqua" w:eastAsia="Book Antiqua" w:hAnsi="Book Antiqua" w:cs="Book Antiqua"/>
                <w:color w:val="000000" w:themeColor="text1"/>
                <w:sz w:val="24"/>
                <w:szCs w:val="24"/>
              </w:rPr>
              <w:t>Portable OMT Table</w:t>
            </w:r>
          </w:p>
        </w:tc>
        <w:tc>
          <w:tcPr>
            <w:tcW w:w="338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252433FF" w14:textId="43809030" w:rsidR="1044908D" w:rsidRDefault="64C899AD" w:rsidP="02563E27">
            <w:pPr>
              <w:spacing w:after="0"/>
              <w:rPr>
                <w:rFonts w:ascii="Book Antiqua" w:eastAsia="Book Antiqua" w:hAnsi="Book Antiqua" w:cs="Book Antiqua"/>
                <w:color w:val="000000" w:themeColor="text1"/>
                <w:sz w:val="24"/>
                <w:szCs w:val="24"/>
              </w:rPr>
            </w:pPr>
            <w:r w:rsidRPr="02563E27">
              <w:rPr>
                <w:rFonts w:ascii="Book Antiqua" w:eastAsia="Book Antiqua" w:hAnsi="Book Antiqua" w:cs="Book Antiqua"/>
                <w:color w:val="000000" w:themeColor="text1"/>
                <w:sz w:val="24"/>
                <w:szCs w:val="24"/>
              </w:rPr>
              <w:t xml:space="preserve">many tables given out to students to be shared within pods, many </w:t>
            </w:r>
            <w:r w:rsidR="4ABCC0D8" w:rsidRPr="02563E27">
              <w:rPr>
                <w:rFonts w:ascii="Book Antiqua" w:eastAsia="Book Antiqua" w:hAnsi="Book Antiqua" w:cs="Book Antiqua"/>
                <w:color w:val="000000" w:themeColor="text1"/>
                <w:sz w:val="24"/>
                <w:szCs w:val="24"/>
              </w:rPr>
              <w:t>types sold</w:t>
            </w:r>
          </w:p>
        </w:tc>
        <w:tc>
          <w:tcPr>
            <w:tcW w:w="1459"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9884F8C" w14:textId="0E54794B" w:rsidR="1044908D" w:rsidRDefault="5A827887" w:rsidP="02563E27">
            <w:pPr>
              <w:spacing w:after="0"/>
              <w:rPr>
                <w:rFonts w:ascii="Book Antiqua" w:eastAsia="Book Antiqua" w:hAnsi="Book Antiqua" w:cs="Book Antiqua"/>
                <w:color w:val="000000" w:themeColor="text1"/>
                <w:sz w:val="24"/>
                <w:szCs w:val="24"/>
              </w:rPr>
            </w:pPr>
            <w:r w:rsidRPr="02563E27">
              <w:rPr>
                <w:rFonts w:ascii="Book Antiqua" w:eastAsia="Book Antiqua" w:hAnsi="Book Antiqua" w:cs="Book Antiqua"/>
                <w:color w:val="000000" w:themeColor="text1"/>
                <w:sz w:val="24"/>
                <w:szCs w:val="24"/>
              </w:rPr>
              <w:t>n/a</w:t>
            </w:r>
          </w:p>
        </w:tc>
      </w:tr>
      <w:tr w:rsidR="1044908D" w14:paraId="7C4F3ABB" w14:textId="77777777" w:rsidTr="02563E27">
        <w:trPr>
          <w:gridAfter w:val="1"/>
          <w:wAfter w:w="345" w:type="dxa"/>
          <w:trHeight w:val="300"/>
        </w:trPr>
        <w:tc>
          <w:tcPr>
            <w:tcW w:w="316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A349ED" w14:textId="41A24F80" w:rsidR="1044908D" w:rsidRDefault="5A827887" w:rsidP="02563E27">
            <w:pPr>
              <w:spacing w:after="0"/>
              <w:rPr>
                <w:rFonts w:ascii="Book Antiqua" w:eastAsia="Book Antiqua" w:hAnsi="Book Antiqua" w:cs="Book Antiqua"/>
                <w:b/>
                <w:bCs/>
                <w:color w:val="000000" w:themeColor="text1"/>
                <w:sz w:val="24"/>
                <w:szCs w:val="24"/>
              </w:rPr>
            </w:pPr>
            <w:r w:rsidRPr="02563E27">
              <w:rPr>
                <w:rFonts w:ascii="Book Antiqua" w:eastAsia="Book Antiqua" w:hAnsi="Book Antiqua" w:cs="Book Antiqua"/>
                <w:b/>
                <w:bCs/>
                <w:color w:val="000000" w:themeColor="text1"/>
                <w:sz w:val="24"/>
                <w:szCs w:val="24"/>
              </w:rPr>
              <w:t>Outline of Osteopathic</w:t>
            </w:r>
          </w:p>
          <w:p w14:paraId="5D7DC25E" w14:textId="5A17E7E6" w:rsidR="1044908D" w:rsidRDefault="5A827887" w:rsidP="02563E27">
            <w:pPr>
              <w:spacing w:after="0"/>
              <w:rPr>
                <w:rFonts w:ascii="Book Antiqua" w:eastAsia="Book Antiqua" w:hAnsi="Book Antiqua" w:cs="Book Antiqua"/>
                <w:color w:val="000000" w:themeColor="text1"/>
                <w:sz w:val="24"/>
                <w:szCs w:val="24"/>
              </w:rPr>
            </w:pPr>
            <w:r w:rsidRPr="02563E27">
              <w:rPr>
                <w:rFonts w:ascii="Book Antiqua" w:eastAsia="Book Antiqua" w:hAnsi="Book Antiqua" w:cs="Book Antiqua"/>
                <w:b/>
                <w:bCs/>
                <w:color w:val="000000" w:themeColor="text1"/>
                <w:sz w:val="24"/>
                <w:szCs w:val="24"/>
              </w:rPr>
              <w:t>Manipulative Procedures – The Kimberly Manual</w:t>
            </w:r>
            <w:r w:rsidRPr="02563E27">
              <w:rPr>
                <w:rFonts w:ascii="Book Antiqua" w:eastAsia="Book Antiqua" w:hAnsi="Book Antiqua" w:cs="Book Antiqua"/>
                <w:color w:val="000000" w:themeColor="text1"/>
                <w:sz w:val="24"/>
                <w:szCs w:val="24"/>
              </w:rPr>
              <w:t>, Kimberly, Paul E.</w:t>
            </w:r>
          </w:p>
        </w:tc>
        <w:tc>
          <w:tcPr>
            <w:tcW w:w="3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54F6C3" w14:textId="28D5ADC1" w:rsidR="1044908D" w:rsidRDefault="5A827887" w:rsidP="02563E27">
            <w:pPr>
              <w:spacing w:after="0"/>
              <w:rPr>
                <w:rFonts w:ascii="Book Antiqua" w:eastAsia="Book Antiqua" w:hAnsi="Book Antiqua" w:cs="Book Antiqua"/>
                <w:color w:val="000000" w:themeColor="text1"/>
                <w:sz w:val="24"/>
                <w:szCs w:val="24"/>
              </w:rPr>
            </w:pPr>
            <w:proofErr w:type="spellStart"/>
            <w:r w:rsidRPr="02563E27">
              <w:rPr>
                <w:rFonts w:ascii="Book Antiqua" w:eastAsia="Book Antiqua" w:hAnsi="Book Antiqua" w:cs="Book Antiqua"/>
                <w:color w:val="000000" w:themeColor="text1"/>
                <w:sz w:val="24"/>
                <w:szCs w:val="24"/>
              </w:rPr>
              <w:t>Walsworth</w:t>
            </w:r>
            <w:proofErr w:type="spellEnd"/>
          </w:p>
          <w:p w14:paraId="1EF9321F" w14:textId="7E41D9D9" w:rsidR="1044908D" w:rsidRDefault="5A827887" w:rsidP="02563E27">
            <w:pPr>
              <w:spacing w:after="0"/>
              <w:rPr>
                <w:rFonts w:ascii="Book Antiqua" w:eastAsia="Book Antiqua" w:hAnsi="Book Antiqua" w:cs="Book Antiqua"/>
                <w:color w:val="000000" w:themeColor="text1"/>
                <w:sz w:val="24"/>
                <w:szCs w:val="24"/>
              </w:rPr>
            </w:pPr>
            <w:r w:rsidRPr="02563E27">
              <w:rPr>
                <w:rFonts w:ascii="Book Antiqua" w:eastAsia="Book Antiqua" w:hAnsi="Book Antiqua" w:cs="Book Antiqua"/>
                <w:color w:val="000000" w:themeColor="text1"/>
                <w:sz w:val="24"/>
                <w:szCs w:val="24"/>
              </w:rPr>
              <w:t>Publishing Co., 2</w:t>
            </w:r>
            <w:r w:rsidRPr="02563E27">
              <w:rPr>
                <w:rFonts w:ascii="Book Antiqua" w:eastAsia="Book Antiqua" w:hAnsi="Book Antiqua" w:cs="Book Antiqua"/>
                <w:color w:val="000000" w:themeColor="text1"/>
                <w:sz w:val="24"/>
                <w:szCs w:val="24"/>
                <w:vertAlign w:val="superscript"/>
              </w:rPr>
              <w:t xml:space="preserve">nd </w:t>
            </w:r>
            <w:r w:rsidRPr="02563E27">
              <w:rPr>
                <w:rFonts w:ascii="Book Antiqua" w:eastAsia="Book Antiqua" w:hAnsi="Book Antiqua" w:cs="Book Antiqua"/>
                <w:color w:val="000000" w:themeColor="text1"/>
                <w:sz w:val="24"/>
                <w:szCs w:val="24"/>
              </w:rPr>
              <w:t>Printing, 2006 updated 2008</w:t>
            </w:r>
          </w:p>
        </w:tc>
        <w:tc>
          <w:tcPr>
            <w:tcW w:w="14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B9B7DA" w14:textId="139191A7" w:rsidR="1044908D" w:rsidRDefault="5A827887" w:rsidP="02563E27">
            <w:pPr>
              <w:spacing w:after="0"/>
              <w:rPr>
                <w:rFonts w:ascii="Book Antiqua" w:eastAsia="Book Antiqua" w:hAnsi="Book Antiqua" w:cs="Book Antiqua"/>
                <w:color w:val="000000" w:themeColor="text1"/>
                <w:sz w:val="24"/>
                <w:szCs w:val="24"/>
              </w:rPr>
            </w:pPr>
            <w:r w:rsidRPr="02563E27">
              <w:rPr>
                <w:rFonts w:ascii="Book Antiqua" w:eastAsia="Book Antiqua" w:hAnsi="Book Antiqua" w:cs="Book Antiqua"/>
                <w:color w:val="000000" w:themeColor="text1"/>
                <w:sz w:val="24"/>
                <w:szCs w:val="24"/>
              </w:rPr>
              <w:t>ISBN</w:t>
            </w:r>
          </w:p>
          <w:p w14:paraId="62BB6BC3" w14:textId="6FC26BB4" w:rsidR="1044908D" w:rsidRDefault="5A827887" w:rsidP="02563E27">
            <w:pPr>
              <w:spacing w:after="0"/>
              <w:rPr>
                <w:rFonts w:ascii="Book Antiqua" w:eastAsia="Book Antiqua" w:hAnsi="Book Antiqua" w:cs="Book Antiqua"/>
                <w:color w:val="000000" w:themeColor="text1"/>
                <w:sz w:val="24"/>
                <w:szCs w:val="24"/>
              </w:rPr>
            </w:pPr>
            <w:r w:rsidRPr="02563E27">
              <w:rPr>
                <w:rFonts w:ascii="Book Antiqua" w:eastAsia="Book Antiqua" w:hAnsi="Book Antiqua" w:cs="Book Antiqua"/>
                <w:color w:val="000000" w:themeColor="text1"/>
                <w:sz w:val="24"/>
                <w:szCs w:val="24"/>
              </w:rPr>
              <w:t>0967133319</w:t>
            </w:r>
          </w:p>
        </w:tc>
      </w:tr>
      <w:tr w:rsidR="1044908D" w14:paraId="0B7E4B9F" w14:textId="77777777" w:rsidTr="02563E27">
        <w:trPr>
          <w:gridAfter w:val="1"/>
          <w:wAfter w:w="345" w:type="dxa"/>
          <w:trHeight w:val="300"/>
        </w:trPr>
        <w:tc>
          <w:tcPr>
            <w:tcW w:w="316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118676" w14:textId="7307F2C9" w:rsidR="1044908D" w:rsidRDefault="5A827887" w:rsidP="02563E27">
            <w:pPr>
              <w:spacing w:after="0"/>
              <w:rPr>
                <w:rFonts w:ascii="Book Antiqua" w:eastAsia="Book Antiqua" w:hAnsi="Book Antiqua" w:cs="Book Antiqua"/>
                <w:color w:val="000000" w:themeColor="text1"/>
                <w:sz w:val="24"/>
                <w:szCs w:val="24"/>
              </w:rPr>
            </w:pPr>
            <w:r w:rsidRPr="02563E27">
              <w:rPr>
                <w:rFonts w:ascii="Book Antiqua" w:eastAsia="Book Antiqua" w:hAnsi="Book Antiqua" w:cs="Book Antiqua"/>
                <w:b/>
                <w:bCs/>
                <w:color w:val="000000" w:themeColor="text1"/>
                <w:sz w:val="24"/>
                <w:szCs w:val="24"/>
              </w:rPr>
              <w:t>Somatic Dysfunction in Osteopathic Family Medicine</w:t>
            </w:r>
            <w:r w:rsidRPr="02563E27">
              <w:rPr>
                <w:rFonts w:ascii="Book Antiqua" w:eastAsia="Book Antiqua" w:hAnsi="Book Antiqua" w:cs="Book Antiqua"/>
                <w:color w:val="000000" w:themeColor="text1"/>
                <w:sz w:val="24"/>
                <w:szCs w:val="24"/>
              </w:rPr>
              <w:t>,</w:t>
            </w:r>
          </w:p>
          <w:p w14:paraId="51A5FA21" w14:textId="5381B4BA" w:rsidR="1044908D" w:rsidRDefault="5A827887" w:rsidP="02563E27">
            <w:pPr>
              <w:spacing w:after="0"/>
              <w:rPr>
                <w:rFonts w:ascii="Book Antiqua" w:eastAsia="Book Antiqua" w:hAnsi="Book Antiqua" w:cs="Book Antiqua"/>
                <w:color w:val="000000" w:themeColor="text1"/>
                <w:sz w:val="24"/>
                <w:szCs w:val="24"/>
              </w:rPr>
            </w:pPr>
            <w:r w:rsidRPr="02563E27">
              <w:rPr>
                <w:rFonts w:ascii="Book Antiqua" w:eastAsia="Book Antiqua" w:hAnsi="Book Antiqua" w:cs="Book Antiqua"/>
                <w:color w:val="000000" w:themeColor="text1"/>
                <w:sz w:val="24"/>
                <w:szCs w:val="24"/>
              </w:rPr>
              <w:t xml:space="preserve">Nelson, Kenneth E.; </w:t>
            </w:r>
            <w:proofErr w:type="spellStart"/>
            <w:r w:rsidRPr="02563E27">
              <w:rPr>
                <w:rFonts w:ascii="Book Antiqua" w:eastAsia="Book Antiqua" w:hAnsi="Book Antiqua" w:cs="Book Antiqua"/>
                <w:color w:val="000000" w:themeColor="text1"/>
                <w:sz w:val="24"/>
                <w:szCs w:val="24"/>
              </w:rPr>
              <w:t>Glonek</w:t>
            </w:r>
            <w:proofErr w:type="spellEnd"/>
            <w:r w:rsidRPr="02563E27">
              <w:rPr>
                <w:rFonts w:ascii="Book Antiqua" w:eastAsia="Book Antiqua" w:hAnsi="Book Antiqua" w:cs="Book Antiqua"/>
                <w:color w:val="000000" w:themeColor="text1"/>
                <w:sz w:val="24"/>
                <w:szCs w:val="24"/>
              </w:rPr>
              <w:t>, Thomas</w:t>
            </w:r>
          </w:p>
        </w:tc>
        <w:tc>
          <w:tcPr>
            <w:tcW w:w="3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CEBC48" w14:textId="30277564" w:rsidR="1044908D" w:rsidRDefault="5A827887" w:rsidP="02563E27">
            <w:pPr>
              <w:spacing w:after="0"/>
              <w:rPr>
                <w:rFonts w:ascii="Book Antiqua" w:eastAsia="Book Antiqua" w:hAnsi="Book Antiqua" w:cs="Book Antiqua"/>
                <w:color w:val="000000" w:themeColor="text1"/>
                <w:sz w:val="24"/>
                <w:szCs w:val="24"/>
              </w:rPr>
            </w:pPr>
            <w:r w:rsidRPr="02563E27">
              <w:rPr>
                <w:rFonts w:ascii="Book Antiqua" w:eastAsia="Book Antiqua" w:hAnsi="Book Antiqua" w:cs="Book Antiqua"/>
                <w:color w:val="000000" w:themeColor="text1"/>
                <w:sz w:val="24"/>
                <w:szCs w:val="24"/>
              </w:rPr>
              <w:t>Lippincott Williams &amp; Wilkins,</w:t>
            </w:r>
          </w:p>
          <w:p w14:paraId="521FE518" w14:textId="6F7D6554" w:rsidR="1044908D" w:rsidRDefault="5A827887" w:rsidP="02563E27">
            <w:pPr>
              <w:spacing w:after="0"/>
              <w:rPr>
                <w:rFonts w:ascii="Book Antiqua" w:eastAsia="Book Antiqua" w:hAnsi="Book Antiqua" w:cs="Book Antiqua"/>
                <w:color w:val="000000" w:themeColor="text1"/>
                <w:sz w:val="24"/>
                <w:szCs w:val="24"/>
              </w:rPr>
            </w:pPr>
            <w:r w:rsidRPr="02563E27">
              <w:rPr>
                <w:rFonts w:ascii="Book Antiqua" w:eastAsia="Book Antiqua" w:hAnsi="Book Antiqua" w:cs="Book Antiqua"/>
                <w:color w:val="000000" w:themeColor="text1"/>
                <w:sz w:val="24"/>
                <w:szCs w:val="24"/>
              </w:rPr>
              <w:t>1</w:t>
            </w:r>
            <w:r w:rsidRPr="02563E27">
              <w:rPr>
                <w:rFonts w:ascii="Book Antiqua" w:eastAsia="Book Antiqua" w:hAnsi="Book Antiqua" w:cs="Book Antiqua"/>
                <w:color w:val="000000" w:themeColor="text1"/>
                <w:sz w:val="24"/>
                <w:szCs w:val="24"/>
                <w:vertAlign w:val="superscript"/>
              </w:rPr>
              <w:t>st</w:t>
            </w:r>
            <w:r w:rsidRPr="02563E27">
              <w:rPr>
                <w:rFonts w:ascii="Book Antiqua" w:eastAsia="Book Antiqua" w:hAnsi="Book Antiqua" w:cs="Book Antiqua"/>
                <w:color w:val="000000" w:themeColor="text1"/>
                <w:sz w:val="24"/>
                <w:szCs w:val="24"/>
              </w:rPr>
              <w:t xml:space="preserve"> edition, 2007</w:t>
            </w:r>
          </w:p>
        </w:tc>
        <w:tc>
          <w:tcPr>
            <w:tcW w:w="14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878DF4" w14:textId="357603F9" w:rsidR="1044908D" w:rsidRDefault="5A827887" w:rsidP="02563E27">
            <w:pPr>
              <w:spacing w:after="0"/>
              <w:rPr>
                <w:rFonts w:ascii="Book Antiqua" w:eastAsia="Book Antiqua" w:hAnsi="Book Antiqua" w:cs="Book Antiqua"/>
                <w:color w:val="000000" w:themeColor="text1"/>
                <w:sz w:val="24"/>
                <w:szCs w:val="24"/>
              </w:rPr>
            </w:pPr>
            <w:r w:rsidRPr="02563E27">
              <w:rPr>
                <w:rFonts w:ascii="Book Antiqua" w:eastAsia="Book Antiqua" w:hAnsi="Book Antiqua" w:cs="Book Antiqua"/>
                <w:color w:val="000000" w:themeColor="text1"/>
                <w:sz w:val="24"/>
                <w:szCs w:val="24"/>
              </w:rPr>
              <w:t>ISBN 1405104759</w:t>
            </w:r>
          </w:p>
        </w:tc>
      </w:tr>
      <w:tr w:rsidR="1044908D" w14:paraId="2D5A84B5" w14:textId="77777777" w:rsidTr="02563E27">
        <w:trPr>
          <w:gridAfter w:val="1"/>
          <w:wAfter w:w="345" w:type="dxa"/>
          <w:trHeight w:val="300"/>
        </w:trPr>
        <w:tc>
          <w:tcPr>
            <w:tcW w:w="316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7ED254" w14:textId="6DB37363" w:rsidR="1044908D" w:rsidRDefault="5A827887" w:rsidP="02563E27">
            <w:pPr>
              <w:spacing w:after="0"/>
              <w:rPr>
                <w:rFonts w:ascii="Book Antiqua" w:eastAsia="Book Antiqua" w:hAnsi="Book Antiqua" w:cs="Book Antiqua"/>
                <w:b/>
                <w:bCs/>
                <w:color w:val="000000" w:themeColor="text1"/>
                <w:sz w:val="24"/>
                <w:szCs w:val="24"/>
              </w:rPr>
            </w:pPr>
            <w:r w:rsidRPr="02563E27">
              <w:rPr>
                <w:rFonts w:ascii="Book Antiqua" w:eastAsia="Book Antiqua" w:hAnsi="Book Antiqua" w:cs="Book Antiqua"/>
                <w:b/>
                <w:bCs/>
                <w:color w:val="000000" w:themeColor="text1"/>
                <w:sz w:val="24"/>
                <w:szCs w:val="24"/>
              </w:rPr>
              <w:t>Surface Anatomy: The Anatomical Basis of Clinical</w:t>
            </w:r>
          </w:p>
          <w:p w14:paraId="39E5E2E4" w14:textId="7C7A230B" w:rsidR="1044908D" w:rsidRDefault="5A827887" w:rsidP="02563E27">
            <w:pPr>
              <w:spacing w:after="0"/>
              <w:rPr>
                <w:rFonts w:ascii="Book Antiqua" w:eastAsia="Book Antiqua" w:hAnsi="Book Antiqua" w:cs="Book Antiqua"/>
                <w:color w:val="000000" w:themeColor="text1"/>
                <w:sz w:val="24"/>
                <w:szCs w:val="24"/>
              </w:rPr>
            </w:pPr>
            <w:r w:rsidRPr="02563E27">
              <w:rPr>
                <w:rFonts w:ascii="Book Antiqua" w:eastAsia="Book Antiqua" w:hAnsi="Book Antiqua" w:cs="Book Antiqua"/>
                <w:b/>
                <w:bCs/>
                <w:color w:val="000000" w:themeColor="text1"/>
                <w:sz w:val="24"/>
                <w:szCs w:val="24"/>
              </w:rPr>
              <w:t>Examination</w:t>
            </w:r>
            <w:r w:rsidRPr="02563E27">
              <w:rPr>
                <w:rFonts w:ascii="Book Antiqua" w:eastAsia="Book Antiqua" w:hAnsi="Book Antiqua" w:cs="Book Antiqua"/>
                <w:color w:val="000000" w:themeColor="text1"/>
                <w:sz w:val="24"/>
                <w:szCs w:val="24"/>
              </w:rPr>
              <w:t>, Lumley, J.S.</w:t>
            </w:r>
          </w:p>
        </w:tc>
        <w:tc>
          <w:tcPr>
            <w:tcW w:w="3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91F3DA" w14:textId="594E29B0" w:rsidR="1044908D" w:rsidRDefault="5A827887" w:rsidP="02563E27">
            <w:pPr>
              <w:spacing w:after="0"/>
              <w:rPr>
                <w:rFonts w:ascii="Book Antiqua" w:eastAsia="Book Antiqua" w:hAnsi="Book Antiqua" w:cs="Book Antiqua"/>
                <w:color w:val="000000" w:themeColor="text1"/>
                <w:sz w:val="24"/>
                <w:szCs w:val="24"/>
                <w:vertAlign w:val="superscript"/>
              </w:rPr>
            </w:pPr>
            <w:r w:rsidRPr="02563E27">
              <w:rPr>
                <w:rFonts w:ascii="Book Antiqua" w:eastAsia="Book Antiqua" w:hAnsi="Book Antiqua" w:cs="Book Antiqua"/>
                <w:color w:val="000000" w:themeColor="text1"/>
                <w:sz w:val="24"/>
                <w:szCs w:val="24"/>
              </w:rPr>
              <w:t>Churchill Livingstone, 4</w:t>
            </w:r>
            <w:r w:rsidRPr="02563E27">
              <w:rPr>
                <w:rFonts w:ascii="Book Antiqua" w:eastAsia="Book Antiqua" w:hAnsi="Book Antiqua" w:cs="Book Antiqua"/>
                <w:color w:val="000000" w:themeColor="text1"/>
                <w:sz w:val="24"/>
                <w:szCs w:val="24"/>
                <w:vertAlign w:val="superscript"/>
              </w:rPr>
              <w:t>th</w:t>
            </w:r>
          </w:p>
          <w:p w14:paraId="656B4AFD" w14:textId="1F4BD50F" w:rsidR="1044908D" w:rsidRDefault="5A827887" w:rsidP="02563E27">
            <w:pPr>
              <w:spacing w:after="0"/>
              <w:rPr>
                <w:rFonts w:ascii="Book Antiqua" w:eastAsia="Book Antiqua" w:hAnsi="Book Antiqua" w:cs="Book Antiqua"/>
                <w:color w:val="000000" w:themeColor="text1"/>
                <w:sz w:val="24"/>
                <w:szCs w:val="24"/>
              </w:rPr>
            </w:pPr>
            <w:r w:rsidRPr="02563E27">
              <w:rPr>
                <w:rFonts w:ascii="Book Antiqua" w:eastAsia="Book Antiqua" w:hAnsi="Book Antiqua" w:cs="Book Antiqua"/>
                <w:color w:val="000000" w:themeColor="text1"/>
                <w:sz w:val="24"/>
                <w:szCs w:val="24"/>
              </w:rPr>
              <w:t>edition, 2008</w:t>
            </w:r>
          </w:p>
        </w:tc>
        <w:tc>
          <w:tcPr>
            <w:tcW w:w="14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69C04F" w14:textId="72F0049C" w:rsidR="1044908D" w:rsidRDefault="5A827887" w:rsidP="02563E27">
            <w:pPr>
              <w:spacing w:after="0"/>
              <w:rPr>
                <w:rFonts w:ascii="Book Antiqua" w:eastAsia="Book Antiqua" w:hAnsi="Book Antiqua" w:cs="Book Antiqua"/>
                <w:color w:val="000000" w:themeColor="text1"/>
                <w:sz w:val="24"/>
                <w:szCs w:val="24"/>
              </w:rPr>
            </w:pPr>
            <w:r w:rsidRPr="02563E27">
              <w:rPr>
                <w:rFonts w:ascii="Book Antiqua" w:eastAsia="Book Antiqua" w:hAnsi="Book Antiqua" w:cs="Book Antiqua"/>
                <w:color w:val="000000" w:themeColor="text1"/>
                <w:sz w:val="24"/>
                <w:szCs w:val="24"/>
              </w:rPr>
              <w:t>ISBN 0443067945</w:t>
            </w:r>
          </w:p>
        </w:tc>
      </w:tr>
      <w:tr w:rsidR="1044908D" w14:paraId="428DEAC9" w14:textId="77777777" w:rsidTr="02563E27">
        <w:trPr>
          <w:gridAfter w:val="1"/>
          <w:wAfter w:w="345" w:type="dxa"/>
          <w:trHeight w:val="300"/>
        </w:trPr>
        <w:tc>
          <w:tcPr>
            <w:tcW w:w="316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486F56" w14:textId="7627126D" w:rsidR="1044908D" w:rsidRDefault="5A827887" w:rsidP="02563E27">
            <w:pPr>
              <w:spacing w:after="0"/>
              <w:rPr>
                <w:rFonts w:ascii="Book Antiqua" w:eastAsia="Book Antiqua" w:hAnsi="Book Antiqua" w:cs="Book Antiqua"/>
                <w:b/>
                <w:bCs/>
                <w:color w:val="000000" w:themeColor="text1"/>
                <w:sz w:val="24"/>
                <w:szCs w:val="24"/>
              </w:rPr>
            </w:pPr>
            <w:r w:rsidRPr="02563E27">
              <w:rPr>
                <w:rFonts w:ascii="Book Antiqua" w:eastAsia="Book Antiqua" w:hAnsi="Book Antiqua" w:cs="Book Antiqua"/>
                <w:b/>
                <w:bCs/>
                <w:color w:val="000000" w:themeColor="text1"/>
                <w:sz w:val="24"/>
                <w:szCs w:val="24"/>
              </w:rPr>
              <w:t>Osteopathic Considerations in</w:t>
            </w:r>
          </w:p>
          <w:p w14:paraId="2ECFA0BA" w14:textId="05461D85" w:rsidR="1044908D" w:rsidRDefault="5A827887" w:rsidP="02563E27">
            <w:pPr>
              <w:spacing w:after="0"/>
              <w:rPr>
                <w:rFonts w:ascii="Book Antiqua" w:eastAsia="Book Antiqua" w:hAnsi="Book Antiqua" w:cs="Book Antiqua"/>
                <w:color w:val="000000" w:themeColor="text1"/>
                <w:sz w:val="24"/>
                <w:szCs w:val="24"/>
              </w:rPr>
            </w:pPr>
            <w:r w:rsidRPr="02563E27">
              <w:rPr>
                <w:rFonts w:ascii="Book Antiqua" w:eastAsia="Book Antiqua" w:hAnsi="Book Antiqua" w:cs="Book Antiqua"/>
                <w:b/>
                <w:bCs/>
                <w:color w:val="000000" w:themeColor="text1"/>
                <w:sz w:val="24"/>
                <w:szCs w:val="24"/>
              </w:rPr>
              <w:t xml:space="preserve">Systemic Dysfunction, </w:t>
            </w:r>
            <w:proofErr w:type="spellStart"/>
            <w:r w:rsidRPr="02563E27">
              <w:rPr>
                <w:rFonts w:ascii="Book Antiqua" w:eastAsia="Book Antiqua" w:hAnsi="Book Antiqua" w:cs="Book Antiqua"/>
                <w:color w:val="000000" w:themeColor="text1"/>
                <w:sz w:val="24"/>
                <w:szCs w:val="24"/>
              </w:rPr>
              <w:t>Kuchera</w:t>
            </w:r>
            <w:proofErr w:type="spellEnd"/>
            <w:r w:rsidRPr="02563E27">
              <w:rPr>
                <w:rFonts w:ascii="Book Antiqua" w:eastAsia="Book Antiqua" w:hAnsi="Book Antiqua" w:cs="Book Antiqua"/>
                <w:color w:val="000000" w:themeColor="text1"/>
                <w:sz w:val="24"/>
                <w:szCs w:val="24"/>
              </w:rPr>
              <w:t xml:space="preserve"> &amp; </w:t>
            </w:r>
            <w:proofErr w:type="spellStart"/>
            <w:r w:rsidRPr="02563E27">
              <w:rPr>
                <w:rFonts w:ascii="Book Antiqua" w:eastAsia="Book Antiqua" w:hAnsi="Book Antiqua" w:cs="Book Antiqua"/>
                <w:color w:val="000000" w:themeColor="text1"/>
                <w:sz w:val="24"/>
                <w:szCs w:val="24"/>
              </w:rPr>
              <w:t>Kuchera</w:t>
            </w:r>
            <w:proofErr w:type="spellEnd"/>
          </w:p>
        </w:tc>
        <w:tc>
          <w:tcPr>
            <w:tcW w:w="3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E1AB09" w14:textId="78F5BA08" w:rsidR="1044908D" w:rsidRDefault="5A827887" w:rsidP="02563E27">
            <w:pPr>
              <w:spacing w:after="0"/>
              <w:rPr>
                <w:rFonts w:ascii="Book Antiqua" w:eastAsia="Book Antiqua" w:hAnsi="Book Antiqua" w:cs="Book Antiqua"/>
                <w:color w:val="000000" w:themeColor="text1"/>
                <w:sz w:val="24"/>
                <w:szCs w:val="24"/>
              </w:rPr>
            </w:pPr>
            <w:proofErr w:type="spellStart"/>
            <w:r w:rsidRPr="02563E27">
              <w:rPr>
                <w:rFonts w:ascii="Book Antiqua" w:eastAsia="Book Antiqua" w:hAnsi="Book Antiqua" w:cs="Book Antiqua"/>
                <w:color w:val="000000" w:themeColor="text1"/>
                <w:sz w:val="24"/>
                <w:szCs w:val="24"/>
              </w:rPr>
              <w:t>Greydon</w:t>
            </w:r>
            <w:proofErr w:type="spellEnd"/>
            <w:r w:rsidRPr="02563E27">
              <w:rPr>
                <w:rFonts w:ascii="Book Antiqua" w:eastAsia="Book Antiqua" w:hAnsi="Book Antiqua" w:cs="Book Antiqua"/>
                <w:color w:val="000000" w:themeColor="text1"/>
                <w:sz w:val="24"/>
                <w:szCs w:val="24"/>
              </w:rPr>
              <w:t xml:space="preserve"> Press, 2</w:t>
            </w:r>
            <w:r w:rsidRPr="02563E27">
              <w:rPr>
                <w:rFonts w:ascii="Book Antiqua" w:eastAsia="Book Antiqua" w:hAnsi="Book Antiqua" w:cs="Book Antiqua"/>
                <w:color w:val="000000" w:themeColor="text1"/>
                <w:sz w:val="24"/>
                <w:szCs w:val="24"/>
                <w:vertAlign w:val="superscript"/>
              </w:rPr>
              <w:t>nd</w:t>
            </w:r>
            <w:r w:rsidRPr="02563E27">
              <w:rPr>
                <w:rFonts w:ascii="Book Antiqua" w:eastAsia="Book Antiqua" w:hAnsi="Book Antiqua" w:cs="Book Antiqua"/>
                <w:color w:val="000000" w:themeColor="text1"/>
                <w:sz w:val="24"/>
                <w:szCs w:val="24"/>
              </w:rPr>
              <w:t xml:space="preserve"> Edition</w:t>
            </w:r>
          </w:p>
        </w:tc>
        <w:tc>
          <w:tcPr>
            <w:tcW w:w="14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A8DE70" w14:textId="4A70E7C0" w:rsidR="1044908D" w:rsidRDefault="5A827887" w:rsidP="02563E27">
            <w:pPr>
              <w:spacing w:after="0"/>
              <w:rPr>
                <w:rFonts w:ascii="Book Antiqua" w:eastAsia="Book Antiqua" w:hAnsi="Book Antiqua" w:cs="Book Antiqua"/>
                <w:color w:val="000000" w:themeColor="text1"/>
                <w:sz w:val="24"/>
                <w:szCs w:val="24"/>
              </w:rPr>
            </w:pPr>
            <w:r w:rsidRPr="02563E27">
              <w:rPr>
                <w:rFonts w:ascii="Book Antiqua" w:eastAsia="Book Antiqua" w:hAnsi="Book Antiqua" w:cs="Book Antiqua"/>
                <w:color w:val="000000" w:themeColor="text1"/>
                <w:sz w:val="24"/>
                <w:szCs w:val="24"/>
              </w:rPr>
              <w:t>ISBN 1570741549</w:t>
            </w:r>
          </w:p>
        </w:tc>
      </w:tr>
      <w:tr w:rsidR="1044908D" w14:paraId="29D55D8C" w14:textId="77777777" w:rsidTr="02563E27">
        <w:trPr>
          <w:gridAfter w:val="1"/>
          <w:wAfter w:w="345" w:type="dxa"/>
          <w:trHeight w:val="300"/>
        </w:trPr>
        <w:tc>
          <w:tcPr>
            <w:tcW w:w="316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E994F6" w14:textId="069EA0E3" w:rsidR="1044908D" w:rsidRDefault="5A827887" w:rsidP="02563E27">
            <w:pPr>
              <w:spacing w:after="0"/>
              <w:rPr>
                <w:rFonts w:ascii="Book Antiqua" w:eastAsia="Book Antiqua" w:hAnsi="Book Antiqua" w:cs="Book Antiqua"/>
                <w:b/>
                <w:bCs/>
                <w:color w:val="000000" w:themeColor="text1"/>
                <w:sz w:val="24"/>
                <w:szCs w:val="24"/>
              </w:rPr>
            </w:pPr>
            <w:r w:rsidRPr="02563E27">
              <w:rPr>
                <w:rFonts w:ascii="Book Antiqua" w:eastAsia="Book Antiqua" w:hAnsi="Book Antiqua" w:cs="Book Antiqua"/>
                <w:b/>
                <w:bCs/>
                <w:color w:val="000000" w:themeColor="text1"/>
                <w:sz w:val="24"/>
                <w:szCs w:val="24"/>
              </w:rPr>
              <w:t>Pediatric Manual Medicine: An Osteopathic Approach,</w:t>
            </w:r>
          </w:p>
          <w:p w14:paraId="74B27A5A" w14:textId="0189C9E0" w:rsidR="1044908D" w:rsidRDefault="5A827887" w:rsidP="02563E27">
            <w:pPr>
              <w:spacing w:after="0"/>
              <w:rPr>
                <w:rFonts w:ascii="Book Antiqua" w:eastAsia="Book Antiqua" w:hAnsi="Book Antiqua" w:cs="Book Antiqua"/>
                <w:color w:val="000000" w:themeColor="text1"/>
                <w:sz w:val="24"/>
                <w:szCs w:val="24"/>
              </w:rPr>
            </w:pPr>
            <w:r w:rsidRPr="02563E27">
              <w:rPr>
                <w:rFonts w:ascii="Book Antiqua" w:eastAsia="Book Antiqua" w:hAnsi="Book Antiqua" w:cs="Book Antiqua"/>
                <w:color w:val="000000" w:themeColor="text1"/>
                <w:sz w:val="24"/>
                <w:szCs w:val="24"/>
              </w:rPr>
              <w:t xml:space="preserve">Jane E </w:t>
            </w:r>
            <w:proofErr w:type="spellStart"/>
            <w:r w:rsidRPr="02563E27">
              <w:rPr>
                <w:rFonts w:ascii="Book Antiqua" w:eastAsia="Book Antiqua" w:hAnsi="Book Antiqua" w:cs="Book Antiqua"/>
                <w:color w:val="000000" w:themeColor="text1"/>
                <w:sz w:val="24"/>
                <w:szCs w:val="24"/>
              </w:rPr>
              <w:t>Carreiro</w:t>
            </w:r>
            <w:proofErr w:type="spellEnd"/>
            <w:r w:rsidRPr="02563E27">
              <w:rPr>
                <w:rFonts w:ascii="Book Antiqua" w:eastAsia="Book Antiqua" w:hAnsi="Book Antiqua" w:cs="Book Antiqua"/>
                <w:color w:val="000000" w:themeColor="text1"/>
                <w:sz w:val="24"/>
                <w:szCs w:val="24"/>
              </w:rPr>
              <w:t xml:space="preserve"> DO</w:t>
            </w:r>
          </w:p>
        </w:tc>
        <w:tc>
          <w:tcPr>
            <w:tcW w:w="3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F421EE" w14:textId="190AA07A" w:rsidR="1044908D" w:rsidRDefault="5A827887" w:rsidP="02563E27">
            <w:pPr>
              <w:spacing w:after="0"/>
              <w:rPr>
                <w:rFonts w:ascii="Book Antiqua" w:eastAsia="Book Antiqua" w:hAnsi="Book Antiqua" w:cs="Book Antiqua"/>
                <w:color w:val="000000" w:themeColor="text1"/>
                <w:sz w:val="24"/>
                <w:szCs w:val="24"/>
              </w:rPr>
            </w:pPr>
            <w:r w:rsidRPr="02563E27">
              <w:rPr>
                <w:rFonts w:ascii="Book Antiqua" w:eastAsia="Book Antiqua" w:hAnsi="Book Antiqua" w:cs="Book Antiqua"/>
                <w:color w:val="000000" w:themeColor="text1"/>
                <w:sz w:val="24"/>
                <w:szCs w:val="24"/>
              </w:rPr>
              <w:t>Churchill Livingstone Elsevier,</w:t>
            </w:r>
          </w:p>
          <w:p w14:paraId="0EFC239E" w14:textId="603FB6B1" w:rsidR="1044908D" w:rsidRDefault="5A827887" w:rsidP="02563E27">
            <w:pPr>
              <w:spacing w:after="0"/>
              <w:rPr>
                <w:rFonts w:ascii="Book Antiqua" w:eastAsia="Book Antiqua" w:hAnsi="Book Antiqua" w:cs="Book Antiqua"/>
                <w:color w:val="000000" w:themeColor="text1"/>
                <w:sz w:val="24"/>
                <w:szCs w:val="24"/>
              </w:rPr>
            </w:pPr>
            <w:r w:rsidRPr="02563E27">
              <w:rPr>
                <w:rFonts w:ascii="Book Antiqua" w:eastAsia="Book Antiqua" w:hAnsi="Book Antiqua" w:cs="Book Antiqua"/>
                <w:color w:val="000000" w:themeColor="text1"/>
                <w:sz w:val="24"/>
                <w:szCs w:val="24"/>
              </w:rPr>
              <w:t>2009</w:t>
            </w:r>
          </w:p>
        </w:tc>
        <w:tc>
          <w:tcPr>
            <w:tcW w:w="14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5DB86E" w14:textId="6DD71326" w:rsidR="1044908D" w:rsidRDefault="5A827887" w:rsidP="02563E27">
            <w:pPr>
              <w:spacing w:after="0"/>
              <w:rPr>
                <w:rFonts w:ascii="Book Antiqua" w:eastAsia="Book Antiqua" w:hAnsi="Book Antiqua" w:cs="Book Antiqua"/>
                <w:color w:val="000000" w:themeColor="text1"/>
                <w:sz w:val="24"/>
                <w:szCs w:val="24"/>
              </w:rPr>
            </w:pPr>
            <w:r w:rsidRPr="02563E27">
              <w:rPr>
                <w:rFonts w:ascii="Book Antiqua" w:eastAsia="Book Antiqua" w:hAnsi="Book Antiqua" w:cs="Book Antiqua"/>
                <w:color w:val="000000" w:themeColor="text1"/>
                <w:sz w:val="24"/>
                <w:szCs w:val="24"/>
              </w:rPr>
              <w:t>ISBN 978-0-443-10308-7</w:t>
            </w:r>
          </w:p>
        </w:tc>
      </w:tr>
    </w:tbl>
    <w:p w14:paraId="57F8D86F" w14:textId="448E9FAC" w:rsidR="005B0117" w:rsidRPr="00240F60" w:rsidRDefault="005B0117" w:rsidP="1044908D">
      <w:pPr>
        <w:spacing w:after="0" w:line="240" w:lineRule="auto"/>
        <w:ind w:left="720"/>
        <w:rPr>
          <w:rFonts w:ascii="Book Antiqua" w:eastAsia="Times New Roman" w:hAnsi="Book Antiqua" w:cs="Arial"/>
          <w:i/>
          <w:color w:val="0070C0"/>
          <w:sz w:val="24"/>
          <w:szCs w:val="24"/>
        </w:rPr>
      </w:pPr>
    </w:p>
    <w:p w14:paraId="60C21649" w14:textId="56A59EE6" w:rsidR="005B0117" w:rsidRPr="00240F60" w:rsidRDefault="3675963C" w:rsidP="1044908D">
      <w:pPr>
        <w:spacing w:after="0" w:line="240" w:lineRule="auto"/>
        <w:rPr>
          <w:rFonts w:ascii="Book Antiqua" w:eastAsia="Book Antiqua" w:hAnsi="Book Antiqua" w:cs="Book Antiqua"/>
          <w:b/>
          <w:bCs/>
          <w:color w:val="000000" w:themeColor="text1"/>
          <w:sz w:val="24"/>
          <w:szCs w:val="24"/>
        </w:rPr>
      </w:pPr>
      <w:r w:rsidRPr="1044908D">
        <w:rPr>
          <w:rFonts w:ascii="Book Antiqua" w:eastAsia="Book Antiqua" w:hAnsi="Book Antiqua" w:cs="Book Antiqua"/>
          <w:b/>
          <w:bCs/>
          <w:color w:val="000000" w:themeColor="text1"/>
          <w:sz w:val="24"/>
          <w:szCs w:val="24"/>
        </w:rPr>
        <w:t>Calendar:</w:t>
      </w:r>
    </w:p>
    <w:p w14:paraId="3980DD47" w14:textId="32E2080A" w:rsidR="005B0117" w:rsidRPr="00240F60" w:rsidRDefault="2702018B" w:rsidP="1044908D">
      <w:pPr>
        <w:spacing w:after="0" w:line="240" w:lineRule="auto"/>
        <w:rPr>
          <w:rFonts w:ascii="Book Antiqua" w:eastAsia="Book Antiqua" w:hAnsi="Book Antiqua" w:cs="Book Antiqua"/>
          <w:color w:val="000000" w:themeColor="text1"/>
          <w:sz w:val="24"/>
          <w:szCs w:val="24"/>
        </w:rPr>
      </w:pPr>
      <w:r w:rsidRPr="02563E27">
        <w:rPr>
          <w:rFonts w:ascii="Book Antiqua" w:eastAsia="Book Antiqua" w:hAnsi="Book Antiqua" w:cs="Book Antiqua"/>
          <w:color w:val="000000" w:themeColor="text1"/>
          <w:sz w:val="24"/>
          <w:szCs w:val="24"/>
        </w:rPr>
        <w:t>Please reference the pre-clinical calendar (asterisks) for the most up-to-date designation of required sessions for OPP</w:t>
      </w:r>
      <w:r w:rsidR="2141A69C" w:rsidRPr="02563E27">
        <w:rPr>
          <w:rFonts w:ascii="Book Antiqua" w:eastAsia="Book Antiqua" w:hAnsi="Book Antiqua" w:cs="Book Antiqua"/>
          <w:color w:val="000000" w:themeColor="text1"/>
          <w:sz w:val="24"/>
          <w:szCs w:val="24"/>
        </w:rPr>
        <w:t>3</w:t>
      </w:r>
      <w:r w:rsidRPr="02563E27">
        <w:rPr>
          <w:rFonts w:ascii="Book Antiqua" w:eastAsia="Book Antiqua" w:hAnsi="Book Antiqua" w:cs="Book Antiqua"/>
          <w:color w:val="000000" w:themeColor="text1"/>
          <w:sz w:val="24"/>
          <w:szCs w:val="24"/>
        </w:rPr>
        <w:t>.</w:t>
      </w:r>
    </w:p>
    <w:p w14:paraId="6B08728C" w14:textId="6EC78D05" w:rsidR="005B0117" w:rsidRPr="00240F60" w:rsidRDefault="3675963C" w:rsidP="1044908D">
      <w:pPr>
        <w:spacing w:after="0" w:line="240" w:lineRule="auto"/>
        <w:rPr>
          <w:rFonts w:ascii="Book Antiqua" w:eastAsia="Book Antiqua" w:hAnsi="Book Antiqua" w:cs="Book Antiqua"/>
          <w:color w:val="0000FF"/>
          <w:sz w:val="24"/>
          <w:szCs w:val="24"/>
        </w:rPr>
      </w:pPr>
      <w:r w:rsidRPr="1044908D">
        <w:rPr>
          <w:rFonts w:ascii="Book Antiqua" w:eastAsia="Book Antiqua" w:hAnsi="Book Antiqua" w:cs="Book Antiqua"/>
          <w:color w:val="0000FF"/>
          <w:sz w:val="24"/>
          <w:szCs w:val="24"/>
        </w:rPr>
        <w:t xml:space="preserve"> </w:t>
      </w:r>
    </w:p>
    <w:p w14:paraId="30A49C6F" w14:textId="73179A30" w:rsidR="005B0117" w:rsidRPr="00240F60" w:rsidRDefault="3675963C" w:rsidP="1044908D">
      <w:pPr>
        <w:spacing w:after="0" w:line="240" w:lineRule="auto"/>
        <w:rPr>
          <w:rFonts w:ascii="Book Antiqua" w:eastAsia="Book Antiqua" w:hAnsi="Book Antiqua" w:cs="Book Antiqua"/>
          <w:b/>
          <w:bCs/>
          <w:color w:val="000000" w:themeColor="text1"/>
          <w:sz w:val="24"/>
          <w:szCs w:val="24"/>
        </w:rPr>
      </w:pPr>
      <w:r w:rsidRPr="1044908D">
        <w:rPr>
          <w:rFonts w:ascii="Book Antiqua" w:eastAsia="Book Antiqua" w:hAnsi="Book Antiqua" w:cs="Book Antiqua"/>
          <w:b/>
          <w:bCs/>
          <w:color w:val="000000" w:themeColor="text1"/>
          <w:sz w:val="24"/>
          <w:szCs w:val="24"/>
        </w:rPr>
        <w:t>Canvas Site Organization and Information:</w:t>
      </w:r>
    </w:p>
    <w:p w14:paraId="6B65FCAB" w14:textId="2FCB4784" w:rsidR="005B0117" w:rsidRPr="00240F60" w:rsidRDefault="3675963C" w:rsidP="59DBAFA8">
      <w:pPr>
        <w:spacing w:after="0" w:line="240" w:lineRule="auto"/>
        <w:contextualSpacing/>
        <w:rPr>
          <w:rFonts w:ascii="Book Antiqua" w:eastAsia="Book Antiqua" w:hAnsi="Book Antiqua" w:cs="Book Antiqua"/>
          <w:sz w:val="24"/>
          <w:szCs w:val="24"/>
        </w:rPr>
      </w:pPr>
      <w:r w:rsidRPr="1044908D">
        <w:rPr>
          <w:rFonts w:ascii="Book Antiqua" w:eastAsia="Book Antiqua" w:hAnsi="Book Antiqua" w:cs="Book Antiqua"/>
          <w:sz w:val="24"/>
          <w:szCs w:val="24"/>
        </w:rPr>
        <w:t xml:space="preserve">The schedule of Teaching-Learning events can be found on the course website in Canvas. Additional learning resources posted by faculty can be found on the specific Canvas page for the event and may </w:t>
      </w:r>
      <w:r w:rsidRPr="1044908D">
        <w:rPr>
          <w:rFonts w:ascii="Book Antiqua" w:eastAsia="Book Antiqua" w:hAnsi="Book Antiqua" w:cs="Book Antiqua"/>
          <w:sz w:val="24"/>
          <w:szCs w:val="24"/>
        </w:rPr>
        <w:lastRenderedPageBreak/>
        <w:t xml:space="preserve">include required/ recommended readings from textbooks and published papers, summary sheets, practice questions and notes. The required list of books can be found through the library tab available </w:t>
      </w:r>
      <w:r w:rsidR="2D094439" w:rsidRPr="59DBAFA8">
        <w:rPr>
          <w:rFonts w:ascii="Book Antiqua" w:eastAsia="Book Antiqua" w:hAnsi="Book Antiqua" w:cs="Book Antiqua"/>
          <w:sz w:val="24"/>
          <w:szCs w:val="24"/>
        </w:rPr>
        <w:t>on</w:t>
      </w:r>
      <w:r w:rsidRPr="1044908D">
        <w:rPr>
          <w:rFonts w:ascii="Book Antiqua" w:eastAsia="Book Antiqua" w:hAnsi="Book Antiqua" w:cs="Book Antiqua"/>
          <w:sz w:val="24"/>
          <w:szCs w:val="24"/>
        </w:rPr>
        <w:t xml:space="preserve"> the Course Canvas homepage.</w:t>
      </w:r>
    </w:p>
    <w:p w14:paraId="4D95697F" w14:textId="0C66C458" w:rsidR="005B0117" w:rsidRPr="00240F60" w:rsidRDefault="005B0117" w:rsidP="59DBAFA8">
      <w:pPr>
        <w:spacing w:after="0" w:line="240" w:lineRule="auto"/>
        <w:ind w:left="720"/>
        <w:contextualSpacing/>
        <w:rPr>
          <w:rFonts w:ascii="Book Antiqua" w:eastAsia="Times New Roman" w:hAnsi="Book Antiqua" w:cs="Arial"/>
          <w:i/>
          <w:color w:val="0070C0"/>
          <w:sz w:val="24"/>
          <w:szCs w:val="24"/>
        </w:rPr>
      </w:pPr>
    </w:p>
    <w:p w14:paraId="5788B566" w14:textId="1945119F" w:rsidR="005B0117" w:rsidRPr="00240F60" w:rsidRDefault="38DB06F3" w:rsidP="59DBAFA8">
      <w:pPr>
        <w:spacing w:after="0" w:line="240" w:lineRule="auto"/>
        <w:contextualSpacing/>
        <w:rPr>
          <w:rFonts w:ascii="Book Antiqua" w:eastAsia="Book Antiqua" w:hAnsi="Book Antiqua" w:cs="Book Antiqua"/>
          <w:color w:val="000000" w:themeColor="text1"/>
          <w:sz w:val="24"/>
          <w:szCs w:val="24"/>
        </w:rPr>
      </w:pPr>
      <w:r w:rsidRPr="17725D2D">
        <w:rPr>
          <w:rFonts w:ascii="Book Antiqua" w:eastAsia="Book Antiqua" w:hAnsi="Book Antiqua" w:cs="Book Antiqua"/>
          <w:b/>
          <w:bCs/>
          <w:color w:val="000000" w:themeColor="text1"/>
          <w:sz w:val="24"/>
          <w:szCs w:val="24"/>
        </w:rPr>
        <w:t>OMM Lab Attire:</w:t>
      </w:r>
      <w:r w:rsidRPr="17725D2D">
        <w:rPr>
          <w:rFonts w:ascii="Book Antiqua" w:eastAsia="Book Antiqua" w:hAnsi="Book Antiqua" w:cs="Book Antiqua"/>
          <w:color w:val="000000" w:themeColor="text1"/>
          <w:sz w:val="24"/>
          <w:szCs w:val="24"/>
        </w:rPr>
        <w:t xml:space="preserve"> </w:t>
      </w:r>
      <w:r w:rsidR="37E16A97" w:rsidRPr="17725D2D">
        <w:rPr>
          <w:rFonts w:ascii="Book Antiqua" w:eastAsia="Book Antiqua" w:hAnsi="Book Antiqua" w:cs="Book Antiqua"/>
          <w:color w:val="000000" w:themeColor="text1"/>
          <w:sz w:val="24"/>
          <w:szCs w:val="24"/>
        </w:rPr>
        <w:t>All students are expected to exhibit professional behavior and attire in all academic settings as they prepare to become practicing physicians. All attire requirements in the student handbook are adhered to. Additional course-specific requirements for OPP lab sessions and Practical Exams (with student partners), are outlined as below:</w:t>
      </w:r>
    </w:p>
    <w:p w14:paraId="112547BE" w14:textId="04CC9169" w:rsidR="005B0117" w:rsidRPr="00240F60" w:rsidRDefault="7AFEBE51">
      <w:pPr>
        <w:pStyle w:val="ListParagraph"/>
        <w:spacing w:after="0" w:line="240" w:lineRule="auto"/>
        <w:rPr>
          <w:rFonts w:ascii="Book Antiqua" w:eastAsia="Book Antiqua" w:hAnsi="Book Antiqua" w:cs="Book Antiqua"/>
          <w:iCs w:val="0"/>
          <w:color w:val="000000" w:themeColor="text1"/>
          <w:sz w:val="24"/>
          <w:szCs w:val="24"/>
        </w:rPr>
      </w:pPr>
      <w:r w:rsidRPr="1044908D">
        <w:rPr>
          <w:rFonts w:ascii="Book Antiqua" w:eastAsia="Book Antiqua" w:hAnsi="Book Antiqua" w:cs="Book Antiqua"/>
          <w:iCs w:val="0"/>
          <w:color w:val="000000" w:themeColor="text1"/>
          <w:sz w:val="24"/>
          <w:szCs w:val="24"/>
        </w:rPr>
        <w:t>Dress must be modest yet allow for examination and treatment by the students’ laboratory partners, including observation and palpation.</w:t>
      </w:r>
    </w:p>
    <w:p w14:paraId="7C8AD5EB" w14:textId="74565D38" w:rsidR="005B0117" w:rsidRPr="00240F60" w:rsidRDefault="7AFEBE51">
      <w:pPr>
        <w:pStyle w:val="ListParagraph"/>
        <w:spacing w:after="0" w:line="240" w:lineRule="auto"/>
        <w:rPr>
          <w:rFonts w:ascii="Book Antiqua" w:eastAsia="Book Antiqua" w:hAnsi="Book Antiqua" w:cs="Book Antiqua"/>
          <w:iCs w:val="0"/>
          <w:color w:val="000000" w:themeColor="text1"/>
          <w:sz w:val="24"/>
          <w:szCs w:val="24"/>
        </w:rPr>
      </w:pPr>
      <w:r w:rsidRPr="1044908D">
        <w:rPr>
          <w:rFonts w:ascii="Book Antiqua" w:eastAsia="Book Antiqua" w:hAnsi="Book Antiqua" w:cs="Book Antiqua"/>
          <w:iCs w:val="0"/>
          <w:color w:val="000000" w:themeColor="text1"/>
          <w:sz w:val="24"/>
          <w:szCs w:val="24"/>
        </w:rPr>
        <w:t xml:space="preserve">Loose-fitting, lightweight shorts and tops work best. </w:t>
      </w:r>
    </w:p>
    <w:p w14:paraId="7F787DDA" w14:textId="35B0B975" w:rsidR="005B0117" w:rsidRPr="00240F60" w:rsidRDefault="7AFEBE51">
      <w:pPr>
        <w:pStyle w:val="ListParagraph"/>
        <w:spacing w:after="0" w:line="240" w:lineRule="auto"/>
        <w:rPr>
          <w:rFonts w:ascii="Book Antiqua" w:eastAsia="Book Antiqua" w:hAnsi="Book Antiqua" w:cs="Book Antiqua"/>
          <w:iCs w:val="0"/>
          <w:color w:val="000000" w:themeColor="text1"/>
          <w:sz w:val="24"/>
          <w:szCs w:val="24"/>
        </w:rPr>
      </w:pPr>
      <w:r w:rsidRPr="1044908D">
        <w:rPr>
          <w:rFonts w:ascii="Book Antiqua" w:eastAsia="Book Antiqua" w:hAnsi="Book Antiqua" w:cs="Book Antiqua"/>
          <w:iCs w:val="0"/>
          <w:color w:val="000000" w:themeColor="text1"/>
          <w:sz w:val="24"/>
          <w:szCs w:val="24"/>
        </w:rPr>
        <w:t xml:space="preserve">We suggest at least a 6” inseam on shorts or having a liner underneath given some of the motions you will be performing in lab. </w:t>
      </w:r>
    </w:p>
    <w:p w14:paraId="54C4EB56" w14:textId="6D716C25" w:rsidR="005B0117" w:rsidRPr="00240F60" w:rsidRDefault="7AFEBE51">
      <w:pPr>
        <w:pStyle w:val="ListParagraph"/>
        <w:spacing w:after="0" w:line="240" w:lineRule="auto"/>
        <w:rPr>
          <w:rFonts w:ascii="Book Antiqua" w:eastAsia="Book Antiqua" w:hAnsi="Book Antiqua" w:cs="Book Antiqua"/>
          <w:iCs w:val="0"/>
          <w:color w:val="000000" w:themeColor="text1"/>
          <w:sz w:val="24"/>
          <w:szCs w:val="24"/>
        </w:rPr>
      </w:pPr>
      <w:r w:rsidRPr="1044908D">
        <w:rPr>
          <w:rFonts w:ascii="Book Antiqua" w:eastAsia="Book Antiqua" w:hAnsi="Book Antiqua" w:cs="Book Antiqua"/>
          <w:iCs w:val="0"/>
          <w:color w:val="000000" w:themeColor="text1"/>
          <w:sz w:val="24"/>
          <w:szCs w:val="24"/>
        </w:rPr>
        <w:t>Leggings are allowed unless it is a lab that features examination and treatment of the lower extremities. Alternatively, students may choose to wear shorts underneath loose-fitting long pants that can be easily removed for the exam. </w:t>
      </w:r>
      <w:r w:rsidR="606D28D4" w:rsidRPr="1044908D">
        <w:rPr>
          <w:rFonts w:ascii="Book Antiqua" w:eastAsia="Book Antiqua" w:hAnsi="Book Antiqua" w:cs="Book Antiqua"/>
          <w:iCs w:val="0"/>
          <w:color w:val="000000" w:themeColor="text1"/>
          <w:sz w:val="24"/>
          <w:szCs w:val="24"/>
        </w:rPr>
        <w:t>If</w:t>
      </w:r>
      <w:r w:rsidRPr="1044908D">
        <w:rPr>
          <w:rStyle w:val="contentpasted0"/>
          <w:rFonts w:ascii="Book Antiqua" w:eastAsia="Book Antiqua" w:hAnsi="Book Antiqua" w:cs="Book Antiqua"/>
          <w:iCs w:val="0"/>
          <w:color w:val="000000" w:themeColor="text1"/>
          <w:sz w:val="24"/>
          <w:szCs w:val="24"/>
        </w:rPr>
        <w:t> the exam is focused exclusively below the knee in the lower extremity, then loose fitting pants that can easily roll up above the knee are acceptable. </w:t>
      </w:r>
    </w:p>
    <w:p w14:paraId="2180E206" w14:textId="2848F922" w:rsidR="005B0117" w:rsidRPr="00240F60" w:rsidRDefault="7AFEBE51">
      <w:pPr>
        <w:pStyle w:val="ListParagraph"/>
        <w:spacing w:after="0" w:line="240" w:lineRule="auto"/>
        <w:rPr>
          <w:rFonts w:ascii="Book Antiqua" w:eastAsia="Book Antiqua" w:hAnsi="Book Antiqua" w:cs="Book Antiqua"/>
          <w:iCs w:val="0"/>
          <w:color w:val="000000" w:themeColor="text1"/>
          <w:sz w:val="24"/>
          <w:szCs w:val="24"/>
        </w:rPr>
      </w:pPr>
      <w:r w:rsidRPr="1044908D">
        <w:rPr>
          <w:rFonts w:ascii="Book Antiqua" w:eastAsia="Book Antiqua" w:hAnsi="Book Antiqua" w:cs="Book Antiqua"/>
          <w:iCs w:val="0"/>
          <w:color w:val="000000" w:themeColor="text1"/>
          <w:sz w:val="24"/>
          <w:szCs w:val="24"/>
        </w:rPr>
        <w:t>Stiff fabrics (such as leather or denim) are not acceptable.</w:t>
      </w:r>
    </w:p>
    <w:p w14:paraId="6883B62D" w14:textId="0CA269DE" w:rsidR="005B0117" w:rsidRPr="00240F60" w:rsidRDefault="7AFEBE51">
      <w:pPr>
        <w:pStyle w:val="ListParagraph"/>
        <w:spacing w:after="0" w:line="240" w:lineRule="auto"/>
        <w:rPr>
          <w:rFonts w:ascii="Book Antiqua" w:eastAsia="Book Antiqua" w:hAnsi="Book Antiqua" w:cs="Book Antiqua"/>
          <w:iCs w:val="0"/>
          <w:color w:val="000000" w:themeColor="text1"/>
          <w:sz w:val="24"/>
          <w:szCs w:val="24"/>
        </w:rPr>
      </w:pPr>
      <w:r w:rsidRPr="1044908D">
        <w:rPr>
          <w:rFonts w:ascii="Book Antiqua" w:eastAsia="Book Antiqua" w:hAnsi="Book Antiqua" w:cs="Book Antiqua"/>
          <w:iCs w:val="0"/>
          <w:color w:val="000000" w:themeColor="text1"/>
          <w:sz w:val="24"/>
          <w:szCs w:val="24"/>
        </w:rPr>
        <w:t>Lab attire should NOT have buttons or zippers that may damage the exam table upholstery.</w:t>
      </w:r>
    </w:p>
    <w:p w14:paraId="37E4FECE" w14:textId="33FF1C60" w:rsidR="005B0117" w:rsidRPr="00240F60" w:rsidRDefault="7AFEBE51">
      <w:pPr>
        <w:pStyle w:val="ListParagraph"/>
        <w:spacing w:after="0" w:line="240" w:lineRule="auto"/>
        <w:rPr>
          <w:rFonts w:ascii="Book Antiqua" w:eastAsia="Book Antiqua" w:hAnsi="Book Antiqua" w:cs="Book Antiqua"/>
          <w:iCs w:val="0"/>
          <w:color w:val="000000" w:themeColor="text1"/>
          <w:sz w:val="24"/>
          <w:szCs w:val="24"/>
        </w:rPr>
      </w:pPr>
      <w:r w:rsidRPr="1A167F75">
        <w:rPr>
          <w:rFonts w:ascii="Book Antiqua" w:eastAsia="Book Antiqua" w:hAnsi="Book Antiqua" w:cs="Book Antiqua"/>
          <w:iCs w:val="0"/>
          <w:color w:val="000000" w:themeColor="text1"/>
          <w:sz w:val="24"/>
          <w:szCs w:val="24"/>
        </w:rPr>
        <w:t xml:space="preserve">Students who cover their chest with a sports bra-type garment should choose a garment that allows for exposure of the back in a way that supports examination and treatment by partners at a novice level. As with the lower body, an additional layer, such as a </w:t>
      </w:r>
      <w:r w:rsidR="119C328D" w:rsidRPr="1A167F75">
        <w:rPr>
          <w:rFonts w:ascii="Book Antiqua" w:eastAsia="Book Antiqua" w:hAnsi="Book Antiqua" w:cs="Book Antiqua"/>
          <w:iCs w:val="0"/>
          <w:color w:val="000000" w:themeColor="text1"/>
          <w:sz w:val="24"/>
          <w:szCs w:val="24"/>
        </w:rPr>
        <w:t xml:space="preserve">hospital gown, </w:t>
      </w:r>
      <w:r w:rsidRPr="1A167F75">
        <w:rPr>
          <w:rFonts w:ascii="Book Antiqua" w:eastAsia="Book Antiqua" w:hAnsi="Book Antiqua" w:cs="Book Antiqua"/>
          <w:iCs w:val="0"/>
          <w:color w:val="000000" w:themeColor="text1"/>
          <w:sz w:val="24"/>
          <w:szCs w:val="24"/>
        </w:rPr>
        <w:t>jacket or sweater may be worn over the upper body when students are acting as doctors, and either removed or turned backward as necessary to facilitate skin exposure and palpation by their partner on skin when they are in the role of patient.</w:t>
      </w:r>
    </w:p>
    <w:p w14:paraId="201C1B27" w14:textId="44E6B3B3" w:rsidR="005B0117" w:rsidRPr="00240F60" w:rsidRDefault="7AFEBE51">
      <w:pPr>
        <w:pStyle w:val="ListParagraph"/>
        <w:spacing w:after="0" w:line="240" w:lineRule="auto"/>
        <w:rPr>
          <w:rFonts w:ascii="Book Antiqua" w:eastAsia="Book Antiqua" w:hAnsi="Book Antiqua" w:cs="Book Antiqua"/>
          <w:iCs w:val="0"/>
          <w:color w:val="000000" w:themeColor="text1"/>
          <w:sz w:val="24"/>
          <w:szCs w:val="24"/>
        </w:rPr>
      </w:pPr>
      <w:r w:rsidRPr="1044908D">
        <w:rPr>
          <w:rFonts w:ascii="Book Antiqua" w:eastAsia="Book Antiqua" w:hAnsi="Book Antiqua" w:cs="Book Antiqua"/>
          <w:iCs w:val="0"/>
          <w:color w:val="000000" w:themeColor="text1"/>
          <w:sz w:val="24"/>
          <w:szCs w:val="24"/>
        </w:rPr>
        <w:t>If students have additional questions about lab attire, they are encouraged to speak directly with the Course Coordinator(s) for clarification and guidance.</w:t>
      </w:r>
    </w:p>
    <w:p w14:paraId="6DE82103" w14:textId="230FBFBA" w:rsidR="005B0117" w:rsidRPr="00240F60" w:rsidRDefault="5DD25025">
      <w:pPr>
        <w:pStyle w:val="ListParagraph"/>
        <w:shd w:val="clear" w:color="auto" w:fill="FFFFFF" w:themeFill="background1"/>
        <w:spacing w:before="240" w:after="240" w:line="240" w:lineRule="auto"/>
        <w:rPr>
          <w:rFonts w:ascii="Book Antiqua" w:eastAsia="Book Antiqua" w:hAnsi="Book Antiqua" w:cs="Book Antiqua"/>
          <w:iCs w:val="0"/>
          <w:color w:val="000000" w:themeColor="text1"/>
          <w:spacing w:val="-2"/>
          <w:sz w:val="24"/>
          <w:szCs w:val="24"/>
        </w:rPr>
      </w:pPr>
      <w:r w:rsidRPr="27D6BF8E">
        <w:rPr>
          <w:rFonts w:ascii="Book Antiqua" w:eastAsia="Book Antiqua" w:hAnsi="Book Antiqua" w:cs="Book Antiqua"/>
          <w:iCs w:val="0"/>
          <w:color w:val="000000" w:themeColor="text1"/>
          <w:sz w:val="24"/>
          <w:szCs w:val="24"/>
        </w:rPr>
        <w:t>When indicated, students are to wear appropriate PPE as specified by the Course Coordinator/faculty while in the lab.</w:t>
      </w:r>
    </w:p>
    <w:p w14:paraId="6B89CE69" w14:textId="1AB53386" w:rsidR="5BCBD4D5" w:rsidRDefault="01991206" w:rsidP="27D6BF8E">
      <w:pPr>
        <w:spacing w:after="0" w:line="240" w:lineRule="auto"/>
        <w:rPr>
          <w:rFonts w:ascii="Book Antiqua" w:eastAsia="Book Antiqua" w:hAnsi="Book Antiqua" w:cs="Book Antiqua"/>
          <w:color w:val="000000" w:themeColor="text1"/>
          <w:sz w:val="24"/>
          <w:szCs w:val="24"/>
        </w:rPr>
      </w:pPr>
      <w:r w:rsidRPr="17725D2D">
        <w:rPr>
          <w:rFonts w:ascii="Book Antiqua" w:eastAsia="Book Antiqua" w:hAnsi="Book Antiqua" w:cs="Book Antiqua"/>
          <w:b/>
          <w:bCs/>
          <w:color w:val="000000" w:themeColor="text1"/>
          <w:sz w:val="24"/>
          <w:szCs w:val="24"/>
        </w:rPr>
        <w:t xml:space="preserve">Hygiene: </w:t>
      </w:r>
      <w:r w:rsidRPr="17725D2D">
        <w:rPr>
          <w:rFonts w:ascii="Book Antiqua" w:eastAsia="Book Antiqua" w:hAnsi="Book Antiqua" w:cs="Book Antiqua"/>
          <w:color w:val="000000" w:themeColor="text1"/>
          <w:sz w:val="24"/>
          <w:szCs w:val="24"/>
        </w:rPr>
        <w:t xml:space="preserve">Your hygiene is an important part of how you present yourself as a professional. You will be touching, being </w:t>
      </w:r>
      <w:proofErr w:type="gramStart"/>
      <w:r w:rsidRPr="17725D2D">
        <w:rPr>
          <w:rFonts w:ascii="Book Antiqua" w:eastAsia="Book Antiqua" w:hAnsi="Book Antiqua" w:cs="Book Antiqua"/>
          <w:color w:val="000000" w:themeColor="text1"/>
          <w:sz w:val="24"/>
          <w:szCs w:val="24"/>
        </w:rPr>
        <w:t>touched</w:t>
      </w:r>
      <w:proofErr w:type="gramEnd"/>
      <w:r w:rsidRPr="17725D2D">
        <w:rPr>
          <w:rFonts w:ascii="Book Antiqua" w:eastAsia="Book Antiqua" w:hAnsi="Book Antiqua" w:cs="Book Antiqua"/>
          <w:color w:val="000000" w:themeColor="text1"/>
          <w:sz w:val="24"/>
          <w:szCs w:val="24"/>
        </w:rPr>
        <w:t xml:space="preserve"> and interacting closely with other students, patients</w:t>
      </w:r>
      <w:r w:rsidR="07F031A7" w:rsidRPr="17725D2D">
        <w:rPr>
          <w:rFonts w:ascii="Book Antiqua" w:eastAsia="Book Antiqua" w:hAnsi="Book Antiqua" w:cs="Book Antiqua"/>
          <w:color w:val="000000" w:themeColor="text1"/>
          <w:sz w:val="24"/>
          <w:szCs w:val="24"/>
        </w:rPr>
        <w:t>,</w:t>
      </w:r>
      <w:r w:rsidRPr="17725D2D">
        <w:rPr>
          <w:rFonts w:ascii="Book Antiqua" w:eastAsia="Book Antiqua" w:hAnsi="Book Antiqua" w:cs="Book Antiqua"/>
          <w:color w:val="000000" w:themeColor="text1"/>
          <w:sz w:val="24"/>
          <w:szCs w:val="24"/>
        </w:rPr>
        <w:t xml:space="preserve"> and faculty. </w:t>
      </w:r>
      <w:r w:rsidR="6F2604D4" w:rsidRPr="17725D2D">
        <w:rPr>
          <w:rFonts w:ascii="Book Antiqua" w:eastAsia="Book Antiqua" w:hAnsi="Book Antiqua" w:cs="Book Antiqua"/>
          <w:color w:val="000000" w:themeColor="text1"/>
          <w:sz w:val="24"/>
          <w:szCs w:val="24"/>
        </w:rPr>
        <w:t xml:space="preserve">You are </w:t>
      </w:r>
      <w:r w:rsidRPr="17725D2D">
        <w:rPr>
          <w:rFonts w:ascii="Book Antiqua" w:eastAsia="Book Antiqua" w:hAnsi="Book Antiqua" w:cs="Book Antiqua"/>
          <w:color w:val="000000" w:themeColor="text1"/>
          <w:sz w:val="24"/>
          <w:szCs w:val="24"/>
        </w:rPr>
        <w:t xml:space="preserve">expected </w:t>
      </w:r>
      <w:r w:rsidR="6F2604D4" w:rsidRPr="17725D2D">
        <w:rPr>
          <w:rFonts w:ascii="Book Antiqua" w:eastAsia="Book Antiqua" w:hAnsi="Book Antiqua" w:cs="Book Antiqua"/>
          <w:color w:val="000000" w:themeColor="text1"/>
          <w:sz w:val="24"/>
          <w:szCs w:val="24"/>
        </w:rPr>
        <w:t xml:space="preserve">to </w:t>
      </w:r>
      <w:r w:rsidRPr="17725D2D">
        <w:rPr>
          <w:rFonts w:ascii="Book Antiqua" w:eastAsia="Book Antiqua" w:hAnsi="Book Antiqua" w:cs="Book Antiqua"/>
          <w:color w:val="000000" w:themeColor="text1"/>
          <w:sz w:val="24"/>
          <w:szCs w:val="24"/>
        </w:rPr>
        <w:t xml:space="preserve">come to </w:t>
      </w:r>
      <w:r w:rsidR="6F2604D4" w:rsidRPr="17725D2D">
        <w:rPr>
          <w:rFonts w:ascii="Book Antiqua" w:eastAsia="Book Antiqua" w:hAnsi="Book Antiqua" w:cs="Book Antiqua"/>
          <w:color w:val="000000" w:themeColor="text1"/>
          <w:sz w:val="24"/>
          <w:szCs w:val="24"/>
        </w:rPr>
        <w:t xml:space="preserve">the </w:t>
      </w:r>
      <w:r w:rsidRPr="17725D2D">
        <w:rPr>
          <w:rFonts w:ascii="Book Antiqua" w:eastAsia="Book Antiqua" w:hAnsi="Book Antiqua" w:cs="Book Antiqua"/>
          <w:color w:val="000000" w:themeColor="text1"/>
          <w:sz w:val="24"/>
          <w:szCs w:val="24"/>
        </w:rPr>
        <w:t xml:space="preserve">lab bathed, with clean clothes, nails trimmed, and ready to interact with </w:t>
      </w:r>
      <w:r w:rsidR="6F2604D4" w:rsidRPr="17725D2D">
        <w:rPr>
          <w:rFonts w:ascii="Book Antiqua" w:eastAsia="Book Antiqua" w:hAnsi="Book Antiqua" w:cs="Book Antiqua"/>
          <w:color w:val="000000" w:themeColor="text1"/>
          <w:sz w:val="24"/>
          <w:szCs w:val="24"/>
        </w:rPr>
        <w:t>others.</w:t>
      </w:r>
      <w:r w:rsidRPr="17725D2D">
        <w:rPr>
          <w:rFonts w:ascii="Book Antiqua" w:eastAsia="Book Antiqua" w:hAnsi="Book Antiqua" w:cs="Book Antiqua"/>
          <w:color w:val="000000" w:themeColor="text1"/>
          <w:sz w:val="24"/>
          <w:szCs w:val="24"/>
        </w:rPr>
        <w:t xml:space="preserve"> Please do not wear perfumes and aromatic body washes because these materials serve as triggers for migraine headaches/allergic reactions in some individuals. If you are feeling ill or have any symptoms of illness, please adhere to current campus policy regarding PPE and appropriate action. If you have an open wound, please cover it with a bandage or ask a lab instructor for one. You will be interacting with patients, colleagues</w:t>
      </w:r>
      <w:r w:rsidR="77C30CDC" w:rsidRPr="17725D2D">
        <w:rPr>
          <w:rFonts w:ascii="Book Antiqua" w:eastAsia="Book Antiqua" w:hAnsi="Book Antiqua" w:cs="Book Antiqua"/>
          <w:color w:val="000000" w:themeColor="text1"/>
          <w:sz w:val="24"/>
          <w:szCs w:val="24"/>
        </w:rPr>
        <w:t>,</w:t>
      </w:r>
      <w:r w:rsidRPr="17725D2D">
        <w:rPr>
          <w:rFonts w:ascii="Book Antiqua" w:eastAsia="Book Antiqua" w:hAnsi="Book Antiqua" w:cs="Book Antiqua"/>
          <w:color w:val="000000" w:themeColor="text1"/>
          <w:sz w:val="24"/>
          <w:szCs w:val="24"/>
        </w:rPr>
        <w:t xml:space="preserve"> and medical staff for the rest of your life, so it is important to consider those you </w:t>
      </w:r>
      <w:r w:rsidR="75F11D98" w:rsidRPr="17725D2D">
        <w:rPr>
          <w:rFonts w:ascii="Book Antiqua" w:eastAsia="Book Antiqua" w:hAnsi="Book Antiqua" w:cs="Book Antiqua"/>
          <w:color w:val="000000" w:themeColor="text1"/>
          <w:sz w:val="24"/>
          <w:szCs w:val="24"/>
        </w:rPr>
        <w:t>encounter</w:t>
      </w:r>
      <w:r w:rsidRPr="17725D2D">
        <w:rPr>
          <w:rFonts w:ascii="Book Antiqua" w:eastAsia="Book Antiqua" w:hAnsi="Book Antiqua" w:cs="Book Antiqua"/>
          <w:color w:val="000000" w:themeColor="text1"/>
          <w:sz w:val="24"/>
          <w:szCs w:val="24"/>
        </w:rPr>
        <w:t xml:space="preserve"> within your work environment.</w:t>
      </w:r>
    </w:p>
    <w:p w14:paraId="50445DC1" w14:textId="71E436EE" w:rsidR="27D6BF8E" w:rsidRDefault="27D6BF8E" w:rsidP="27D6BF8E">
      <w:pPr>
        <w:spacing w:after="0" w:line="240" w:lineRule="auto"/>
      </w:pPr>
    </w:p>
    <w:p w14:paraId="7D372043" w14:textId="097A9893" w:rsidR="1DBB8232" w:rsidRDefault="1DBB8232" w:rsidP="27D6BF8E">
      <w:pPr>
        <w:spacing w:after="0" w:line="240" w:lineRule="auto"/>
        <w:rPr>
          <w:rFonts w:ascii="Book Antiqua" w:eastAsia="Book Antiqua" w:hAnsi="Book Antiqua" w:cs="Book Antiqua"/>
          <w:color w:val="000000" w:themeColor="text1"/>
          <w:sz w:val="24"/>
          <w:szCs w:val="24"/>
        </w:rPr>
      </w:pPr>
      <w:r w:rsidRPr="27D6BF8E">
        <w:rPr>
          <w:rFonts w:ascii="Book Antiqua" w:eastAsia="Book Antiqua" w:hAnsi="Book Antiqua" w:cs="Book Antiqua"/>
          <w:b/>
          <w:bCs/>
          <w:sz w:val="24"/>
          <w:szCs w:val="24"/>
        </w:rPr>
        <w:t>Laboratory Participation</w:t>
      </w:r>
      <w:r w:rsidRPr="27D6BF8E">
        <w:rPr>
          <w:rFonts w:ascii="Book Antiqua" w:eastAsia="Book Antiqua" w:hAnsi="Book Antiqua" w:cs="Book Antiqua"/>
          <w:sz w:val="24"/>
          <w:szCs w:val="24"/>
        </w:rPr>
        <w:t xml:space="preserve">: Students are expected to prepare in advance and actively participate in the entire lab session, and failure to do so may result in lost points from the participation component of </w:t>
      </w:r>
      <w:r w:rsidRPr="27D6BF8E">
        <w:rPr>
          <w:rFonts w:ascii="Book Antiqua" w:eastAsia="Book Antiqua" w:hAnsi="Book Antiqua" w:cs="Book Antiqua"/>
          <w:sz w:val="24"/>
          <w:szCs w:val="24"/>
        </w:rPr>
        <w:lastRenderedPageBreak/>
        <w:t>their professionalism grade.</w:t>
      </w:r>
      <w:r>
        <w:br/>
      </w:r>
    </w:p>
    <w:p w14:paraId="03622B89" w14:textId="745F3835" w:rsidR="1044908D" w:rsidRDefault="0BB20AED" w:rsidP="27D6BF8E">
      <w:pPr>
        <w:spacing w:after="0" w:line="240" w:lineRule="auto"/>
        <w:rPr>
          <w:rFonts w:ascii="Book Antiqua" w:eastAsia="Book Antiqua" w:hAnsi="Book Antiqua" w:cs="Book Antiqua"/>
          <w:color w:val="000000" w:themeColor="text1"/>
          <w:sz w:val="24"/>
          <w:szCs w:val="24"/>
        </w:rPr>
      </w:pPr>
      <w:r w:rsidRPr="17725D2D">
        <w:rPr>
          <w:rFonts w:ascii="Book Antiqua" w:eastAsia="Book Antiqua" w:hAnsi="Book Antiqua" w:cs="Book Antiqua"/>
          <w:b/>
          <w:bCs/>
          <w:color w:val="000000" w:themeColor="text1"/>
          <w:sz w:val="24"/>
          <w:szCs w:val="24"/>
        </w:rPr>
        <w:t>Physical</w:t>
      </w:r>
      <w:r w:rsidR="5D21542F" w:rsidRPr="17725D2D">
        <w:rPr>
          <w:rFonts w:ascii="Book Antiqua" w:eastAsia="Book Antiqua" w:hAnsi="Book Antiqua" w:cs="Book Antiqua"/>
          <w:b/>
          <w:bCs/>
          <w:color w:val="000000" w:themeColor="text1"/>
          <w:sz w:val="24"/>
          <w:szCs w:val="24"/>
        </w:rPr>
        <w:t xml:space="preserve"> Accommodation</w:t>
      </w:r>
      <w:r w:rsidR="5D21542F" w:rsidRPr="17725D2D">
        <w:rPr>
          <w:rFonts w:ascii="Book Antiqua" w:eastAsia="Book Antiqua" w:hAnsi="Book Antiqua" w:cs="Book Antiqua"/>
          <w:color w:val="000000" w:themeColor="text1"/>
          <w:sz w:val="24"/>
          <w:szCs w:val="24"/>
        </w:rPr>
        <w:t xml:space="preserve">: Occasionally, a student may have a physical condition, which may </w:t>
      </w:r>
      <w:r w:rsidR="76D77E6C" w:rsidRPr="17725D2D">
        <w:rPr>
          <w:rFonts w:ascii="Book Antiqua" w:eastAsia="Book Antiqua" w:hAnsi="Book Antiqua" w:cs="Book Antiqua"/>
          <w:color w:val="000000" w:themeColor="text1"/>
          <w:sz w:val="24"/>
          <w:szCs w:val="24"/>
        </w:rPr>
        <w:t xml:space="preserve">be a </w:t>
      </w:r>
      <w:r w:rsidR="5D21542F" w:rsidRPr="17725D2D">
        <w:rPr>
          <w:rFonts w:ascii="Book Antiqua" w:eastAsia="Book Antiqua" w:hAnsi="Book Antiqua" w:cs="Book Antiqua"/>
          <w:color w:val="000000" w:themeColor="text1"/>
          <w:sz w:val="24"/>
          <w:szCs w:val="24"/>
        </w:rPr>
        <w:t>contraindicat</w:t>
      </w:r>
      <w:r w:rsidR="68ED933A" w:rsidRPr="17725D2D">
        <w:rPr>
          <w:rFonts w:ascii="Book Antiqua" w:eastAsia="Book Antiqua" w:hAnsi="Book Antiqua" w:cs="Book Antiqua"/>
          <w:color w:val="000000" w:themeColor="text1"/>
          <w:sz w:val="24"/>
          <w:szCs w:val="24"/>
        </w:rPr>
        <w:t>ion for</w:t>
      </w:r>
      <w:r w:rsidR="5D21542F" w:rsidRPr="17725D2D">
        <w:rPr>
          <w:rFonts w:ascii="Book Antiqua" w:eastAsia="Book Antiqua" w:hAnsi="Book Antiqua" w:cs="Book Antiqua"/>
          <w:color w:val="000000" w:themeColor="text1"/>
          <w:sz w:val="24"/>
          <w:szCs w:val="24"/>
        </w:rPr>
        <w:t xml:space="preserve"> a specific type of manipulation in a specific anatomical location. If a student feels manipulation might be contraindicated for a condition covered by the Americans with Disabilities Act (ADA </w:t>
      </w:r>
      <w:hyperlink r:id="rId21">
        <w:r w:rsidR="5D21542F" w:rsidRPr="17725D2D">
          <w:rPr>
            <w:rStyle w:val="Hyperlink"/>
            <w:rFonts w:ascii="Book Antiqua" w:eastAsia="Book Antiqua" w:hAnsi="Book Antiqua" w:cs="Book Antiqua"/>
            <w:color w:val="0000FF"/>
            <w:sz w:val="24"/>
            <w:szCs w:val="24"/>
          </w:rPr>
          <w:t>www.ada.gov/cguide.pdf</w:t>
        </w:r>
      </w:hyperlink>
      <w:r w:rsidR="5D21542F" w:rsidRPr="17725D2D">
        <w:rPr>
          <w:rFonts w:ascii="Book Antiqua" w:eastAsia="Book Antiqua" w:hAnsi="Book Antiqua" w:cs="Book Antiqua"/>
          <w:color w:val="000000" w:themeColor="text1"/>
          <w:sz w:val="24"/>
          <w:szCs w:val="24"/>
        </w:rPr>
        <w:t xml:space="preserve">), the student is required to contact Student Services. </w:t>
      </w:r>
      <w:r w:rsidR="73C88528" w:rsidRPr="17725D2D">
        <w:rPr>
          <w:rFonts w:ascii="Book Antiqua" w:eastAsia="Book Antiqua" w:hAnsi="Book Antiqua" w:cs="Book Antiqua"/>
          <w:color w:val="000000" w:themeColor="text1"/>
          <w:sz w:val="24"/>
          <w:szCs w:val="24"/>
        </w:rPr>
        <w:t>All policies regarding this are covered in the Student Handbook and University Catalog.</w:t>
      </w:r>
    </w:p>
    <w:p w14:paraId="511351AB" w14:textId="137696F0" w:rsidR="6BBFD1A1" w:rsidRDefault="6BBFD1A1" w:rsidP="6BBFD1A1">
      <w:pPr>
        <w:spacing w:after="0" w:line="240" w:lineRule="auto"/>
        <w:rPr>
          <w:rFonts w:ascii="Book Antiqua" w:eastAsia="Book Antiqua" w:hAnsi="Book Antiqua" w:cs="Book Antiqua"/>
          <w:color w:val="000000" w:themeColor="text1"/>
          <w:sz w:val="24"/>
          <w:szCs w:val="24"/>
        </w:rPr>
      </w:pPr>
    </w:p>
    <w:p w14:paraId="2DADA6ED" w14:textId="35079B4B" w:rsidR="1044908D" w:rsidRDefault="00B5B136" w:rsidP="27D6BF8E">
      <w:pPr>
        <w:spacing w:after="0" w:line="240" w:lineRule="auto"/>
        <w:rPr>
          <w:rFonts w:ascii="Book Antiqua" w:eastAsia="Book Antiqua" w:hAnsi="Book Antiqua" w:cs="Book Antiqua"/>
          <w:color w:val="000000" w:themeColor="text1"/>
          <w:sz w:val="24"/>
          <w:szCs w:val="24"/>
        </w:rPr>
      </w:pPr>
      <w:r w:rsidRPr="27D6BF8E">
        <w:rPr>
          <w:rFonts w:ascii="Book Antiqua" w:eastAsia="Book Antiqua" w:hAnsi="Book Antiqua" w:cs="Book Antiqua"/>
          <w:b/>
          <w:bCs/>
          <w:color w:val="000000" w:themeColor="text1"/>
          <w:sz w:val="24"/>
          <w:szCs w:val="24"/>
        </w:rPr>
        <w:t xml:space="preserve">Switching Laboratory Times: </w:t>
      </w:r>
      <w:r w:rsidRPr="27D6BF8E">
        <w:rPr>
          <w:rFonts w:ascii="Book Antiqua" w:eastAsia="Book Antiqua" w:hAnsi="Book Antiqua" w:cs="Book Antiqua"/>
          <w:color w:val="000000" w:themeColor="text1"/>
          <w:sz w:val="24"/>
          <w:szCs w:val="24"/>
        </w:rPr>
        <w:t xml:space="preserve">If it is necessary to switch times for one of the required sessions, please reach out to your course coordinator and our administrative assistant. You will be responsible for finding a person to switch with in the lab session you would like to attend. </w:t>
      </w:r>
      <w:r w:rsidR="1044908D">
        <w:br/>
      </w:r>
    </w:p>
    <w:p w14:paraId="47FF90F9" w14:textId="2E93E549" w:rsidR="1044908D" w:rsidRDefault="5D21542F" w:rsidP="27D6BF8E">
      <w:pPr>
        <w:spacing w:after="0" w:line="240" w:lineRule="auto"/>
        <w:rPr>
          <w:rFonts w:ascii="Book Antiqua" w:eastAsia="Book Antiqua" w:hAnsi="Book Antiqua" w:cs="Book Antiqua"/>
          <w:color w:val="000000" w:themeColor="text1"/>
          <w:sz w:val="24"/>
          <w:szCs w:val="24"/>
        </w:rPr>
      </w:pPr>
      <w:r w:rsidRPr="17725D2D">
        <w:rPr>
          <w:rFonts w:ascii="Book Antiqua" w:eastAsia="Book Antiqua" w:hAnsi="Book Antiqua" w:cs="Book Antiqua"/>
          <w:b/>
          <w:bCs/>
          <w:color w:val="000000" w:themeColor="text1"/>
          <w:sz w:val="24"/>
          <w:szCs w:val="24"/>
        </w:rPr>
        <w:t xml:space="preserve">Treatment Tables: </w:t>
      </w:r>
      <w:r w:rsidRPr="17725D2D">
        <w:rPr>
          <w:rFonts w:ascii="Book Antiqua" w:eastAsia="Book Antiqua" w:hAnsi="Book Antiqua" w:cs="Book Antiqua"/>
          <w:color w:val="000000" w:themeColor="text1"/>
          <w:sz w:val="24"/>
          <w:szCs w:val="24"/>
        </w:rPr>
        <w:t>The treatment tables are provided to facilitate your learning as you develop the skills of an osteopathic physician. They have been used by students before you and will be used by students after you. At the beginning of lab, we ask that you use the cleaner and towels provided to clean off the table surface. You should remove your jewelry and shoes before you get onto the table because they can puncture the covering on the table. Sharp stones caught in shoe soles can also damage the table coverings and you may have stepped into some mud or waste on your way to the laboratory which nobody wants to lie down on. Thank you for your help in keeping the lab clean and ready to use.</w:t>
      </w:r>
      <w:r w:rsidR="00B5B136">
        <w:br/>
      </w:r>
      <w:r w:rsidR="00B5B136">
        <w:br/>
      </w:r>
      <w:r w:rsidRPr="17725D2D">
        <w:rPr>
          <w:rFonts w:ascii="Book Antiqua" w:eastAsia="Book Antiqua" w:hAnsi="Book Antiqua" w:cs="Book Antiqua"/>
          <w:b/>
          <w:bCs/>
          <w:color w:val="000000" w:themeColor="text1"/>
          <w:sz w:val="24"/>
          <w:szCs w:val="24"/>
        </w:rPr>
        <w:t xml:space="preserve">Behavioral Expectations: </w:t>
      </w:r>
      <w:r w:rsidRPr="17725D2D">
        <w:rPr>
          <w:rFonts w:ascii="Book Antiqua" w:eastAsia="Book Antiqua" w:hAnsi="Book Antiqua" w:cs="Book Antiqua"/>
          <w:color w:val="000000" w:themeColor="text1"/>
          <w:sz w:val="24"/>
          <w:szCs w:val="24"/>
        </w:rPr>
        <w:t>This is a professional learning practice session in clinical medicine. You have two roles in the laboratory. First, you will be serving the role of an osteopathic physician as you learn to palpate, diagnose</w:t>
      </w:r>
      <w:r w:rsidR="0ED174D1" w:rsidRPr="17725D2D">
        <w:rPr>
          <w:rFonts w:ascii="Book Antiqua" w:eastAsia="Book Antiqua" w:hAnsi="Book Antiqua" w:cs="Book Antiqua"/>
          <w:color w:val="000000" w:themeColor="text1"/>
          <w:sz w:val="24"/>
          <w:szCs w:val="24"/>
        </w:rPr>
        <w:t>,</w:t>
      </w:r>
      <w:r w:rsidRPr="17725D2D">
        <w:rPr>
          <w:rFonts w:ascii="Book Antiqua" w:eastAsia="Book Antiqua" w:hAnsi="Book Antiqua" w:cs="Book Antiqua"/>
          <w:color w:val="000000" w:themeColor="text1"/>
          <w:sz w:val="24"/>
          <w:szCs w:val="24"/>
        </w:rPr>
        <w:t xml:space="preserve"> and treat somatic dysfunction. </w:t>
      </w:r>
      <w:r w:rsidRPr="17725D2D">
        <w:rPr>
          <w:rFonts w:ascii="Book Antiqua" w:eastAsia="Book Antiqua" w:hAnsi="Book Antiqua" w:cs="Book Antiqua"/>
          <w:b/>
          <w:bCs/>
          <w:color w:val="000000" w:themeColor="text1"/>
          <w:sz w:val="24"/>
          <w:szCs w:val="24"/>
        </w:rPr>
        <w:t>This means coming to lab prepared by reading and watching all required content beforehand.</w:t>
      </w:r>
      <w:r w:rsidRPr="17725D2D">
        <w:rPr>
          <w:rFonts w:ascii="Book Antiqua" w:eastAsia="Book Antiqua" w:hAnsi="Book Antiqua" w:cs="Book Antiqua"/>
          <w:color w:val="000000" w:themeColor="text1"/>
          <w:sz w:val="24"/>
          <w:szCs w:val="24"/>
        </w:rPr>
        <w:t xml:space="preserve"> Professional behavior is expected in your interactions with your partner and the faculty. Second, you will serve as a patient for your partner. Serving the role of a patient helps you to understand what it feels like to have a physician evaluate you in the process of diagnosis and treatment. </w:t>
      </w:r>
      <w:r w:rsidR="77F8D8F1" w:rsidRPr="17725D2D">
        <w:rPr>
          <w:rFonts w:ascii="Book Antiqua" w:eastAsia="Book Antiqua" w:hAnsi="Book Antiqua" w:cs="Book Antiqua"/>
          <w:color w:val="000000" w:themeColor="text1"/>
          <w:sz w:val="24"/>
          <w:szCs w:val="24"/>
        </w:rPr>
        <w:t>It also means giving your partner appropriate feedback about how they are performing the exercises to help them learn correctly.</w:t>
      </w:r>
      <w:r w:rsidRPr="17725D2D">
        <w:rPr>
          <w:rFonts w:ascii="Book Antiqua" w:eastAsia="Book Antiqua" w:hAnsi="Book Antiqua" w:cs="Book Antiqua"/>
          <w:color w:val="000000" w:themeColor="text1"/>
          <w:sz w:val="24"/>
          <w:szCs w:val="24"/>
        </w:rPr>
        <w:t xml:space="preserve"> Occasionally you may have a learning opportunity to work in a group of three if conditions require.</w:t>
      </w:r>
      <w:r w:rsidR="44060665" w:rsidRPr="17725D2D">
        <w:rPr>
          <w:rFonts w:ascii="Book Antiqua" w:eastAsia="Book Antiqua" w:hAnsi="Book Antiqua" w:cs="Book Antiqua"/>
          <w:color w:val="000000" w:themeColor="text1"/>
          <w:sz w:val="24"/>
          <w:szCs w:val="24"/>
        </w:rPr>
        <w:t xml:space="preserve"> If you are unsure about anything in the lab, please ask one of the instructors.</w:t>
      </w:r>
    </w:p>
    <w:p w14:paraId="77A8BA3F" w14:textId="566BC907" w:rsidR="1044908D" w:rsidRDefault="5D21542F">
      <w:pPr>
        <w:pStyle w:val="ListParagraph"/>
        <w:spacing w:after="0" w:line="240" w:lineRule="auto"/>
        <w:rPr>
          <w:rFonts w:ascii="Book Antiqua" w:eastAsia="Book Antiqua" w:hAnsi="Book Antiqua" w:cs="Book Antiqua"/>
          <w:color w:val="000000" w:themeColor="text1"/>
          <w:szCs w:val="22"/>
        </w:rPr>
      </w:pPr>
      <w:r w:rsidRPr="17725D2D">
        <w:rPr>
          <w:rFonts w:ascii="Book Antiqua" w:eastAsia="Book Antiqua" w:hAnsi="Book Antiqua" w:cs="Book Antiqua"/>
          <w:color w:val="000000" w:themeColor="text1"/>
          <w:sz w:val="24"/>
          <w:szCs w:val="24"/>
        </w:rPr>
        <w:t>Behavioral expectations in lab and during examinations are that you treat your partner with the same professional, courteous, and respectful behavior that you will employ with your future patients</w:t>
      </w:r>
    </w:p>
    <w:p w14:paraId="7B18C112" w14:textId="6ADE8D08" w:rsidR="1044908D" w:rsidRDefault="5D21542F">
      <w:pPr>
        <w:pStyle w:val="ListParagraph"/>
        <w:spacing w:after="0" w:line="240" w:lineRule="auto"/>
        <w:rPr>
          <w:rFonts w:ascii="Book Antiqua" w:eastAsia="Book Antiqua" w:hAnsi="Book Antiqua" w:cs="Book Antiqua"/>
          <w:color w:val="000000" w:themeColor="text1"/>
          <w:szCs w:val="22"/>
        </w:rPr>
      </w:pPr>
      <w:r w:rsidRPr="17725D2D">
        <w:rPr>
          <w:rFonts w:ascii="Book Antiqua" w:eastAsia="Book Antiqua" w:hAnsi="Book Antiqua" w:cs="Book Antiqua"/>
          <w:color w:val="000000" w:themeColor="text1"/>
          <w:sz w:val="24"/>
          <w:szCs w:val="24"/>
        </w:rPr>
        <w:t xml:space="preserve">Students should always ask for </w:t>
      </w:r>
      <w:r w:rsidRPr="17725D2D">
        <w:rPr>
          <w:rFonts w:ascii="Book Antiqua" w:eastAsia="Book Antiqua" w:hAnsi="Book Antiqua" w:cs="Book Antiqua"/>
          <w:b/>
          <w:bCs/>
          <w:color w:val="000000" w:themeColor="text1"/>
          <w:sz w:val="24"/>
          <w:szCs w:val="24"/>
        </w:rPr>
        <w:t>verbal consent</w:t>
      </w:r>
      <w:r w:rsidRPr="17725D2D">
        <w:rPr>
          <w:rFonts w:ascii="Book Antiqua" w:eastAsia="Book Antiqua" w:hAnsi="Book Antiqua" w:cs="Book Antiqua"/>
          <w:color w:val="000000" w:themeColor="text1"/>
          <w:sz w:val="24"/>
          <w:szCs w:val="24"/>
        </w:rPr>
        <w:t xml:space="preserve"> before palpating or practicing treatment of any of these skills. </w:t>
      </w:r>
    </w:p>
    <w:p w14:paraId="5C9E7F81" w14:textId="63DC7AD5" w:rsidR="1044908D" w:rsidRDefault="5D21542F">
      <w:pPr>
        <w:pStyle w:val="ListParagraph"/>
        <w:spacing w:after="0" w:line="240" w:lineRule="auto"/>
        <w:rPr>
          <w:rFonts w:ascii="Book Antiqua" w:eastAsia="Book Antiqua" w:hAnsi="Book Antiqua" w:cs="Book Antiqua"/>
          <w:color w:val="000000" w:themeColor="text1"/>
          <w:szCs w:val="22"/>
        </w:rPr>
      </w:pPr>
      <w:r w:rsidRPr="17725D2D">
        <w:rPr>
          <w:rFonts w:ascii="Book Antiqua" w:eastAsia="Book Antiqua" w:hAnsi="Book Antiqua" w:cs="Book Antiqua"/>
          <w:color w:val="000000" w:themeColor="text1"/>
          <w:sz w:val="24"/>
          <w:szCs w:val="24"/>
        </w:rPr>
        <w:t xml:space="preserve">If something occurs in lab that makes you feel uncomfortable, you have several avenues to address this:  </w:t>
      </w:r>
    </w:p>
    <w:p w14:paraId="790F4DF6" w14:textId="4306C562" w:rsidR="1044908D" w:rsidRDefault="3A1A847A">
      <w:pPr>
        <w:pStyle w:val="ListParagraph"/>
        <w:spacing w:after="0" w:line="240" w:lineRule="auto"/>
        <w:rPr>
          <w:rFonts w:ascii="Book Antiqua" w:eastAsia="Book Antiqua" w:hAnsi="Book Antiqua" w:cs="Book Antiqua"/>
          <w:color w:val="000000" w:themeColor="text1"/>
          <w:sz w:val="24"/>
          <w:szCs w:val="24"/>
        </w:rPr>
      </w:pPr>
      <w:r w:rsidRPr="23DF57C0">
        <w:rPr>
          <w:rFonts w:ascii="Book Antiqua" w:eastAsia="Book Antiqua" w:hAnsi="Book Antiqua" w:cs="Book Antiqua"/>
          <w:color w:val="000000" w:themeColor="text1"/>
          <w:sz w:val="24"/>
          <w:szCs w:val="24"/>
        </w:rPr>
        <w:t xml:space="preserve">First, you may give feedback to your </w:t>
      </w:r>
      <w:r w:rsidRPr="59DBAFA8">
        <w:rPr>
          <w:rFonts w:ascii="Book Antiqua" w:eastAsia="Book Antiqua" w:hAnsi="Book Antiqua" w:cs="Book Antiqua"/>
          <w:color w:val="000000" w:themeColor="text1"/>
          <w:sz w:val="24"/>
          <w:szCs w:val="24"/>
        </w:rPr>
        <w:t>peer</w:t>
      </w:r>
      <w:r w:rsidR="59524009" w:rsidRPr="59DBAFA8">
        <w:rPr>
          <w:rFonts w:ascii="Book Antiqua" w:eastAsia="Book Antiqua" w:hAnsi="Book Antiqua" w:cs="Book Antiqua"/>
          <w:color w:val="000000" w:themeColor="text1"/>
          <w:sz w:val="24"/>
          <w:szCs w:val="24"/>
        </w:rPr>
        <w:t>s</w:t>
      </w:r>
      <w:r w:rsidR="71A4B867" w:rsidRPr="59DBAFA8">
        <w:rPr>
          <w:rFonts w:ascii="Book Antiqua" w:eastAsia="Book Antiqua" w:hAnsi="Book Antiqua" w:cs="Book Antiqua"/>
          <w:color w:val="000000" w:themeColor="text1"/>
          <w:sz w:val="24"/>
          <w:szCs w:val="24"/>
        </w:rPr>
        <w:t>.</w:t>
      </w:r>
      <w:r w:rsidRPr="59DBAFA8">
        <w:rPr>
          <w:rFonts w:ascii="Book Antiqua" w:eastAsia="Book Antiqua" w:hAnsi="Book Antiqua" w:cs="Book Antiqua"/>
          <w:color w:val="000000" w:themeColor="text1"/>
          <w:sz w:val="24"/>
          <w:szCs w:val="24"/>
        </w:rPr>
        <w:t xml:space="preserve"> </w:t>
      </w:r>
      <w:r w:rsidR="1F592D47" w:rsidRPr="59DBAFA8">
        <w:rPr>
          <w:rFonts w:ascii="Book Antiqua" w:eastAsia="Book Antiqua" w:hAnsi="Book Antiqua" w:cs="Book Antiqua"/>
          <w:color w:val="000000" w:themeColor="text1"/>
          <w:sz w:val="24"/>
          <w:szCs w:val="24"/>
        </w:rPr>
        <w:t>T</w:t>
      </w:r>
      <w:r w:rsidRPr="59DBAFA8">
        <w:rPr>
          <w:rFonts w:ascii="Book Antiqua" w:eastAsia="Book Antiqua" w:hAnsi="Book Antiqua" w:cs="Book Antiqua"/>
          <w:color w:val="000000" w:themeColor="text1"/>
          <w:sz w:val="24"/>
          <w:szCs w:val="24"/>
        </w:rPr>
        <w:t>hey</w:t>
      </w:r>
      <w:r w:rsidRPr="23DF57C0">
        <w:rPr>
          <w:rFonts w:ascii="Book Antiqua" w:eastAsia="Book Antiqua" w:hAnsi="Book Antiqua" w:cs="Book Antiqua"/>
          <w:color w:val="000000" w:themeColor="text1"/>
          <w:sz w:val="24"/>
          <w:szCs w:val="24"/>
        </w:rPr>
        <w:t xml:space="preserve"> may not be aware of how they are making you feel uncomfortable, and your feedback will help their future care of patients. </w:t>
      </w:r>
    </w:p>
    <w:p w14:paraId="52A5013A" w14:textId="6D76755B" w:rsidR="1044908D" w:rsidRDefault="3A1A847A">
      <w:pPr>
        <w:pStyle w:val="ListParagraph"/>
        <w:spacing w:after="0" w:line="240" w:lineRule="auto"/>
        <w:rPr>
          <w:rFonts w:ascii="Book Antiqua" w:eastAsia="Book Antiqua" w:hAnsi="Book Antiqua" w:cs="Book Antiqua"/>
          <w:color w:val="000000" w:themeColor="text1"/>
          <w:sz w:val="24"/>
          <w:szCs w:val="24"/>
        </w:rPr>
      </w:pPr>
      <w:r w:rsidRPr="23DF57C0">
        <w:rPr>
          <w:rFonts w:ascii="Book Antiqua" w:eastAsia="Book Antiqua" w:hAnsi="Book Antiqua" w:cs="Book Antiqua"/>
          <w:color w:val="000000" w:themeColor="text1"/>
          <w:sz w:val="24"/>
          <w:szCs w:val="24"/>
        </w:rPr>
        <w:t xml:space="preserve">Secondly, you may ask a faculty member for assistance, either during the lab, or make an appointment with the faculty member after the lab. </w:t>
      </w:r>
    </w:p>
    <w:p w14:paraId="49A1DBE9" w14:textId="004727E9" w:rsidR="1044908D" w:rsidRDefault="7BDC6E75">
      <w:pPr>
        <w:pStyle w:val="ListParagraph"/>
        <w:spacing w:after="0" w:line="240" w:lineRule="auto"/>
        <w:rPr>
          <w:rFonts w:ascii="Book Antiqua" w:eastAsia="Book Antiqua" w:hAnsi="Book Antiqua" w:cs="Book Antiqua"/>
          <w:color w:val="000000" w:themeColor="text1"/>
          <w:sz w:val="24"/>
          <w:szCs w:val="24"/>
        </w:rPr>
      </w:pPr>
      <w:r w:rsidRPr="17725D2D">
        <w:rPr>
          <w:rFonts w:ascii="Book Antiqua" w:eastAsia="Book Antiqua" w:hAnsi="Book Antiqua" w:cs="Book Antiqua"/>
          <w:color w:val="000000" w:themeColor="text1"/>
          <w:sz w:val="24"/>
          <w:szCs w:val="24"/>
        </w:rPr>
        <w:lastRenderedPageBreak/>
        <w:t xml:space="preserve">Finally, you may “opt out” of the experience in </w:t>
      </w:r>
      <w:r w:rsidR="6EF3CDC1" w:rsidRPr="17725D2D">
        <w:rPr>
          <w:rFonts w:ascii="Book Antiqua" w:eastAsia="Book Antiqua" w:hAnsi="Book Antiqua" w:cs="Book Antiqua"/>
          <w:color w:val="000000" w:themeColor="text1"/>
          <w:sz w:val="24"/>
          <w:szCs w:val="24"/>
        </w:rPr>
        <w:t>the lab</w:t>
      </w:r>
      <w:r w:rsidRPr="17725D2D">
        <w:rPr>
          <w:rFonts w:ascii="Book Antiqua" w:eastAsia="Book Antiqua" w:hAnsi="Book Antiqua" w:cs="Book Antiqua"/>
          <w:color w:val="000000" w:themeColor="text1"/>
          <w:sz w:val="24"/>
          <w:szCs w:val="24"/>
        </w:rPr>
        <w:t>, knowing that you are responsible for that material in future labs and testing. If you choose to opt out of an experience, please notify a faculty member.</w:t>
      </w:r>
      <w:r w:rsidR="3A1A847A">
        <w:br/>
      </w:r>
      <w:r w:rsidRPr="17725D2D">
        <w:rPr>
          <w:rFonts w:ascii="Book Antiqua" w:eastAsia="Book Antiqua" w:hAnsi="Book Antiqua" w:cs="Book Antiqua"/>
          <w:color w:val="000000" w:themeColor="text1"/>
          <w:sz w:val="24"/>
          <w:szCs w:val="24"/>
        </w:rPr>
        <w:t xml:space="preserve"> </w:t>
      </w:r>
    </w:p>
    <w:p w14:paraId="03A8DA61" w14:textId="3BD03A35" w:rsidR="1044908D" w:rsidRDefault="00B5B136" w:rsidP="1A41B3D3">
      <w:pPr>
        <w:spacing w:after="0" w:line="240" w:lineRule="auto"/>
        <w:rPr>
          <w:rFonts w:ascii="Book Antiqua" w:eastAsia="Book Antiqua" w:hAnsi="Book Antiqua" w:cs="Book Antiqua"/>
          <w:color w:val="000000" w:themeColor="text1"/>
          <w:sz w:val="24"/>
          <w:szCs w:val="24"/>
        </w:rPr>
      </w:pPr>
      <w:r w:rsidRPr="1A41B3D3">
        <w:rPr>
          <w:rFonts w:ascii="Book Antiqua" w:eastAsia="Book Antiqua" w:hAnsi="Book Antiqua" w:cs="Book Antiqua"/>
          <w:b/>
          <w:bCs/>
          <w:color w:val="000000" w:themeColor="text1"/>
          <w:sz w:val="24"/>
          <w:szCs w:val="24"/>
        </w:rPr>
        <w:t>Laboratory Practice Reactions</w:t>
      </w:r>
      <w:r w:rsidRPr="1A41B3D3">
        <w:rPr>
          <w:rFonts w:ascii="Book Antiqua" w:eastAsia="Book Antiqua" w:hAnsi="Book Antiqua" w:cs="Book Antiqua"/>
          <w:color w:val="000000" w:themeColor="text1"/>
          <w:sz w:val="24"/>
          <w:szCs w:val="24"/>
        </w:rPr>
        <w:t>: Occasionally students have a reaction to treatment by their partner. If you feel you have had a reaction to the lab work, notify faculty immediately, but no later than two days after the lab. They will evaluate you and determine the course of treatment. For a pre-existing problem students need to be evaluated and treated by their primary care provider or appropriate specialist.</w:t>
      </w:r>
      <w:r w:rsidR="1044908D">
        <w:br/>
      </w:r>
      <w:r w:rsidR="1044908D">
        <w:br/>
      </w:r>
      <w:r w:rsidRPr="1A41B3D3">
        <w:rPr>
          <w:rFonts w:ascii="Book Antiqua" w:eastAsia="Book Antiqua" w:hAnsi="Book Antiqua" w:cs="Book Antiqua"/>
          <w:b/>
          <w:bCs/>
          <w:color w:val="000000" w:themeColor="text1"/>
          <w:sz w:val="24"/>
          <w:szCs w:val="24"/>
        </w:rPr>
        <w:t>OMM Teaching and Learning Center (TLC)</w:t>
      </w:r>
      <w:r w:rsidRPr="1A41B3D3">
        <w:rPr>
          <w:rFonts w:ascii="Book Antiqua" w:eastAsia="Book Antiqua" w:hAnsi="Book Antiqua" w:cs="Book Antiqua"/>
          <w:color w:val="000000" w:themeColor="text1"/>
          <w:sz w:val="24"/>
          <w:szCs w:val="24"/>
        </w:rPr>
        <w:t>:</w:t>
      </w:r>
      <w:r w:rsidRPr="1A41B3D3">
        <w:rPr>
          <w:rFonts w:ascii="Book Antiqua" w:eastAsia="Book Antiqua" w:hAnsi="Book Antiqua" w:cs="Book Antiqua"/>
          <w:b/>
          <w:bCs/>
          <w:color w:val="000000" w:themeColor="text1"/>
          <w:sz w:val="24"/>
          <w:szCs w:val="24"/>
        </w:rPr>
        <w:t xml:space="preserve"> </w:t>
      </w:r>
      <w:r w:rsidRPr="1A41B3D3">
        <w:rPr>
          <w:rFonts w:ascii="Book Antiqua" w:eastAsia="Book Antiqua" w:hAnsi="Book Antiqua" w:cs="Book Antiqua"/>
          <w:color w:val="000000" w:themeColor="text1"/>
          <w:sz w:val="24"/>
          <w:szCs w:val="24"/>
        </w:rPr>
        <w:t>The TLC is an additional opportunity for students to learn about the clinical application of osteopathic manipulative treatment. This is not a required component of the curriculum, but an opportunity for students to volunteer- either to have OMT practiced on them, or to partner with OMM Fellows and 3rd/4th year students on rotation to participate in the application of OMT to other volunteers. This training lab allows students to view a comprehensive approach to the application of OMT and better understand the core competency of osteopathic principles and practices. Students who volunteer will be able to experientially learn and practice history taking, physical examination, osteopathic diagnosis and treatment, communication around OMT and SOAP note writing. These students will work 1:1 with OMM Department faculty with guidance on skill development and refinement of techniques learned in the OMM laboratory.</w:t>
      </w:r>
    </w:p>
    <w:p w14:paraId="09A6C838" w14:textId="666FE8D4" w:rsidR="1A41B3D3" w:rsidRDefault="1A41B3D3" w:rsidP="1A41B3D3">
      <w:pPr>
        <w:spacing w:after="0" w:line="240" w:lineRule="auto"/>
        <w:rPr>
          <w:rFonts w:ascii="Verdana" w:eastAsia="Cambria" w:hAnsi="Verdana" w:cs="Arial"/>
          <w:color w:val="000000" w:themeColor="text1"/>
          <w:sz w:val="24"/>
          <w:szCs w:val="24"/>
          <w:u w:val="single"/>
        </w:rPr>
      </w:pPr>
    </w:p>
    <w:p w14:paraId="755749BE" w14:textId="05364305" w:rsidR="00236CF9" w:rsidRPr="00240F60" w:rsidRDefault="00406686" w:rsidP="1044908D">
      <w:pPr>
        <w:spacing w:after="0" w:line="240" w:lineRule="auto"/>
        <w:rPr>
          <w:rFonts w:ascii="Verdana" w:eastAsia="Cambria" w:hAnsi="Verdana" w:cs="Arial"/>
          <w:color w:val="000000" w:themeColor="text1"/>
          <w:sz w:val="24"/>
          <w:szCs w:val="24"/>
          <w:u w:val="single"/>
        </w:rPr>
      </w:pPr>
      <w:r w:rsidRPr="00240F60">
        <w:rPr>
          <w:rFonts w:ascii="Verdana" w:eastAsia="Cambria" w:hAnsi="Verdana" w:cs="Arial"/>
          <w:color w:val="000000" w:themeColor="text1"/>
          <w:spacing w:val="-2"/>
          <w:sz w:val="24"/>
          <w:szCs w:val="24"/>
          <w:u w:val="single"/>
        </w:rPr>
        <w:t xml:space="preserve">Tardy and </w:t>
      </w:r>
      <w:r w:rsidR="00236CF9" w:rsidRPr="00240F60">
        <w:rPr>
          <w:rFonts w:ascii="Verdana" w:eastAsia="Cambria" w:hAnsi="Verdana" w:cs="Arial"/>
          <w:color w:val="000000" w:themeColor="text1"/>
          <w:spacing w:val="-2"/>
          <w:sz w:val="24"/>
          <w:szCs w:val="24"/>
          <w:u w:val="single"/>
        </w:rPr>
        <w:t>Attendance:</w:t>
      </w:r>
    </w:p>
    <w:p w14:paraId="3E673D32" w14:textId="7DEA5026" w:rsidR="1044908D" w:rsidRDefault="1044908D" w:rsidP="1044908D">
      <w:pPr>
        <w:spacing w:after="0" w:line="240" w:lineRule="auto"/>
        <w:rPr>
          <w:rFonts w:ascii="Verdana" w:eastAsia="Cambria" w:hAnsi="Verdana" w:cs="Arial"/>
          <w:color w:val="000000" w:themeColor="text1"/>
          <w:sz w:val="24"/>
          <w:szCs w:val="24"/>
          <w:u w:val="single"/>
        </w:rPr>
      </w:pPr>
    </w:p>
    <w:p w14:paraId="174CCA58" w14:textId="06A23FDC" w:rsidR="1DE8E83A" w:rsidRDefault="1DE8E83A" w:rsidP="27D6BF8E">
      <w:pPr>
        <w:spacing w:after="0" w:line="240" w:lineRule="auto"/>
        <w:rPr>
          <w:rFonts w:ascii="Book Antiqua" w:eastAsia="Book Antiqua" w:hAnsi="Book Antiqua" w:cs="Book Antiqua"/>
          <w:sz w:val="24"/>
          <w:szCs w:val="24"/>
        </w:rPr>
      </w:pPr>
      <w:r w:rsidRPr="02563E27">
        <w:rPr>
          <w:rStyle w:val="Hyperlink"/>
          <w:rFonts w:ascii="Book Antiqua" w:eastAsia="Book Antiqua" w:hAnsi="Book Antiqua" w:cs="Book Antiqua"/>
          <w:color w:val="auto"/>
          <w:sz w:val="24"/>
          <w:szCs w:val="24"/>
          <w:u w:val="none"/>
        </w:rPr>
        <w:t xml:space="preserve">We recognize that students have lives outside of school but expect that as adult learners they prioritize promptness and professional behavior around necessary absences. To support adequate in-person learning necessary to receive the teaching being delivered and achieve a reasonable level of mastery, students are expected to attend </w:t>
      </w:r>
      <w:r w:rsidR="4636A062" w:rsidRPr="02563E27">
        <w:rPr>
          <w:rStyle w:val="Hyperlink"/>
          <w:rFonts w:ascii="Book Antiqua" w:eastAsia="Book Antiqua" w:hAnsi="Book Antiqua" w:cs="Book Antiqua"/>
          <w:color w:val="auto"/>
          <w:sz w:val="24"/>
          <w:szCs w:val="24"/>
          <w:u w:val="none"/>
        </w:rPr>
        <w:t>all required events, but if you fail to attend</w:t>
      </w:r>
      <w:r w:rsidRPr="02563E27">
        <w:rPr>
          <w:rStyle w:val="Hyperlink"/>
          <w:rFonts w:ascii="Book Antiqua" w:eastAsia="Book Antiqua" w:hAnsi="Book Antiqua" w:cs="Book Antiqua"/>
          <w:color w:val="auto"/>
          <w:sz w:val="24"/>
          <w:szCs w:val="24"/>
          <w:u w:val="none"/>
        </w:rPr>
        <w:t xml:space="preserve"> </w:t>
      </w:r>
      <w:r w:rsidR="503BA4C6" w:rsidRPr="02563E27">
        <w:rPr>
          <w:rStyle w:val="Hyperlink"/>
          <w:rFonts w:ascii="Book Antiqua" w:eastAsia="Book Antiqua" w:hAnsi="Book Antiqua" w:cs="Book Antiqua"/>
          <w:color w:val="auto"/>
          <w:sz w:val="24"/>
          <w:szCs w:val="24"/>
          <w:u w:val="none"/>
        </w:rPr>
        <w:t xml:space="preserve">a minimum of </w:t>
      </w:r>
      <w:r w:rsidRPr="02563E27">
        <w:rPr>
          <w:rStyle w:val="Hyperlink"/>
          <w:rFonts w:ascii="Book Antiqua" w:eastAsia="Book Antiqua" w:hAnsi="Book Antiqua" w:cs="Book Antiqua"/>
          <w:b/>
          <w:bCs/>
          <w:color w:val="auto"/>
          <w:sz w:val="24"/>
          <w:szCs w:val="24"/>
          <w:u w:val="none"/>
        </w:rPr>
        <w:t>79%</w:t>
      </w:r>
      <w:r w:rsidRPr="02563E27">
        <w:rPr>
          <w:rStyle w:val="Hyperlink"/>
          <w:rFonts w:ascii="Book Antiqua" w:eastAsia="Book Antiqua" w:hAnsi="Book Antiqua" w:cs="Book Antiqua"/>
          <w:color w:val="auto"/>
          <w:sz w:val="24"/>
          <w:szCs w:val="24"/>
          <w:u w:val="none"/>
        </w:rPr>
        <w:t xml:space="preserve"> of the required events in </w:t>
      </w:r>
      <w:r w:rsidR="30B0E489" w:rsidRPr="02563E27">
        <w:rPr>
          <w:rStyle w:val="Hyperlink"/>
          <w:rFonts w:ascii="Book Antiqua" w:eastAsia="Book Antiqua" w:hAnsi="Book Antiqua" w:cs="Book Antiqua"/>
          <w:color w:val="auto"/>
          <w:sz w:val="24"/>
          <w:szCs w:val="24"/>
          <w:u w:val="none"/>
        </w:rPr>
        <w:t>OPP</w:t>
      </w:r>
      <w:r w:rsidR="0DBB7931" w:rsidRPr="02563E27">
        <w:rPr>
          <w:rStyle w:val="Hyperlink"/>
          <w:rFonts w:ascii="Book Antiqua" w:eastAsia="Book Antiqua" w:hAnsi="Book Antiqua" w:cs="Book Antiqua"/>
          <w:color w:val="auto"/>
          <w:sz w:val="24"/>
          <w:szCs w:val="24"/>
          <w:u w:val="none"/>
        </w:rPr>
        <w:t>3</w:t>
      </w:r>
      <w:r w:rsidRPr="02563E27">
        <w:rPr>
          <w:rStyle w:val="Hyperlink"/>
          <w:rFonts w:ascii="Book Antiqua" w:eastAsia="Book Antiqua" w:hAnsi="Book Antiqua" w:cs="Book Antiqua"/>
          <w:color w:val="auto"/>
          <w:sz w:val="24"/>
          <w:szCs w:val="24"/>
          <w:u w:val="none"/>
        </w:rPr>
        <w:t xml:space="preserve"> </w:t>
      </w:r>
      <w:r w:rsidR="53C62ED4" w:rsidRPr="02563E27">
        <w:rPr>
          <w:rStyle w:val="Hyperlink"/>
          <w:rFonts w:ascii="Book Antiqua" w:eastAsia="Book Antiqua" w:hAnsi="Book Antiqua" w:cs="Book Antiqua"/>
          <w:color w:val="auto"/>
          <w:sz w:val="24"/>
          <w:szCs w:val="24"/>
          <w:u w:val="none"/>
        </w:rPr>
        <w:t xml:space="preserve">you will receive a no </w:t>
      </w:r>
      <w:r w:rsidRPr="02563E27">
        <w:rPr>
          <w:rStyle w:val="Hyperlink"/>
          <w:rFonts w:ascii="Book Antiqua" w:eastAsia="Book Antiqua" w:hAnsi="Book Antiqua" w:cs="Book Antiqua"/>
          <w:color w:val="auto"/>
          <w:sz w:val="24"/>
          <w:szCs w:val="24"/>
          <w:u w:val="none"/>
        </w:rPr>
        <w:t>pass</w:t>
      </w:r>
      <w:r w:rsidR="65F58371" w:rsidRPr="02563E27">
        <w:rPr>
          <w:rStyle w:val="Hyperlink"/>
          <w:rFonts w:ascii="Book Antiqua" w:eastAsia="Book Antiqua" w:hAnsi="Book Antiqua" w:cs="Book Antiqua"/>
          <w:color w:val="auto"/>
          <w:sz w:val="24"/>
          <w:szCs w:val="24"/>
          <w:u w:val="none"/>
        </w:rPr>
        <w:t xml:space="preserve"> per the TUCOM attendance policy</w:t>
      </w:r>
      <w:r w:rsidRPr="02563E27">
        <w:rPr>
          <w:rStyle w:val="Hyperlink"/>
          <w:rFonts w:ascii="Book Antiqua" w:eastAsia="Book Antiqua" w:hAnsi="Book Antiqua" w:cs="Book Antiqua"/>
          <w:color w:val="auto"/>
          <w:sz w:val="24"/>
          <w:szCs w:val="24"/>
          <w:u w:val="none"/>
        </w:rPr>
        <w:t>. General information related to the tardy and attendance policy for all course events is described in the COM student handbook. Below, we have outlined course-specific details related to tardiness and attendance for required learning events in OPP</w:t>
      </w:r>
      <w:r w:rsidR="042CBA28" w:rsidRPr="02563E27">
        <w:rPr>
          <w:rStyle w:val="Hyperlink"/>
          <w:rFonts w:ascii="Book Antiqua" w:eastAsia="Book Antiqua" w:hAnsi="Book Antiqua" w:cs="Book Antiqua"/>
          <w:color w:val="auto"/>
          <w:sz w:val="24"/>
          <w:szCs w:val="24"/>
          <w:u w:val="none"/>
        </w:rPr>
        <w:t>3</w:t>
      </w:r>
      <w:r w:rsidRPr="02563E27">
        <w:rPr>
          <w:rStyle w:val="Hyperlink"/>
          <w:rFonts w:ascii="Book Antiqua" w:eastAsia="Book Antiqua" w:hAnsi="Book Antiqua" w:cs="Book Antiqua"/>
          <w:color w:val="auto"/>
          <w:sz w:val="24"/>
          <w:szCs w:val="24"/>
          <w:u w:val="none"/>
        </w:rPr>
        <w:t>.</w:t>
      </w:r>
    </w:p>
    <w:p w14:paraId="695E340B" w14:textId="46805E90" w:rsidR="27D6BF8E" w:rsidRDefault="27D6BF8E" w:rsidP="27D6BF8E">
      <w:pPr>
        <w:spacing w:after="0" w:line="240" w:lineRule="auto"/>
        <w:ind w:left="-990"/>
        <w:rPr>
          <w:rFonts w:ascii="Book Antiqua" w:eastAsia="Book Antiqua" w:hAnsi="Book Antiqua" w:cs="Book Antiqua"/>
          <w:iCs w:val="0"/>
          <w:color w:val="D13438"/>
          <w:sz w:val="24"/>
          <w:szCs w:val="24"/>
        </w:rPr>
      </w:pPr>
    </w:p>
    <w:p w14:paraId="7BD64DD7" w14:textId="456E116C" w:rsidR="1DE8E83A" w:rsidRDefault="32C2D76F">
      <w:pPr>
        <w:pStyle w:val="ListParagraph"/>
        <w:spacing w:after="0" w:line="240" w:lineRule="auto"/>
        <w:ind w:left="360"/>
        <w:rPr>
          <w:rFonts w:ascii="Book Antiqua" w:eastAsia="Book Antiqua" w:hAnsi="Book Antiqua" w:cs="Book Antiqua"/>
          <w:sz w:val="24"/>
          <w:szCs w:val="24"/>
        </w:rPr>
      </w:pPr>
      <w:r w:rsidRPr="17725D2D">
        <w:rPr>
          <w:rFonts w:ascii="Book Antiqua" w:eastAsia="Book Antiqua" w:hAnsi="Book Antiqua" w:cs="Book Antiqua"/>
          <w:b/>
          <w:bCs/>
          <w:sz w:val="24"/>
          <w:szCs w:val="24"/>
        </w:rPr>
        <w:t>Outline of required OPP</w:t>
      </w:r>
      <w:r w:rsidR="76778D42" w:rsidRPr="17725D2D">
        <w:rPr>
          <w:rFonts w:ascii="Book Antiqua" w:eastAsia="Book Antiqua" w:hAnsi="Book Antiqua" w:cs="Book Antiqua"/>
          <w:b/>
          <w:bCs/>
          <w:sz w:val="24"/>
          <w:szCs w:val="24"/>
        </w:rPr>
        <w:t>3</w:t>
      </w:r>
      <w:r w:rsidRPr="17725D2D">
        <w:rPr>
          <w:rFonts w:ascii="Book Antiqua" w:eastAsia="Book Antiqua" w:hAnsi="Book Antiqua" w:cs="Book Antiqua"/>
          <w:b/>
          <w:bCs/>
          <w:sz w:val="24"/>
          <w:szCs w:val="24"/>
        </w:rPr>
        <w:t xml:space="preserve"> sessions:</w:t>
      </w:r>
      <w:r w:rsidRPr="17725D2D">
        <w:rPr>
          <w:rFonts w:ascii="Book Antiqua" w:eastAsia="Book Antiqua" w:hAnsi="Book Antiqua" w:cs="Book Antiqua"/>
          <w:sz w:val="24"/>
          <w:szCs w:val="24"/>
        </w:rPr>
        <w:t xml:space="preserve"> All required sessions are denoted on the preclinical calendar with an asterisk. In OPP</w:t>
      </w:r>
      <w:r w:rsidR="764C523F" w:rsidRPr="17725D2D">
        <w:rPr>
          <w:rFonts w:ascii="Book Antiqua" w:eastAsia="Book Antiqua" w:hAnsi="Book Antiqua" w:cs="Book Antiqua"/>
          <w:sz w:val="24"/>
          <w:szCs w:val="24"/>
        </w:rPr>
        <w:t>3</w:t>
      </w:r>
      <w:r w:rsidRPr="17725D2D">
        <w:rPr>
          <w:rFonts w:ascii="Book Antiqua" w:eastAsia="Book Antiqua" w:hAnsi="Book Antiqua" w:cs="Book Antiqua"/>
          <w:sz w:val="24"/>
          <w:szCs w:val="24"/>
        </w:rPr>
        <w:t xml:space="preserve">, there are </w:t>
      </w:r>
      <w:r w:rsidR="0F2ED2E1" w:rsidRPr="17725D2D">
        <w:rPr>
          <w:rFonts w:ascii="Book Antiqua" w:eastAsia="Book Antiqua" w:hAnsi="Book Antiqua" w:cs="Book Antiqua"/>
          <w:b/>
          <w:bCs/>
          <w:sz w:val="24"/>
          <w:szCs w:val="24"/>
        </w:rPr>
        <w:t>2</w:t>
      </w:r>
      <w:r w:rsidR="417D9C24" w:rsidRPr="17725D2D">
        <w:rPr>
          <w:rFonts w:ascii="Book Antiqua" w:eastAsia="Book Antiqua" w:hAnsi="Book Antiqua" w:cs="Book Antiqua"/>
          <w:b/>
          <w:bCs/>
          <w:sz w:val="24"/>
          <w:szCs w:val="24"/>
        </w:rPr>
        <w:t>8</w:t>
      </w:r>
      <w:r w:rsidRPr="17725D2D">
        <w:rPr>
          <w:rFonts w:ascii="Book Antiqua" w:eastAsia="Book Antiqua" w:hAnsi="Book Antiqua" w:cs="Book Antiqua"/>
          <w:sz w:val="24"/>
          <w:szCs w:val="24"/>
        </w:rPr>
        <w:t xml:space="preserve"> required events, which means you must miss no more than </w:t>
      </w:r>
      <w:r w:rsidR="0E32312A" w:rsidRPr="17725D2D">
        <w:rPr>
          <w:rFonts w:ascii="Book Antiqua" w:eastAsia="Book Antiqua" w:hAnsi="Book Antiqua" w:cs="Book Antiqua"/>
          <w:sz w:val="24"/>
          <w:szCs w:val="24"/>
        </w:rPr>
        <w:t>5</w:t>
      </w:r>
      <w:r w:rsidRPr="17725D2D">
        <w:rPr>
          <w:rFonts w:ascii="Book Antiqua" w:eastAsia="Book Antiqua" w:hAnsi="Book Antiqua" w:cs="Book Antiqua"/>
          <w:sz w:val="24"/>
          <w:szCs w:val="24"/>
        </w:rPr>
        <w:t xml:space="preserve"> events to pass the course. </w:t>
      </w:r>
      <w:r w:rsidR="6D0AAF3D" w:rsidRPr="17725D2D">
        <w:rPr>
          <w:rFonts w:ascii="Book Antiqua" w:eastAsia="Book Antiqua" w:hAnsi="Book Antiqua" w:cs="Book Antiqua"/>
          <w:sz w:val="24"/>
          <w:szCs w:val="24"/>
        </w:rPr>
        <w:t xml:space="preserve">Students are responsible for monitoring their own absences. </w:t>
      </w:r>
      <w:r w:rsidR="6D0AAF3D" w:rsidRPr="17725D2D">
        <w:rPr>
          <w:rFonts w:ascii="Book Antiqua" w:eastAsia="Book Antiqua" w:hAnsi="Book Antiqua" w:cs="Book Antiqua"/>
          <w:b/>
          <w:bCs/>
          <w:color w:val="000000" w:themeColor="text1"/>
          <w:sz w:val="24"/>
          <w:szCs w:val="24"/>
        </w:rPr>
        <w:t xml:space="preserve">Lack of notification from the OPP faculty or administrative assistants does not mean that the penalty for missed absences is any different. You can always reach out and verify your absences with course coordinators or </w:t>
      </w:r>
      <w:r w:rsidR="73A98710" w:rsidRPr="17725D2D">
        <w:rPr>
          <w:rFonts w:ascii="Book Antiqua" w:eastAsia="Book Antiqua" w:hAnsi="Book Antiqua" w:cs="Book Antiqua"/>
          <w:b/>
          <w:bCs/>
          <w:color w:val="000000" w:themeColor="text1"/>
          <w:sz w:val="24"/>
          <w:szCs w:val="24"/>
        </w:rPr>
        <w:t>administrative</w:t>
      </w:r>
      <w:r w:rsidR="6D0AAF3D" w:rsidRPr="17725D2D">
        <w:rPr>
          <w:rFonts w:ascii="Book Antiqua" w:eastAsia="Book Antiqua" w:hAnsi="Book Antiqua" w:cs="Book Antiqua"/>
          <w:b/>
          <w:bCs/>
          <w:color w:val="000000" w:themeColor="text1"/>
          <w:sz w:val="24"/>
          <w:szCs w:val="24"/>
        </w:rPr>
        <w:t xml:space="preserve"> assistants.</w:t>
      </w:r>
      <w:r w:rsidR="6D0AAF3D" w:rsidRPr="17725D2D">
        <w:rPr>
          <w:rFonts w:ascii="Book Antiqua" w:eastAsia="Book Antiqua" w:hAnsi="Book Antiqua" w:cs="Book Antiqua"/>
          <w:sz w:val="24"/>
          <w:szCs w:val="24"/>
        </w:rPr>
        <w:t xml:space="preserve"> </w:t>
      </w:r>
    </w:p>
    <w:p w14:paraId="325EB894" w14:textId="62D6E602" w:rsidR="1DE8E83A" w:rsidRDefault="32C2D76F">
      <w:pPr>
        <w:pStyle w:val="ListParagraph"/>
        <w:spacing w:after="0" w:line="240" w:lineRule="auto"/>
        <w:ind w:left="360"/>
        <w:rPr>
          <w:rFonts w:ascii="Book Antiqua" w:eastAsia="Book Antiqua" w:hAnsi="Book Antiqua" w:cs="Book Antiqua"/>
          <w:sz w:val="24"/>
          <w:szCs w:val="24"/>
        </w:rPr>
      </w:pPr>
      <w:r w:rsidRPr="17725D2D">
        <w:rPr>
          <w:rFonts w:ascii="Book Antiqua" w:eastAsia="Book Antiqua" w:hAnsi="Book Antiqua" w:cs="Book Antiqua"/>
          <w:sz w:val="24"/>
          <w:szCs w:val="24"/>
        </w:rPr>
        <w:t xml:space="preserve">Upon missing </w:t>
      </w:r>
      <w:r w:rsidR="175B209C" w:rsidRPr="17725D2D">
        <w:rPr>
          <w:rFonts w:ascii="Book Antiqua" w:eastAsia="Book Antiqua" w:hAnsi="Book Antiqua" w:cs="Book Antiqua"/>
          <w:sz w:val="24"/>
          <w:szCs w:val="24"/>
        </w:rPr>
        <w:t>3</w:t>
      </w:r>
      <w:r w:rsidRPr="17725D2D">
        <w:rPr>
          <w:rFonts w:ascii="Book Antiqua" w:eastAsia="Book Antiqua" w:hAnsi="Book Antiqua" w:cs="Book Antiqua"/>
          <w:sz w:val="24"/>
          <w:szCs w:val="24"/>
        </w:rPr>
        <w:t xml:space="preserve"> required events, you will be </w:t>
      </w:r>
      <w:r w:rsidR="0533EA3B" w:rsidRPr="17725D2D">
        <w:rPr>
          <w:rFonts w:ascii="Book Antiqua" w:eastAsia="Book Antiqua" w:hAnsi="Book Antiqua" w:cs="Book Antiqua"/>
          <w:sz w:val="24"/>
          <w:szCs w:val="24"/>
        </w:rPr>
        <w:t>contacted by</w:t>
      </w:r>
      <w:r w:rsidRPr="17725D2D">
        <w:rPr>
          <w:rFonts w:ascii="Book Antiqua" w:eastAsia="Book Antiqua" w:hAnsi="Book Antiqua" w:cs="Book Antiqua"/>
          <w:sz w:val="24"/>
          <w:szCs w:val="24"/>
        </w:rPr>
        <w:t xml:space="preserve"> the Course Coordinator. After </w:t>
      </w:r>
      <w:r w:rsidR="70BD335C" w:rsidRPr="17725D2D">
        <w:rPr>
          <w:rFonts w:ascii="Book Antiqua" w:eastAsia="Book Antiqua" w:hAnsi="Book Antiqua" w:cs="Book Antiqua"/>
          <w:sz w:val="24"/>
          <w:szCs w:val="24"/>
        </w:rPr>
        <w:t>4</w:t>
      </w:r>
      <w:r w:rsidRPr="17725D2D">
        <w:rPr>
          <w:rFonts w:ascii="Book Antiqua" w:eastAsia="Book Antiqua" w:hAnsi="Book Antiqua" w:cs="Book Antiqua"/>
          <w:sz w:val="24"/>
          <w:szCs w:val="24"/>
        </w:rPr>
        <w:t xml:space="preserve"> absences, as per TUC policy, you </w:t>
      </w:r>
      <w:r w:rsidR="124029AC" w:rsidRPr="17725D2D">
        <w:rPr>
          <w:rFonts w:ascii="Book Antiqua" w:eastAsia="Book Antiqua" w:hAnsi="Book Antiqua" w:cs="Book Antiqua"/>
          <w:sz w:val="24"/>
          <w:szCs w:val="24"/>
        </w:rPr>
        <w:t>are required t</w:t>
      </w:r>
      <w:r w:rsidRPr="17725D2D">
        <w:rPr>
          <w:rFonts w:ascii="Book Antiqua" w:eastAsia="Book Antiqua" w:hAnsi="Book Antiqua" w:cs="Book Antiqua"/>
          <w:sz w:val="24"/>
          <w:szCs w:val="24"/>
        </w:rPr>
        <w:t>o meet with Academic Affairs. The list of required events in OPP</w:t>
      </w:r>
      <w:r w:rsidR="199EFDE6" w:rsidRPr="17725D2D">
        <w:rPr>
          <w:rFonts w:ascii="Book Antiqua" w:eastAsia="Book Antiqua" w:hAnsi="Book Antiqua" w:cs="Book Antiqua"/>
          <w:sz w:val="24"/>
          <w:szCs w:val="24"/>
        </w:rPr>
        <w:t>3</w:t>
      </w:r>
      <w:r w:rsidRPr="17725D2D">
        <w:rPr>
          <w:rFonts w:ascii="Book Antiqua" w:eastAsia="Book Antiqua" w:hAnsi="Book Antiqua" w:cs="Book Antiqua"/>
          <w:sz w:val="24"/>
          <w:szCs w:val="24"/>
        </w:rPr>
        <w:t xml:space="preserve"> is as follows:</w:t>
      </w:r>
    </w:p>
    <w:p w14:paraId="4BFE44A3" w14:textId="24B64ED4" w:rsidR="1DE8E83A" w:rsidRDefault="1DE8E83A">
      <w:pPr>
        <w:pStyle w:val="ListParagraph"/>
        <w:spacing w:after="0" w:line="240" w:lineRule="auto"/>
        <w:rPr>
          <w:rFonts w:ascii="Book Antiqua" w:eastAsia="Book Antiqua" w:hAnsi="Book Antiqua" w:cs="Book Antiqua"/>
          <w:sz w:val="24"/>
          <w:szCs w:val="24"/>
        </w:rPr>
      </w:pPr>
      <w:r w:rsidRPr="02563E27">
        <w:rPr>
          <w:rFonts w:ascii="Book Antiqua" w:eastAsia="Book Antiqua" w:hAnsi="Book Antiqua" w:cs="Book Antiqua"/>
          <w:sz w:val="24"/>
          <w:szCs w:val="24"/>
        </w:rPr>
        <w:t>All lab sessions (</w:t>
      </w:r>
      <w:r w:rsidR="19410A5B" w:rsidRPr="02563E27">
        <w:rPr>
          <w:rFonts w:ascii="Book Antiqua" w:eastAsia="Book Antiqua" w:hAnsi="Book Antiqua" w:cs="Book Antiqua"/>
          <w:sz w:val="24"/>
          <w:szCs w:val="24"/>
        </w:rPr>
        <w:t>20</w:t>
      </w:r>
      <w:r w:rsidRPr="02563E27">
        <w:rPr>
          <w:rFonts w:ascii="Book Antiqua" w:eastAsia="Book Antiqua" w:hAnsi="Book Antiqua" w:cs="Book Antiqua"/>
          <w:sz w:val="24"/>
          <w:szCs w:val="24"/>
        </w:rPr>
        <w:t>)</w:t>
      </w:r>
    </w:p>
    <w:p w14:paraId="7E52CC7D" w14:textId="1AC89751" w:rsidR="1DE8E83A" w:rsidRDefault="1DE8E83A">
      <w:pPr>
        <w:pStyle w:val="ListParagraph"/>
        <w:spacing w:after="0" w:line="240" w:lineRule="auto"/>
        <w:rPr>
          <w:rFonts w:ascii="Book Antiqua" w:eastAsia="Book Antiqua" w:hAnsi="Book Antiqua" w:cs="Book Antiqua"/>
          <w:iCs w:val="0"/>
          <w:sz w:val="24"/>
          <w:szCs w:val="24"/>
        </w:rPr>
      </w:pPr>
      <w:r w:rsidRPr="27D6BF8E">
        <w:rPr>
          <w:rFonts w:ascii="Book Antiqua" w:eastAsia="Book Antiqua" w:hAnsi="Book Antiqua" w:cs="Book Antiqua"/>
          <w:iCs w:val="0"/>
          <w:sz w:val="24"/>
          <w:szCs w:val="24"/>
        </w:rPr>
        <w:t>All assessments, including Practical Exams (</w:t>
      </w:r>
      <w:r w:rsidR="61C72D70" w:rsidRPr="27D6BF8E">
        <w:rPr>
          <w:rFonts w:ascii="Book Antiqua" w:eastAsia="Book Antiqua" w:hAnsi="Book Antiqua" w:cs="Book Antiqua"/>
          <w:iCs w:val="0"/>
          <w:sz w:val="24"/>
          <w:szCs w:val="24"/>
        </w:rPr>
        <w:t>4</w:t>
      </w:r>
      <w:r w:rsidRPr="27D6BF8E">
        <w:rPr>
          <w:rFonts w:ascii="Book Antiqua" w:eastAsia="Book Antiqua" w:hAnsi="Book Antiqua" w:cs="Book Antiqua"/>
          <w:iCs w:val="0"/>
          <w:sz w:val="24"/>
          <w:szCs w:val="24"/>
        </w:rPr>
        <w:t>)</w:t>
      </w:r>
      <w:r w:rsidR="508C3E5A" w:rsidRPr="27D6BF8E">
        <w:rPr>
          <w:rFonts w:ascii="Book Antiqua" w:eastAsia="Book Antiqua" w:hAnsi="Book Antiqua" w:cs="Book Antiqua"/>
          <w:iCs w:val="0"/>
          <w:sz w:val="24"/>
          <w:szCs w:val="24"/>
        </w:rPr>
        <w:t xml:space="preserve">, and </w:t>
      </w:r>
      <w:r w:rsidRPr="27D6BF8E">
        <w:rPr>
          <w:rFonts w:ascii="Book Antiqua" w:eastAsia="Book Antiqua" w:hAnsi="Book Antiqua" w:cs="Book Antiqua"/>
          <w:iCs w:val="0"/>
          <w:sz w:val="24"/>
          <w:szCs w:val="24"/>
        </w:rPr>
        <w:t>Theory Exams (3)</w:t>
      </w:r>
    </w:p>
    <w:p w14:paraId="74BFA0D1" w14:textId="42CFA7C2" w:rsidR="1DE8E83A" w:rsidRDefault="1DE8E83A">
      <w:pPr>
        <w:pStyle w:val="ListParagraph"/>
        <w:spacing w:after="0" w:line="240" w:lineRule="auto"/>
        <w:rPr>
          <w:rFonts w:ascii="Book Antiqua" w:eastAsia="Book Antiqua" w:hAnsi="Book Antiqua" w:cs="Book Antiqua"/>
          <w:sz w:val="24"/>
          <w:szCs w:val="24"/>
        </w:rPr>
      </w:pPr>
      <w:r w:rsidRPr="02563E27">
        <w:rPr>
          <w:rFonts w:ascii="Book Antiqua" w:eastAsia="Book Antiqua" w:hAnsi="Book Antiqua" w:cs="Book Antiqua"/>
          <w:sz w:val="24"/>
          <w:szCs w:val="24"/>
        </w:rPr>
        <w:t>The Intro to OPP</w:t>
      </w:r>
      <w:r w:rsidR="42F93A83" w:rsidRPr="02563E27">
        <w:rPr>
          <w:rFonts w:ascii="Book Antiqua" w:eastAsia="Book Antiqua" w:hAnsi="Book Antiqua" w:cs="Book Antiqua"/>
          <w:sz w:val="24"/>
          <w:szCs w:val="24"/>
        </w:rPr>
        <w:t>3</w:t>
      </w:r>
      <w:r w:rsidRPr="02563E27">
        <w:rPr>
          <w:rFonts w:ascii="Book Antiqua" w:eastAsia="Book Antiqua" w:hAnsi="Book Antiqua" w:cs="Book Antiqua"/>
          <w:sz w:val="24"/>
          <w:szCs w:val="24"/>
        </w:rPr>
        <w:t xml:space="preserve"> in-person lecture</w:t>
      </w:r>
    </w:p>
    <w:p w14:paraId="09183B55" w14:textId="0AB7A2F4" w:rsidR="27D6BF8E" w:rsidRDefault="27D6BF8E" w:rsidP="59DBAFA8">
      <w:pPr>
        <w:spacing w:after="0" w:line="240" w:lineRule="auto"/>
        <w:rPr>
          <w:rFonts w:ascii="Book Antiqua" w:eastAsia="Book Antiqua" w:hAnsi="Book Antiqua" w:cs="Book Antiqua"/>
          <w:iCs w:val="0"/>
          <w:sz w:val="24"/>
          <w:szCs w:val="24"/>
        </w:rPr>
      </w:pPr>
    </w:p>
    <w:p w14:paraId="610BEE7E" w14:textId="661D30F3" w:rsidR="1DE8E83A" w:rsidRDefault="7B559E73" w:rsidP="17725D2D">
      <w:pPr>
        <w:spacing w:after="0" w:line="240" w:lineRule="auto"/>
        <w:rPr>
          <w:rFonts w:ascii="Book Antiqua" w:eastAsia="Book Antiqua" w:hAnsi="Book Antiqua" w:cs="Book Antiqua"/>
          <w:sz w:val="24"/>
          <w:szCs w:val="24"/>
        </w:rPr>
      </w:pPr>
      <w:r w:rsidRPr="17725D2D">
        <w:rPr>
          <w:rFonts w:ascii="Book Antiqua" w:eastAsia="Book Antiqua" w:hAnsi="Book Antiqua" w:cs="Book Antiqua"/>
          <w:b/>
          <w:bCs/>
          <w:color w:val="000000" w:themeColor="text1"/>
          <w:sz w:val="24"/>
          <w:szCs w:val="24"/>
        </w:rPr>
        <w:t xml:space="preserve">Attendance/tardiness policies specific to Examinations/Assignments: </w:t>
      </w:r>
      <w:r w:rsidRPr="17725D2D">
        <w:rPr>
          <w:rFonts w:ascii="Book Antiqua" w:eastAsia="Book Antiqua" w:hAnsi="Book Antiqua" w:cs="Book Antiqua"/>
          <w:color w:val="000000" w:themeColor="text1"/>
          <w:sz w:val="24"/>
          <w:szCs w:val="24"/>
        </w:rPr>
        <w:t>In case students are unable to attend an examination for any reason, they are required to contact Dr. Alesia Wagner, Associate Dean of Academic Affairs. Please refer to the Student Handbook for a complete description of the policy. To qualify for a makeup of the following in OPP</w:t>
      </w:r>
      <w:r w:rsidR="39620271" w:rsidRPr="17725D2D">
        <w:rPr>
          <w:rFonts w:ascii="Book Antiqua" w:eastAsia="Book Antiqua" w:hAnsi="Book Antiqua" w:cs="Book Antiqua"/>
          <w:color w:val="000000" w:themeColor="text1"/>
          <w:sz w:val="24"/>
          <w:szCs w:val="24"/>
        </w:rPr>
        <w:t>3</w:t>
      </w:r>
      <w:r w:rsidRPr="17725D2D">
        <w:rPr>
          <w:rFonts w:ascii="Book Antiqua" w:eastAsia="Book Antiqua" w:hAnsi="Book Antiqua" w:cs="Book Antiqua"/>
          <w:color w:val="000000" w:themeColor="text1"/>
          <w:sz w:val="24"/>
          <w:szCs w:val="24"/>
        </w:rPr>
        <w:t xml:space="preserve">, an excused absence is </w:t>
      </w:r>
      <w:r w:rsidRPr="17725D2D">
        <w:rPr>
          <w:rFonts w:ascii="Book Antiqua" w:eastAsia="Book Antiqua" w:hAnsi="Book Antiqua" w:cs="Book Antiqua"/>
          <w:sz w:val="24"/>
          <w:szCs w:val="24"/>
        </w:rPr>
        <w:t xml:space="preserve">required: </w:t>
      </w:r>
    </w:p>
    <w:p w14:paraId="0B74EC67" w14:textId="1802450B" w:rsidR="1DE8E83A" w:rsidRDefault="1DE8E83A">
      <w:pPr>
        <w:pStyle w:val="ListParagraph"/>
        <w:spacing w:after="0" w:line="240" w:lineRule="auto"/>
        <w:rPr>
          <w:rFonts w:ascii="Book Antiqua" w:eastAsia="Book Antiqua" w:hAnsi="Book Antiqua" w:cs="Book Antiqua"/>
          <w:iCs w:val="0"/>
          <w:sz w:val="24"/>
          <w:szCs w:val="24"/>
        </w:rPr>
      </w:pPr>
      <w:r w:rsidRPr="27D6BF8E">
        <w:rPr>
          <w:rFonts w:ascii="Book Antiqua" w:eastAsia="Book Antiqua" w:hAnsi="Book Antiqua" w:cs="Book Antiqua"/>
          <w:iCs w:val="0"/>
          <w:sz w:val="24"/>
          <w:szCs w:val="24"/>
        </w:rPr>
        <w:t>all theory exams</w:t>
      </w:r>
    </w:p>
    <w:p w14:paraId="54D8F44A" w14:textId="3E8B1FBF" w:rsidR="1DE8E83A" w:rsidRDefault="50DBB6D8">
      <w:pPr>
        <w:pStyle w:val="ListParagraph"/>
        <w:spacing w:after="0" w:line="240" w:lineRule="auto"/>
        <w:rPr>
          <w:rFonts w:ascii="Book Antiqua" w:eastAsia="Book Antiqua" w:hAnsi="Book Antiqua" w:cs="Book Antiqua"/>
          <w:iCs w:val="0"/>
          <w:sz w:val="24"/>
          <w:szCs w:val="24"/>
        </w:rPr>
      </w:pPr>
      <w:r w:rsidRPr="17725D2D">
        <w:rPr>
          <w:rFonts w:ascii="Book Antiqua" w:eastAsia="Book Antiqua" w:hAnsi="Book Antiqua" w:cs="Book Antiqua"/>
          <w:sz w:val="24"/>
          <w:szCs w:val="24"/>
        </w:rPr>
        <w:t>all practical exams</w:t>
      </w:r>
    </w:p>
    <w:p w14:paraId="3AA3BC23" w14:textId="23F40FA8" w:rsidR="17725D2D" w:rsidRDefault="17725D2D" w:rsidP="17725D2D">
      <w:pPr>
        <w:spacing w:after="0" w:line="240" w:lineRule="auto"/>
        <w:ind w:left="1440"/>
        <w:rPr>
          <w:rFonts w:ascii="Book Antiqua" w:eastAsia="Book Antiqua" w:hAnsi="Book Antiqua" w:cs="Book Antiqua"/>
          <w:b/>
          <w:bCs/>
          <w:sz w:val="24"/>
          <w:szCs w:val="24"/>
        </w:rPr>
      </w:pPr>
    </w:p>
    <w:p w14:paraId="3396B181" w14:textId="5AD7956E" w:rsidR="1DE8E83A" w:rsidRDefault="50DBB6D8" w:rsidP="17725D2D">
      <w:pPr>
        <w:spacing w:after="0" w:line="240" w:lineRule="auto"/>
        <w:rPr>
          <w:rFonts w:ascii="Book Antiqua" w:eastAsia="Book Antiqua" w:hAnsi="Book Antiqua" w:cs="Book Antiqua"/>
          <w:sz w:val="22"/>
          <w:szCs w:val="22"/>
        </w:rPr>
      </w:pPr>
      <w:r w:rsidRPr="17725D2D">
        <w:rPr>
          <w:rFonts w:ascii="Book Antiqua" w:eastAsia="Book Antiqua" w:hAnsi="Book Antiqua" w:cs="Book Antiqua"/>
          <w:b/>
          <w:bCs/>
          <w:sz w:val="24"/>
          <w:szCs w:val="24"/>
        </w:rPr>
        <w:t>Practical Exams</w:t>
      </w:r>
      <w:r w:rsidRPr="17725D2D">
        <w:rPr>
          <w:rFonts w:ascii="Book Antiqua" w:eastAsia="Book Antiqua" w:hAnsi="Book Antiqua" w:cs="Book Antiqua"/>
          <w:sz w:val="24"/>
          <w:szCs w:val="24"/>
        </w:rPr>
        <w:t xml:space="preserve">: Per the TUCOM handbook for practical clinical skills examinations, </w:t>
      </w:r>
      <w:r w:rsidRPr="17725D2D">
        <w:rPr>
          <w:rFonts w:ascii="Book Antiqua" w:eastAsia="Book Antiqua" w:hAnsi="Book Antiqua" w:cs="Book Antiqua"/>
          <w:b/>
          <w:bCs/>
          <w:sz w:val="24"/>
          <w:szCs w:val="24"/>
          <w:u w:val="single"/>
        </w:rPr>
        <w:t>students are expected to arrive at their assigned site fifteen (15) minutes PRIOR to their scheduled examination start time</w:t>
      </w:r>
      <w:r w:rsidRPr="17725D2D">
        <w:rPr>
          <w:rFonts w:ascii="Book Antiqua" w:eastAsia="Book Antiqua" w:hAnsi="Book Antiqua" w:cs="Book Antiqua"/>
          <w:sz w:val="24"/>
          <w:szCs w:val="24"/>
        </w:rPr>
        <w:t xml:space="preserve">. </w:t>
      </w:r>
    </w:p>
    <w:p w14:paraId="000C1328" w14:textId="7E860685" w:rsidR="1DE8E83A" w:rsidRDefault="37AD627F">
      <w:pPr>
        <w:pStyle w:val="ListParagraph"/>
        <w:spacing w:after="0" w:line="276" w:lineRule="auto"/>
        <w:rPr>
          <w:rFonts w:ascii="Book Antiqua" w:eastAsia="Book Antiqua" w:hAnsi="Book Antiqua" w:cs="Book Antiqua"/>
          <w:szCs w:val="22"/>
        </w:rPr>
      </w:pPr>
      <w:r w:rsidRPr="17725D2D">
        <w:rPr>
          <w:rFonts w:ascii="Book Antiqua" w:eastAsia="Book Antiqua" w:hAnsi="Book Antiqua" w:cs="Book Antiqua"/>
          <w:iCs w:val="0"/>
          <w:color w:val="000000" w:themeColor="text1"/>
          <w:sz w:val="24"/>
          <w:szCs w:val="24"/>
        </w:rPr>
        <w:t>Students who arrive &lt;15 minutes prior to the exam are considered late and will lose both professionalism/preparedness points for the event, but they will still be able to take their exam.</w:t>
      </w:r>
    </w:p>
    <w:p w14:paraId="44CD5602" w14:textId="3E7D255B" w:rsidR="1DE8E83A" w:rsidRDefault="50DBB6D8">
      <w:pPr>
        <w:pStyle w:val="ListParagraph"/>
        <w:spacing w:after="0" w:line="276" w:lineRule="auto"/>
        <w:rPr>
          <w:rFonts w:ascii="Book Antiqua" w:eastAsia="Book Antiqua" w:hAnsi="Book Antiqua" w:cs="Book Antiqua"/>
          <w:szCs w:val="22"/>
        </w:rPr>
      </w:pPr>
      <w:r w:rsidRPr="17725D2D">
        <w:rPr>
          <w:rFonts w:ascii="Book Antiqua" w:eastAsia="Book Antiqua" w:hAnsi="Book Antiqua" w:cs="Book Antiqua"/>
          <w:sz w:val="24"/>
          <w:szCs w:val="24"/>
        </w:rPr>
        <w:t>Students arriving after the scheduled exam start time will be considered absent and will not be allowed to take the exam. One of the following two scenarios may follow:</w:t>
      </w:r>
    </w:p>
    <w:p w14:paraId="1903C30E" w14:textId="324FB7F0" w:rsidR="1DE8E83A" w:rsidRDefault="50DBB6D8">
      <w:pPr>
        <w:pStyle w:val="ListParagraph"/>
        <w:spacing w:after="0" w:line="240" w:lineRule="auto"/>
        <w:ind w:left="1800"/>
        <w:rPr>
          <w:rFonts w:ascii="Book Antiqua" w:eastAsia="Book Antiqua" w:hAnsi="Book Antiqua" w:cs="Book Antiqua"/>
          <w:sz w:val="24"/>
          <w:szCs w:val="24"/>
        </w:rPr>
      </w:pPr>
      <w:r w:rsidRPr="17725D2D">
        <w:rPr>
          <w:rFonts w:ascii="Book Antiqua" w:eastAsia="Book Antiqua" w:hAnsi="Book Antiqua" w:cs="Book Antiqua"/>
          <w:sz w:val="24"/>
          <w:szCs w:val="24"/>
        </w:rPr>
        <w:t xml:space="preserve">If absence </w:t>
      </w:r>
      <w:r w:rsidRPr="17725D2D">
        <w:rPr>
          <w:rFonts w:ascii="Book Antiqua" w:eastAsia="Book Antiqua" w:hAnsi="Book Antiqua" w:cs="Book Antiqua"/>
          <w:b/>
          <w:bCs/>
          <w:sz w:val="24"/>
          <w:szCs w:val="24"/>
        </w:rPr>
        <w:t>is excused</w:t>
      </w:r>
      <w:r w:rsidRPr="17725D2D">
        <w:rPr>
          <w:rFonts w:ascii="Book Antiqua" w:eastAsia="Book Antiqua" w:hAnsi="Book Antiqua" w:cs="Book Antiqua"/>
          <w:sz w:val="24"/>
          <w:szCs w:val="24"/>
        </w:rPr>
        <w:t xml:space="preserve">: the student will be allowed to take a makeup examination, which may or may not occur on the same day. </w:t>
      </w:r>
    </w:p>
    <w:p w14:paraId="5D7D9518" w14:textId="317CC2B4" w:rsidR="1DE8E83A" w:rsidRDefault="50DBB6D8">
      <w:pPr>
        <w:pStyle w:val="ListParagraph"/>
        <w:spacing w:after="0" w:line="240" w:lineRule="auto"/>
        <w:ind w:left="1800"/>
        <w:rPr>
          <w:rFonts w:ascii="Book Antiqua" w:eastAsia="Book Antiqua" w:hAnsi="Book Antiqua" w:cs="Book Antiqua"/>
          <w:sz w:val="24"/>
          <w:szCs w:val="24"/>
        </w:rPr>
      </w:pPr>
      <w:r w:rsidRPr="17725D2D">
        <w:rPr>
          <w:rFonts w:ascii="Book Antiqua" w:eastAsia="Book Antiqua" w:hAnsi="Book Antiqua" w:cs="Book Antiqua"/>
          <w:sz w:val="24"/>
          <w:szCs w:val="24"/>
        </w:rPr>
        <w:t xml:space="preserve">If the absence is </w:t>
      </w:r>
      <w:r w:rsidRPr="17725D2D">
        <w:rPr>
          <w:rFonts w:ascii="Book Antiqua" w:eastAsia="Book Antiqua" w:hAnsi="Book Antiqua" w:cs="Book Antiqua"/>
          <w:b/>
          <w:bCs/>
          <w:sz w:val="24"/>
          <w:szCs w:val="24"/>
        </w:rPr>
        <w:t>not excused</w:t>
      </w:r>
      <w:r w:rsidRPr="17725D2D">
        <w:rPr>
          <w:rFonts w:ascii="Book Antiqua" w:eastAsia="Book Antiqua" w:hAnsi="Book Antiqua" w:cs="Book Antiqua"/>
          <w:sz w:val="24"/>
          <w:szCs w:val="24"/>
        </w:rPr>
        <w:t>, on the first occurrence, the student may be allowed to take a makeup exam per Handbook policy within three (3) business days of their return to campus, at a time determined by the Course Coordinator and accept a professionalism.  The professionalism penalty for OPP</w:t>
      </w:r>
      <w:r w:rsidR="41221531" w:rsidRPr="17725D2D">
        <w:rPr>
          <w:rFonts w:ascii="Book Antiqua" w:eastAsia="Book Antiqua" w:hAnsi="Book Antiqua" w:cs="Book Antiqua"/>
          <w:sz w:val="24"/>
          <w:szCs w:val="24"/>
        </w:rPr>
        <w:t>3</w:t>
      </w:r>
      <w:r w:rsidRPr="17725D2D">
        <w:rPr>
          <w:rFonts w:ascii="Book Antiqua" w:eastAsia="Book Antiqua" w:hAnsi="Book Antiqua" w:cs="Book Antiqua"/>
          <w:sz w:val="24"/>
          <w:szCs w:val="24"/>
        </w:rPr>
        <w:t xml:space="preserve"> is a</w:t>
      </w:r>
      <w:r w:rsidRPr="17725D2D">
        <w:rPr>
          <w:rFonts w:ascii="Book Antiqua" w:eastAsia="Book Antiqua" w:hAnsi="Book Antiqua" w:cs="Book Antiqua"/>
          <w:b/>
          <w:bCs/>
          <w:sz w:val="24"/>
          <w:szCs w:val="24"/>
        </w:rPr>
        <w:t xml:space="preserve"> loss of 20% </w:t>
      </w:r>
      <w:r w:rsidRPr="17725D2D">
        <w:rPr>
          <w:rFonts w:ascii="Book Antiqua" w:eastAsia="Book Antiqua" w:hAnsi="Book Antiqua" w:cs="Book Antiqua"/>
          <w:sz w:val="24"/>
          <w:szCs w:val="24"/>
        </w:rPr>
        <w:t>of the student’s professionalism grade.</w:t>
      </w:r>
    </w:p>
    <w:p w14:paraId="5F1A564B" w14:textId="49B23ECA" w:rsidR="17725D2D" w:rsidRDefault="17725D2D" w:rsidP="17725D2D">
      <w:pPr>
        <w:pStyle w:val="ListParagraph"/>
        <w:numPr>
          <w:ilvl w:val="0"/>
          <w:numId w:val="0"/>
        </w:numPr>
        <w:spacing w:after="0" w:line="240" w:lineRule="auto"/>
        <w:ind w:left="1800"/>
        <w:rPr>
          <w:rFonts w:ascii="Book Antiqua" w:eastAsia="Book Antiqua" w:hAnsi="Book Antiqua" w:cs="Book Antiqua"/>
          <w:sz w:val="24"/>
          <w:szCs w:val="24"/>
        </w:rPr>
      </w:pPr>
    </w:p>
    <w:p w14:paraId="7DE91205" w14:textId="24189DA4" w:rsidR="1DE8E83A" w:rsidRDefault="50DBB6D8" w:rsidP="17725D2D">
      <w:pPr>
        <w:spacing w:after="0" w:line="240" w:lineRule="auto"/>
        <w:rPr>
          <w:rFonts w:ascii="Book Antiqua" w:eastAsia="Book Antiqua" w:hAnsi="Book Antiqua" w:cs="Book Antiqua"/>
          <w:sz w:val="24"/>
          <w:szCs w:val="24"/>
        </w:rPr>
      </w:pPr>
      <w:r w:rsidRPr="17725D2D">
        <w:rPr>
          <w:rFonts w:ascii="Book Antiqua" w:eastAsia="Book Antiqua" w:hAnsi="Book Antiqua" w:cs="Book Antiqua"/>
          <w:b/>
          <w:bCs/>
          <w:sz w:val="24"/>
          <w:szCs w:val="24"/>
        </w:rPr>
        <w:t>Theory Exams</w:t>
      </w:r>
      <w:r w:rsidRPr="17725D2D">
        <w:rPr>
          <w:rFonts w:ascii="Book Antiqua" w:eastAsia="Book Antiqua" w:hAnsi="Book Antiqua" w:cs="Book Antiqua"/>
          <w:sz w:val="24"/>
          <w:szCs w:val="24"/>
        </w:rPr>
        <w:t>: Per the TUCOM handbook policy, relating to &gt;20 minutes tardiness to a theory exam, “If the absence is not excused, the student may either take a makeup examination and accept a professionalism penalty as defined in the course syllabus or forgo taking the examination and receive a grade of 0.”  The</w:t>
      </w:r>
      <w:r w:rsidR="7ED1725B" w:rsidRPr="17725D2D">
        <w:rPr>
          <w:rFonts w:ascii="Book Antiqua" w:eastAsia="Book Antiqua" w:hAnsi="Book Antiqua" w:cs="Book Antiqua"/>
          <w:sz w:val="24"/>
          <w:szCs w:val="24"/>
        </w:rPr>
        <w:t xml:space="preserve"> professionalism</w:t>
      </w:r>
      <w:r w:rsidRPr="17725D2D">
        <w:rPr>
          <w:rFonts w:ascii="Book Antiqua" w:eastAsia="Book Antiqua" w:hAnsi="Book Antiqua" w:cs="Book Antiqua"/>
          <w:sz w:val="24"/>
          <w:szCs w:val="24"/>
        </w:rPr>
        <w:t xml:space="preserve"> penalty for OPP</w:t>
      </w:r>
      <w:r w:rsidR="5BFC420E" w:rsidRPr="17725D2D">
        <w:rPr>
          <w:rFonts w:ascii="Book Antiqua" w:eastAsia="Book Antiqua" w:hAnsi="Book Antiqua" w:cs="Book Antiqua"/>
          <w:sz w:val="24"/>
          <w:szCs w:val="24"/>
        </w:rPr>
        <w:t>3</w:t>
      </w:r>
      <w:r w:rsidR="5F608F98" w:rsidRPr="17725D2D">
        <w:rPr>
          <w:rFonts w:ascii="Book Antiqua" w:eastAsia="Book Antiqua" w:hAnsi="Book Antiqua" w:cs="Book Antiqua"/>
          <w:sz w:val="24"/>
          <w:szCs w:val="24"/>
        </w:rPr>
        <w:t xml:space="preserve"> in this scenario</w:t>
      </w:r>
      <w:r w:rsidRPr="17725D2D">
        <w:rPr>
          <w:rFonts w:ascii="Book Antiqua" w:eastAsia="Book Antiqua" w:hAnsi="Book Antiqua" w:cs="Book Antiqua"/>
          <w:sz w:val="24"/>
          <w:szCs w:val="24"/>
        </w:rPr>
        <w:t xml:space="preserve"> is a loss</w:t>
      </w:r>
      <w:r w:rsidRPr="17725D2D">
        <w:rPr>
          <w:rFonts w:ascii="Book Antiqua" w:eastAsia="Book Antiqua" w:hAnsi="Book Antiqua" w:cs="Book Antiqua"/>
          <w:b/>
          <w:bCs/>
          <w:sz w:val="24"/>
          <w:szCs w:val="24"/>
        </w:rPr>
        <w:t xml:space="preserve"> of 20% </w:t>
      </w:r>
      <w:r w:rsidRPr="17725D2D">
        <w:rPr>
          <w:rFonts w:ascii="Book Antiqua" w:eastAsia="Book Antiqua" w:hAnsi="Book Antiqua" w:cs="Book Antiqua"/>
          <w:sz w:val="24"/>
          <w:szCs w:val="24"/>
        </w:rPr>
        <w:t>of the student’s professionalism grade.</w:t>
      </w:r>
    </w:p>
    <w:p w14:paraId="6E35C751" w14:textId="3E3A434F" w:rsidR="17725D2D" w:rsidRDefault="17725D2D" w:rsidP="17725D2D">
      <w:pPr>
        <w:spacing w:after="0" w:line="240" w:lineRule="auto"/>
        <w:rPr>
          <w:rFonts w:ascii="Book Antiqua" w:eastAsia="Book Antiqua" w:hAnsi="Book Antiqua" w:cs="Book Antiqua"/>
          <w:b/>
          <w:bCs/>
          <w:sz w:val="24"/>
          <w:szCs w:val="24"/>
        </w:rPr>
      </w:pPr>
    </w:p>
    <w:p w14:paraId="6AF0437E" w14:textId="09FE9AC9" w:rsidR="1DE8E83A" w:rsidRDefault="50DBB6D8" w:rsidP="17725D2D">
      <w:pPr>
        <w:spacing w:after="0" w:line="240" w:lineRule="auto"/>
        <w:rPr>
          <w:rFonts w:ascii="Book Antiqua" w:eastAsia="Book Antiqua" w:hAnsi="Book Antiqua" w:cs="Book Antiqua"/>
          <w:sz w:val="24"/>
          <w:szCs w:val="24"/>
        </w:rPr>
      </w:pPr>
      <w:r w:rsidRPr="17725D2D">
        <w:rPr>
          <w:rFonts w:ascii="Book Antiqua" w:eastAsia="Book Antiqua" w:hAnsi="Book Antiqua" w:cs="Book Antiqua"/>
          <w:b/>
          <w:bCs/>
          <w:sz w:val="24"/>
          <w:szCs w:val="24"/>
        </w:rPr>
        <w:t>Other Assignments/Events</w:t>
      </w:r>
      <w:r w:rsidRPr="17725D2D">
        <w:rPr>
          <w:rFonts w:ascii="Book Antiqua" w:eastAsia="Book Antiqua" w:hAnsi="Book Antiqua" w:cs="Book Antiqua"/>
          <w:sz w:val="24"/>
          <w:szCs w:val="24"/>
        </w:rPr>
        <w:t>: There will NOT be a makeup opportunity for any other assessments or assignments (e.g., quizzes, labs, Canvas assignments). Missing assignments will be assigned zero points.</w:t>
      </w:r>
    </w:p>
    <w:p w14:paraId="1BCB1774" w14:textId="646A5FE5" w:rsidR="17725D2D" w:rsidRDefault="17725D2D" w:rsidP="17725D2D">
      <w:pPr>
        <w:spacing w:after="0" w:line="240" w:lineRule="auto"/>
        <w:rPr>
          <w:rFonts w:ascii="Book Antiqua" w:eastAsia="Book Antiqua" w:hAnsi="Book Antiqua" w:cs="Book Antiqua"/>
          <w:b/>
          <w:bCs/>
          <w:sz w:val="24"/>
          <w:szCs w:val="24"/>
        </w:rPr>
      </w:pPr>
    </w:p>
    <w:p w14:paraId="25E8E144" w14:textId="2B32C26D" w:rsidR="3803F7DF" w:rsidRDefault="50DBB6D8" w:rsidP="17725D2D">
      <w:pPr>
        <w:spacing w:after="0" w:line="276" w:lineRule="auto"/>
        <w:rPr>
          <w:rFonts w:ascii="Book Antiqua" w:eastAsia="Book Antiqua" w:hAnsi="Book Antiqua" w:cs="Book Antiqua"/>
          <w:iCs w:val="0"/>
          <w:color w:val="000000" w:themeColor="text1"/>
          <w:sz w:val="24"/>
          <w:szCs w:val="24"/>
        </w:rPr>
      </w:pPr>
      <w:r w:rsidRPr="17725D2D">
        <w:rPr>
          <w:rFonts w:ascii="Book Antiqua" w:eastAsia="Book Antiqua" w:hAnsi="Book Antiqua" w:cs="Book Antiqua"/>
          <w:b/>
          <w:bCs/>
          <w:sz w:val="24"/>
          <w:szCs w:val="24"/>
        </w:rPr>
        <w:t>Makeup Assessments:</w:t>
      </w:r>
      <w:r w:rsidRPr="17725D2D">
        <w:rPr>
          <w:rFonts w:ascii="Book Antiqua" w:eastAsia="Book Antiqua" w:hAnsi="Book Antiqua" w:cs="Book Antiqua"/>
          <w:sz w:val="24"/>
          <w:szCs w:val="24"/>
        </w:rPr>
        <w:t xml:space="preserve"> All students with excused absences for assessments for which makeup is offered will be expected to follow the handbook policy of completing their exams within three (3) business days of their return to campus</w:t>
      </w:r>
      <w:r w:rsidR="5DAD6D9F" w:rsidRPr="17725D2D">
        <w:rPr>
          <w:rFonts w:ascii="Book Antiqua" w:eastAsia="Book Antiqua" w:hAnsi="Book Antiqua" w:cs="Book Antiqua"/>
          <w:sz w:val="24"/>
          <w:szCs w:val="24"/>
        </w:rPr>
        <w:t xml:space="preserve">. </w:t>
      </w:r>
      <w:r w:rsidR="4D07CCFD" w:rsidRPr="17725D2D">
        <w:rPr>
          <w:rFonts w:ascii="Book Antiqua" w:eastAsia="Book Antiqua" w:hAnsi="Book Antiqua" w:cs="Book Antiqua"/>
          <w:iCs w:val="0"/>
          <w:color w:val="000000" w:themeColor="text1"/>
          <w:sz w:val="24"/>
          <w:szCs w:val="24"/>
        </w:rPr>
        <w:t xml:space="preserve">In general, makeup assessments are like the original exam in terms of kind and scope. </w:t>
      </w:r>
    </w:p>
    <w:p w14:paraId="177A435C" w14:textId="66B7759B" w:rsidR="17725D2D" w:rsidRDefault="17725D2D" w:rsidP="17725D2D">
      <w:pPr>
        <w:spacing w:after="0" w:line="240" w:lineRule="auto"/>
        <w:rPr>
          <w:rFonts w:ascii="Book Antiqua" w:eastAsia="Book Antiqua" w:hAnsi="Book Antiqua" w:cs="Book Antiqua"/>
          <w:b/>
          <w:bCs/>
          <w:i/>
          <w:color w:val="000000" w:themeColor="text1"/>
          <w:sz w:val="24"/>
          <w:szCs w:val="24"/>
          <w:u w:val="single"/>
        </w:rPr>
      </w:pPr>
    </w:p>
    <w:p w14:paraId="46325ED6" w14:textId="061FFBB5" w:rsidR="3803F7DF" w:rsidRDefault="36FFB549" w:rsidP="17725D2D">
      <w:pPr>
        <w:spacing w:after="0" w:line="240" w:lineRule="auto"/>
        <w:rPr>
          <w:rFonts w:ascii="Book Antiqua" w:eastAsia="Book Antiqua" w:hAnsi="Book Antiqua" w:cs="Book Antiqua"/>
          <w:color w:val="000000" w:themeColor="text1"/>
          <w:sz w:val="24"/>
          <w:szCs w:val="24"/>
        </w:rPr>
      </w:pPr>
      <w:r w:rsidRPr="17725D2D">
        <w:rPr>
          <w:rFonts w:ascii="Book Antiqua" w:eastAsia="Book Antiqua" w:hAnsi="Book Antiqua" w:cs="Book Antiqua"/>
          <w:b/>
          <w:bCs/>
          <w:i/>
          <w:color w:val="000000" w:themeColor="text1"/>
          <w:sz w:val="24"/>
          <w:szCs w:val="24"/>
          <w:u w:val="single"/>
        </w:rPr>
        <w:t>Laboratory practice session attendance is required</w:t>
      </w:r>
      <w:r w:rsidRPr="17725D2D">
        <w:rPr>
          <w:rFonts w:ascii="Book Antiqua" w:eastAsia="Book Antiqua" w:hAnsi="Book Antiqua" w:cs="Book Antiqua"/>
          <w:b/>
          <w:bCs/>
          <w:i/>
          <w:color w:val="000000" w:themeColor="text1"/>
          <w:sz w:val="24"/>
          <w:szCs w:val="24"/>
        </w:rPr>
        <w:t xml:space="preserve"> </w:t>
      </w:r>
      <w:r w:rsidRPr="17725D2D">
        <w:rPr>
          <w:rFonts w:ascii="Book Antiqua" w:eastAsia="Book Antiqua" w:hAnsi="Book Antiqua" w:cs="Book Antiqua"/>
          <w:color w:val="000000" w:themeColor="text1"/>
          <w:sz w:val="24"/>
          <w:szCs w:val="24"/>
        </w:rPr>
        <w:t xml:space="preserve">as part of the AOA’s mandate and is designed to help students develop a sense of professionalism with regards to patient interactions, ethical </w:t>
      </w:r>
      <w:r w:rsidRPr="17725D2D">
        <w:rPr>
          <w:rFonts w:ascii="Book Antiqua" w:eastAsia="Book Antiqua" w:hAnsi="Book Antiqua" w:cs="Book Antiqua"/>
          <w:color w:val="000000" w:themeColor="text1"/>
          <w:sz w:val="24"/>
          <w:szCs w:val="24"/>
        </w:rPr>
        <w:lastRenderedPageBreak/>
        <w:t xml:space="preserve">principles, collaboration with health professionals, lifelong learning, and to prepare for the medical-legal expectations of their future osteopathic medical practices. </w:t>
      </w:r>
    </w:p>
    <w:p w14:paraId="43FE3CFC" w14:textId="0A1358FA" w:rsidR="17725D2D" w:rsidRDefault="17725D2D" w:rsidP="17725D2D">
      <w:pPr>
        <w:spacing w:after="0" w:line="240" w:lineRule="auto"/>
        <w:rPr>
          <w:rFonts w:ascii="Book Antiqua" w:eastAsia="Book Antiqua" w:hAnsi="Book Antiqua" w:cs="Book Antiqua"/>
          <w:b/>
          <w:bCs/>
          <w:i/>
          <w:color w:val="000000" w:themeColor="text1"/>
          <w:sz w:val="24"/>
          <w:szCs w:val="24"/>
          <w:u w:val="single"/>
        </w:rPr>
      </w:pPr>
    </w:p>
    <w:p w14:paraId="3E9015DC" w14:textId="260793B7" w:rsidR="3803F7DF" w:rsidRDefault="192E7495" w:rsidP="17725D2D">
      <w:pPr>
        <w:spacing w:after="0" w:line="240" w:lineRule="auto"/>
        <w:rPr>
          <w:rFonts w:ascii="Book Antiqua" w:eastAsia="Book Antiqua" w:hAnsi="Book Antiqua" w:cs="Book Antiqua"/>
          <w:color w:val="000000" w:themeColor="text1"/>
          <w:sz w:val="24"/>
          <w:szCs w:val="24"/>
        </w:rPr>
      </w:pPr>
      <w:r w:rsidRPr="17725D2D">
        <w:rPr>
          <w:rFonts w:ascii="Book Antiqua" w:eastAsia="Book Antiqua" w:hAnsi="Book Antiqua" w:cs="Book Antiqua"/>
          <w:b/>
          <w:bCs/>
          <w:i/>
          <w:color w:val="000000" w:themeColor="text1"/>
          <w:sz w:val="24"/>
          <w:szCs w:val="24"/>
          <w:u w:val="single"/>
        </w:rPr>
        <w:t>Attendance is required for all designated mandatory sessions.</w:t>
      </w:r>
      <w:r w:rsidR="3DA5B60B" w:rsidRPr="17725D2D">
        <w:rPr>
          <w:rFonts w:ascii="Book Antiqua" w:eastAsia="Book Antiqua" w:hAnsi="Book Antiqua" w:cs="Book Antiqua"/>
          <w:b/>
          <w:bCs/>
          <w:i/>
          <w:color w:val="000000" w:themeColor="text1"/>
          <w:sz w:val="24"/>
          <w:szCs w:val="24"/>
        </w:rPr>
        <w:t xml:space="preserve"> </w:t>
      </w:r>
      <w:r w:rsidRPr="17725D2D">
        <w:rPr>
          <w:rFonts w:ascii="Book Antiqua" w:eastAsia="Book Antiqua" w:hAnsi="Book Antiqua" w:cs="Book Antiqua"/>
          <w:color w:val="000000" w:themeColor="text1"/>
          <w:sz w:val="24"/>
          <w:szCs w:val="24"/>
        </w:rPr>
        <w:t>Please reference the pre-clinical calendar for the most up to date designation of mandatory sessions for OPP</w:t>
      </w:r>
      <w:r w:rsidR="5401E980" w:rsidRPr="17725D2D">
        <w:rPr>
          <w:rFonts w:ascii="Book Antiqua" w:eastAsia="Book Antiqua" w:hAnsi="Book Antiqua" w:cs="Book Antiqua"/>
          <w:color w:val="000000" w:themeColor="text1"/>
          <w:sz w:val="24"/>
          <w:szCs w:val="24"/>
        </w:rPr>
        <w:t>3</w:t>
      </w:r>
      <w:r w:rsidRPr="17725D2D">
        <w:rPr>
          <w:rFonts w:ascii="Book Antiqua" w:eastAsia="Book Antiqua" w:hAnsi="Book Antiqua" w:cs="Book Antiqua"/>
          <w:color w:val="000000" w:themeColor="text1"/>
          <w:sz w:val="24"/>
          <w:szCs w:val="24"/>
        </w:rPr>
        <w:t xml:space="preserve"> (currently only the Intro to OPP</w:t>
      </w:r>
      <w:r w:rsidR="2ABD68D6" w:rsidRPr="17725D2D">
        <w:rPr>
          <w:rFonts w:ascii="Book Antiqua" w:eastAsia="Book Antiqua" w:hAnsi="Book Antiqua" w:cs="Book Antiqua"/>
          <w:color w:val="000000" w:themeColor="text1"/>
          <w:sz w:val="24"/>
          <w:szCs w:val="24"/>
        </w:rPr>
        <w:t>3</w:t>
      </w:r>
      <w:r w:rsidRPr="17725D2D">
        <w:rPr>
          <w:rFonts w:ascii="Book Antiqua" w:eastAsia="Book Antiqua" w:hAnsi="Book Antiqua" w:cs="Book Antiqua"/>
          <w:color w:val="000000" w:themeColor="text1"/>
          <w:sz w:val="24"/>
          <w:szCs w:val="24"/>
        </w:rPr>
        <w:t xml:space="preserve"> lecture and all exams will be the only other mandatory live events aside from labs).</w:t>
      </w:r>
    </w:p>
    <w:p w14:paraId="1E31A01B" w14:textId="5FA2A456" w:rsidR="17725D2D" w:rsidRDefault="17725D2D" w:rsidP="17725D2D">
      <w:pPr>
        <w:spacing w:after="0" w:line="240" w:lineRule="auto"/>
        <w:rPr>
          <w:rFonts w:ascii="Book Antiqua" w:eastAsia="Book Antiqua" w:hAnsi="Book Antiqua" w:cs="Book Antiqua"/>
          <w:color w:val="000000" w:themeColor="text1"/>
          <w:sz w:val="24"/>
          <w:szCs w:val="24"/>
        </w:rPr>
      </w:pPr>
    </w:p>
    <w:p w14:paraId="477A8C9C" w14:textId="783F03F7" w:rsidR="3803F7DF" w:rsidRDefault="192E7495" w:rsidP="17725D2D">
      <w:pPr>
        <w:spacing w:after="0" w:line="240" w:lineRule="auto"/>
        <w:rPr>
          <w:rFonts w:ascii="Book Antiqua" w:eastAsia="Book Antiqua" w:hAnsi="Book Antiqua" w:cs="Book Antiqua"/>
          <w:color w:val="000000" w:themeColor="text1"/>
          <w:sz w:val="24"/>
          <w:szCs w:val="24"/>
        </w:rPr>
      </w:pPr>
      <w:r w:rsidRPr="17725D2D">
        <w:rPr>
          <w:rFonts w:ascii="Book Antiqua" w:eastAsia="Book Antiqua" w:hAnsi="Book Antiqua" w:cs="Book Antiqua"/>
          <w:color w:val="000000" w:themeColor="text1"/>
          <w:sz w:val="24"/>
          <w:szCs w:val="24"/>
        </w:rPr>
        <w:t xml:space="preserve">Students are expected to arrive </w:t>
      </w:r>
      <w:r w:rsidR="7FB1A1D3" w:rsidRPr="17725D2D">
        <w:rPr>
          <w:rFonts w:ascii="Book Antiqua" w:eastAsia="Book Antiqua" w:hAnsi="Book Antiqua" w:cs="Book Antiqua"/>
          <w:color w:val="000000" w:themeColor="text1"/>
          <w:sz w:val="24"/>
          <w:szCs w:val="24"/>
        </w:rPr>
        <w:t>at</w:t>
      </w:r>
      <w:r w:rsidRPr="17725D2D">
        <w:rPr>
          <w:rFonts w:ascii="Book Antiqua" w:eastAsia="Book Antiqua" w:hAnsi="Book Antiqua" w:cs="Book Antiqua"/>
          <w:color w:val="000000" w:themeColor="text1"/>
          <w:sz w:val="24"/>
          <w:szCs w:val="24"/>
        </w:rPr>
        <w:t xml:space="preserve"> </w:t>
      </w:r>
      <w:r w:rsidR="302439D7" w:rsidRPr="17725D2D">
        <w:rPr>
          <w:rFonts w:ascii="Book Antiqua" w:eastAsia="Book Antiqua" w:hAnsi="Book Antiqua" w:cs="Book Antiqua"/>
          <w:color w:val="000000" w:themeColor="text1"/>
          <w:sz w:val="24"/>
          <w:szCs w:val="24"/>
        </w:rPr>
        <w:t xml:space="preserve">the </w:t>
      </w:r>
      <w:r w:rsidRPr="17725D2D">
        <w:rPr>
          <w:rFonts w:ascii="Book Antiqua" w:eastAsia="Book Antiqua" w:hAnsi="Book Antiqua" w:cs="Book Antiqua"/>
          <w:color w:val="000000" w:themeColor="text1"/>
          <w:sz w:val="24"/>
          <w:szCs w:val="24"/>
        </w:rPr>
        <w:t>OMM lab on time. Attendance will be taken by faculty</w:t>
      </w:r>
      <w:r w:rsidR="4C72A47B" w:rsidRPr="17725D2D">
        <w:rPr>
          <w:rFonts w:ascii="Book Antiqua" w:eastAsia="Book Antiqua" w:hAnsi="Book Antiqua" w:cs="Book Antiqua"/>
          <w:color w:val="000000" w:themeColor="text1"/>
          <w:sz w:val="24"/>
          <w:szCs w:val="24"/>
        </w:rPr>
        <w:t>, and a f</w:t>
      </w:r>
      <w:r w:rsidRPr="17725D2D">
        <w:rPr>
          <w:rFonts w:ascii="Book Antiqua" w:eastAsia="Book Antiqua" w:hAnsi="Book Antiqua" w:cs="Book Antiqua"/>
          <w:color w:val="000000" w:themeColor="text1"/>
          <w:sz w:val="24"/>
          <w:szCs w:val="24"/>
        </w:rPr>
        <w:t xml:space="preserve">ailure to arrive on time will result in </w:t>
      </w:r>
      <w:r w:rsidR="78F7FA0E" w:rsidRPr="17725D2D">
        <w:rPr>
          <w:rFonts w:ascii="Book Antiqua" w:eastAsia="Book Antiqua" w:hAnsi="Book Antiqua" w:cs="Book Antiqua"/>
          <w:color w:val="000000" w:themeColor="text1"/>
          <w:sz w:val="24"/>
          <w:szCs w:val="24"/>
        </w:rPr>
        <w:t>the forfeiture</w:t>
      </w:r>
      <w:r w:rsidRPr="17725D2D">
        <w:rPr>
          <w:rFonts w:ascii="Book Antiqua" w:eastAsia="Book Antiqua" w:hAnsi="Book Antiqua" w:cs="Book Antiqua"/>
          <w:color w:val="000000" w:themeColor="text1"/>
          <w:sz w:val="24"/>
          <w:szCs w:val="24"/>
        </w:rPr>
        <w:t xml:space="preserve"> of </w:t>
      </w:r>
      <w:r w:rsidR="059E8FC6" w:rsidRPr="17725D2D">
        <w:rPr>
          <w:rFonts w:ascii="Book Antiqua" w:eastAsia="Book Antiqua" w:hAnsi="Book Antiqua" w:cs="Book Antiqua"/>
          <w:color w:val="000000" w:themeColor="text1"/>
          <w:sz w:val="24"/>
          <w:szCs w:val="24"/>
        </w:rPr>
        <w:t>professionalism points</w:t>
      </w:r>
      <w:r w:rsidRPr="17725D2D">
        <w:rPr>
          <w:rFonts w:ascii="Book Antiqua" w:eastAsia="Book Antiqua" w:hAnsi="Book Antiqua" w:cs="Book Antiqua"/>
          <w:color w:val="000000" w:themeColor="text1"/>
          <w:sz w:val="24"/>
          <w:szCs w:val="24"/>
        </w:rPr>
        <w:t>. There are 2 points available for all required OPP</w:t>
      </w:r>
      <w:r w:rsidR="73BD7B1C" w:rsidRPr="17725D2D">
        <w:rPr>
          <w:rFonts w:ascii="Book Antiqua" w:eastAsia="Book Antiqua" w:hAnsi="Book Antiqua" w:cs="Book Antiqua"/>
          <w:color w:val="000000" w:themeColor="text1"/>
          <w:sz w:val="24"/>
          <w:szCs w:val="24"/>
        </w:rPr>
        <w:t>3</w:t>
      </w:r>
      <w:r w:rsidRPr="17725D2D">
        <w:rPr>
          <w:rFonts w:ascii="Book Antiqua" w:eastAsia="Book Antiqua" w:hAnsi="Book Antiqua" w:cs="Book Antiqua"/>
          <w:color w:val="000000" w:themeColor="text1"/>
          <w:sz w:val="24"/>
          <w:szCs w:val="24"/>
        </w:rPr>
        <w:t xml:space="preserve"> sessions that fall under the professionalism competency. </w:t>
      </w:r>
      <w:r w:rsidRPr="17725D2D">
        <w:rPr>
          <w:rFonts w:ascii="Book Antiqua" w:eastAsia="Book Antiqua" w:hAnsi="Book Antiqua" w:cs="Book Antiqua"/>
          <w:b/>
          <w:bCs/>
          <w:color w:val="000000" w:themeColor="text1"/>
          <w:sz w:val="24"/>
          <w:szCs w:val="24"/>
        </w:rPr>
        <w:t xml:space="preserve">If you are late at all to </w:t>
      </w:r>
      <w:r w:rsidR="59BF646E" w:rsidRPr="17725D2D">
        <w:rPr>
          <w:rFonts w:ascii="Book Antiqua" w:eastAsia="Book Antiqua" w:hAnsi="Book Antiqua" w:cs="Book Antiqua"/>
          <w:b/>
          <w:bCs/>
          <w:color w:val="000000" w:themeColor="text1"/>
          <w:sz w:val="24"/>
          <w:szCs w:val="24"/>
        </w:rPr>
        <w:t>the lab</w:t>
      </w:r>
      <w:r w:rsidRPr="17725D2D">
        <w:rPr>
          <w:rFonts w:ascii="Book Antiqua" w:eastAsia="Book Antiqua" w:hAnsi="Book Antiqua" w:cs="Book Antiqua"/>
          <w:b/>
          <w:bCs/>
          <w:color w:val="000000" w:themeColor="text1"/>
          <w:sz w:val="24"/>
          <w:szCs w:val="24"/>
        </w:rPr>
        <w:t xml:space="preserve"> you will lose the first point, and if late by 15 minutes or more you will lose the second point. As per </w:t>
      </w:r>
      <w:r w:rsidR="3420D84A" w:rsidRPr="17725D2D">
        <w:rPr>
          <w:rFonts w:ascii="Book Antiqua" w:eastAsia="Book Antiqua" w:hAnsi="Book Antiqua" w:cs="Book Antiqua"/>
          <w:b/>
          <w:bCs/>
          <w:color w:val="000000" w:themeColor="text1"/>
          <w:sz w:val="24"/>
          <w:szCs w:val="24"/>
        </w:rPr>
        <w:t>the policy</w:t>
      </w:r>
      <w:r w:rsidRPr="17725D2D">
        <w:rPr>
          <w:rFonts w:ascii="Book Antiqua" w:eastAsia="Book Antiqua" w:hAnsi="Book Antiqua" w:cs="Book Antiqua"/>
          <w:b/>
          <w:bCs/>
          <w:color w:val="000000" w:themeColor="text1"/>
          <w:sz w:val="24"/>
          <w:szCs w:val="24"/>
        </w:rPr>
        <w:t xml:space="preserve"> below, tardiness of over </w:t>
      </w:r>
      <w:r w:rsidR="6CC5AF03" w:rsidRPr="17725D2D">
        <w:rPr>
          <w:rFonts w:ascii="Book Antiqua" w:eastAsia="Book Antiqua" w:hAnsi="Book Antiqua" w:cs="Book Antiqua"/>
          <w:b/>
          <w:bCs/>
          <w:color w:val="000000" w:themeColor="text1"/>
          <w:sz w:val="24"/>
          <w:szCs w:val="24"/>
        </w:rPr>
        <w:t>20</w:t>
      </w:r>
      <w:r w:rsidRPr="17725D2D">
        <w:rPr>
          <w:rFonts w:ascii="Book Antiqua" w:eastAsia="Book Antiqua" w:hAnsi="Book Antiqua" w:cs="Book Antiqua"/>
          <w:b/>
          <w:bCs/>
          <w:color w:val="000000" w:themeColor="text1"/>
          <w:sz w:val="24"/>
          <w:szCs w:val="24"/>
        </w:rPr>
        <w:t xml:space="preserve"> minutes will be marked as an absence</w:t>
      </w:r>
      <w:r w:rsidRPr="17725D2D">
        <w:rPr>
          <w:rFonts w:ascii="Book Antiqua" w:eastAsia="Book Antiqua" w:hAnsi="Book Antiqua" w:cs="Book Antiqua"/>
          <w:color w:val="000000" w:themeColor="text1"/>
          <w:sz w:val="24"/>
          <w:szCs w:val="24"/>
        </w:rPr>
        <w:t>. The goal of this aspect of professionalism is to encourage students to arrive in a timely manner to appointments and obligations in their future professional practice. Students are expected to prepare in advance and actively participate in the entire lab session, and failure to do so may result in lost points from the participation component of their grade.</w:t>
      </w:r>
    </w:p>
    <w:p w14:paraId="3F00D74E" w14:textId="4774C4B8" w:rsidR="17725D2D" w:rsidRDefault="17725D2D" w:rsidP="17725D2D">
      <w:pPr>
        <w:spacing w:after="0" w:line="240" w:lineRule="auto"/>
        <w:rPr>
          <w:rFonts w:ascii="Book Antiqua" w:eastAsia="Book Antiqua" w:hAnsi="Book Antiqua" w:cs="Book Antiqua"/>
          <w:b/>
          <w:bCs/>
          <w:color w:val="000000" w:themeColor="text1"/>
          <w:sz w:val="24"/>
          <w:szCs w:val="24"/>
        </w:rPr>
      </w:pPr>
    </w:p>
    <w:p w14:paraId="42482A11" w14:textId="11DCEDBC" w:rsidR="1A167F75" w:rsidRDefault="36FFB549" w:rsidP="17725D2D">
      <w:pPr>
        <w:spacing w:after="0" w:line="240" w:lineRule="auto"/>
        <w:rPr>
          <w:rFonts w:ascii="Book Antiqua" w:eastAsia="Book Antiqua" w:hAnsi="Book Antiqua" w:cs="Book Antiqua"/>
          <w:color w:val="000000" w:themeColor="text1"/>
          <w:sz w:val="24"/>
          <w:szCs w:val="24"/>
        </w:rPr>
      </w:pPr>
      <w:r w:rsidRPr="17725D2D">
        <w:rPr>
          <w:rFonts w:ascii="Book Antiqua" w:eastAsia="Book Antiqua" w:hAnsi="Book Antiqua" w:cs="Book Antiqua"/>
          <w:b/>
          <w:bCs/>
          <w:color w:val="000000" w:themeColor="text1"/>
          <w:sz w:val="24"/>
          <w:szCs w:val="24"/>
        </w:rPr>
        <w:t xml:space="preserve">Students will be considered absent if they arrive </w:t>
      </w:r>
      <w:r w:rsidR="4C99023A" w:rsidRPr="17725D2D">
        <w:rPr>
          <w:rFonts w:ascii="Book Antiqua" w:eastAsia="Book Antiqua" w:hAnsi="Book Antiqua" w:cs="Book Antiqua"/>
          <w:b/>
          <w:bCs/>
          <w:color w:val="000000" w:themeColor="text1"/>
          <w:sz w:val="24"/>
          <w:szCs w:val="24"/>
        </w:rPr>
        <w:t>at the lab</w:t>
      </w:r>
      <w:r w:rsidRPr="17725D2D">
        <w:rPr>
          <w:rFonts w:ascii="Book Antiqua" w:eastAsia="Book Antiqua" w:hAnsi="Book Antiqua" w:cs="Book Antiqua"/>
          <w:b/>
          <w:bCs/>
          <w:color w:val="000000" w:themeColor="text1"/>
          <w:sz w:val="24"/>
          <w:szCs w:val="24"/>
        </w:rPr>
        <w:t xml:space="preserve"> more than </w:t>
      </w:r>
      <w:r w:rsidR="0B203CE9" w:rsidRPr="17725D2D">
        <w:rPr>
          <w:rFonts w:ascii="Book Antiqua" w:eastAsia="Book Antiqua" w:hAnsi="Book Antiqua" w:cs="Book Antiqua"/>
          <w:b/>
          <w:bCs/>
          <w:color w:val="000000" w:themeColor="text1"/>
          <w:sz w:val="24"/>
          <w:szCs w:val="24"/>
        </w:rPr>
        <w:t>2</w:t>
      </w:r>
      <w:r w:rsidRPr="17725D2D">
        <w:rPr>
          <w:rFonts w:ascii="Book Antiqua" w:eastAsia="Book Antiqua" w:hAnsi="Book Antiqua" w:cs="Book Antiqua"/>
          <w:b/>
          <w:bCs/>
          <w:color w:val="000000" w:themeColor="text1"/>
          <w:sz w:val="24"/>
          <w:szCs w:val="24"/>
        </w:rPr>
        <w:t xml:space="preserve">0 minutes late. </w:t>
      </w:r>
      <w:r w:rsidR="055B6A2F" w:rsidRPr="17725D2D">
        <w:rPr>
          <w:rFonts w:ascii="Book Antiqua" w:eastAsia="Book Antiqua" w:hAnsi="Book Antiqua" w:cs="Book Antiqua"/>
          <w:color w:val="000000" w:themeColor="text1"/>
          <w:sz w:val="24"/>
          <w:szCs w:val="24"/>
        </w:rPr>
        <w:t>Attendance, despite late arrival, is highly encouraged to experience the material taught in the lab session.</w:t>
      </w:r>
    </w:p>
    <w:p w14:paraId="7E856115" w14:textId="64EA683B" w:rsidR="61D88607" w:rsidRDefault="61D88607" w:rsidP="16FB4E6F">
      <w:pPr>
        <w:spacing w:after="0" w:line="240" w:lineRule="auto"/>
        <w:rPr>
          <w:rFonts w:ascii="Verdana" w:eastAsia="Times New Roman" w:hAnsi="Verdana" w:cs="Arial"/>
          <w:color w:val="000000" w:themeColor="text1"/>
          <w:sz w:val="24"/>
          <w:szCs w:val="24"/>
          <w:u w:val="single"/>
          <w:lang w:val="en-GB"/>
        </w:rPr>
      </w:pPr>
    </w:p>
    <w:p w14:paraId="0F496379" w14:textId="2F211ED2" w:rsidR="00BF29AA" w:rsidRPr="00F67CFA" w:rsidRDefault="2FC3500D" w:rsidP="59DBAFA8">
      <w:pPr>
        <w:spacing w:after="0" w:line="240" w:lineRule="auto"/>
        <w:rPr>
          <w:rFonts w:ascii="Verdana" w:eastAsia="Times New Roman" w:hAnsi="Verdana" w:cs="Arial"/>
          <w:iCs w:val="0"/>
          <w:color w:val="000000" w:themeColor="text1"/>
          <w:sz w:val="24"/>
          <w:szCs w:val="24"/>
          <w:u w:val="single"/>
          <w:lang w:val="en-GB"/>
        </w:rPr>
      </w:pPr>
      <w:r w:rsidRPr="27D6BF8E">
        <w:rPr>
          <w:rFonts w:ascii="Verdana" w:eastAsia="Times New Roman" w:hAnsi="Verdana" w:cs="Arial"/>
          <w:color w:val="000000" w:themeColor="text1"/>
          <w:sz w:val="24"/>
          <w:szCs w:val="24"/>
          <w:u w:val="single"/>
          <w:lang w:val="en-GB"/>
        </w:rPr>
        <w:t>Assessments and Grading</w:t>
      </w:r>
    </w:p>
    <w:p w14:paraId="68B44F6B" w14:textId="4CC993B1" w:rsidR="1A41B3D3" w:rsidRDefault="24BEE766" w:rsidP="27D6BF8E">
      <w:pPr>
        <w:spacing w:after="0" w:line="240" w:lineRule="auto"/>
        <w:rPr>
          <w:rFonts w:ascii="Book Antiqua" w:eastAsia="Book Antiqua" w:hAnsi="Book Antiqua" w:cs="Book Antiqua"/>
          <w:color w:val="000000" w:themeColor="text1"/>
          <w:sz w:val="24"/>
          <w:szCs w:val="24"/>
        </w:rPr>
      </w:pPr>
      <w:r w:rsidRPr="17725D2D">
        <w:rPr>
          <w:rFonts w:ascii="Book Antiqua" w:eastAsia="Book Antiqua" w:hAnsi="Book Antiqua" w:cs="Book Antiqua"/>
          <w:color w:val="000000" w:themeColor="text1"/>
          <w:sz w:val="24"/>
          <w:szCs w:val="24"/>
        </w:rPr>
        <w:t>In OPP</w:t>
      </w:r>
      <w:r w:rsidR="491785FA" w:rsidRPr="17725D2D">
        <w:rPr>
          <w:rFonts w:ascii="Book Antiqua" w:eastAsia="Book Antiqua" w:hAnsi="Book Antiqua" w:cs="Book Antiqua"/>
          <w:color w:val="000000" w:themeColor="text1"/>
          <w:sz w:val="24"/>
          <w:szCs w:val="24"/>
        </w:rPr>
        <w:t>3</w:t>
      </w:r>
      <w:r w:rsidRPr="17725D2D">
        <w:rPr>
          <w:rFonts w:ascii="Book Antiqua" w:eastAsia="Book Antiqua" w:hAnsi="Book Antiqua" w:cs="Book Antiqua"/>
          <w:color w:val="000000" w:themeColor="text1"/>
          <w:sz w:val="24"/>
          <w:szCs w:val="24"/>
        </w:rPr>
        <w:t>, assessment of adequate competency in the areas of Medical Knowledge, Patient Care</w:t>
      </w:r>
      <w:ins w:id="2" w:author="Stacia M Sloane" w:date="2025-06-26T23:23:00Z">
        <w:r w:rsidR="13666EF3" w:rsidRPr="17725D2D">
          <w:rPr>
            <w:rFonts w:ascii="Book Antiqua" w:eastAsia="Book Antiqua" w:hAnsi="Book Antiqua" w:cs="Book Antiqua"/>
            <w:color w:val="000000" w:themeColor="text1"/>
            <w:sz w:val="24"/>
            <w:szCs w:val="24"/>
          </w:rPr>
          <w:t>,</w:t>
        </w:r>
      </w:ins>
      <w:r w:rsidR="51C06285" w:rsidRPr="17725D2D">
        <w:rPr>
          <w:rFonts w:ascii="Book Antiqua" w:eastAsia="Book Antiqua" w:hAnsi="Book Antiqua" w:cs="Book Antiqua"/>
          <w:color w:val="000000" w:themeColor="text1"/>
          <w:sz w:val="24"/>
          <w:szCs w:val="24"/>
        </w:rPr>
        <w:t xml:space="preserve"> </w:t>
      </w:r>
      <w:r w:rsidRPr="17725D2D">
        <w:rPr>
          <w:rFonts w:ascii="Book Antiqua" w:eastAsia="Book Antiqua" w:hAnsi="Book Antiqua" w:cs="Book Antiqua"/>
          <w:color w:val="000000" w:themeColor="text1"/>
          <w:sz w:val="24"/>
          <w:szCs w:val="24"/>
        </w:rPr>
        <w:t>OPP, Professionalism, and Interpersonal Communication Skills (ICS) will be accomplished in the following ways:</w:t>
      </w:r>
    </w:p>
    <w:p w14:paraId="7FBC2504" w14:textId="50791FDC" w:rsidR="17725D2D" w:rsidRDefault="17725D2D" w:rsidP="17725D2D">
      <w:pPr>
        <w:spacing w:after="0" w:line="240" w:lineRule="auto"/>
        <w:rPr>
          <w:rFonts w:ascii="Book Antiqua" w:eastAsia="Book Antiqua" w:hAnsi="Book Antiqua" w:cs="Book Antiqua"/>
          <w:b/>
          <w:bCs/>
          <w:color w:val="000000" w:themeColor="text1"/>
          <w:sz w:val="24"/>
          <w:szCs w:val="24"/>
        </w:rPr>
      </w:pPr>
    </w:p>
    <w:p w14:paraId="4A432BDC" w14:textId="74836C49" w:rsidR="1A41B3D3" w:rsidRDefault="24BEE766" w:rsidP="17725D2D">
      <w:pPr>
        <w:spacing w:after="0" w:line="240" w:lineRule="auto"/>
        <w:rPr>
          <w:rFonts w:ascii="Book Antiqua" w:eastAsia="Book Antiqua" w:hAnsi="Book Antiqua" w:cs="Book Antiqua"/>
          <w:color w:val="000000" w:themeColor="text1"/>
          <w:sz w:val="24"/>
          <w:szCs w:val="24"/>
        </w:rPr>
      </w:pPr>
      <w:r w:rsidRPr="17725D2D">
        <w:rPr>
          <w:rFonts w:ascii="Book Antiqua" w:eastAsia="Book Antiqua" w:hAnsi="Book Antiqua" w:cs="Book Antiqua"/>
          <w:b/>
          <w:bCs/>
          <w:color w:val="000000" w:themeColor="text1"/>
          <w:sz w:val="24"/>
          <w:szCs w:val="24"/>
        </w:rPr>
        <w:t>Medical Knowledge (MK)</w:t>
      </w:r>
      <w:r w:rsidR="298AA0FA" w:rsidRPr="17725D2D">
        <w:rPr>
          <w:rFonts w:ascii="Book Antiqua" w:eastAsia="Book Antiqua" w:hAnsi="Book Antiqua" w:cs="Book Antiqua"/>
          <w:b/>
          <w:bCs/>
          <w:color w:val="000000" w:themeColor="text1"/>
          <w:sz w:val="24"/>
          <w:szCs w:val="24"/>
        </w:rPr>
        <w:t xml:space="preserve"> and Patient Care (PC)</w:t>
      </w:r>
    </w:p>
    <w:p w14:paraId="3283D995" w14:textId="1C35774E" w:rsidR="1A41B3D3" w:rsidRDefault="24BEE766">
      <w:pPr>
        <w:pStyle w:val="ListParagraph"/>
        <w:spacing w:after="0" w:line="240" w:lineRule="auto"/>
        <w:rPr>
          <w:rFonts w:ascii="Book Antiqua" w:eastAsia="Book Antiqua" w:hAnsi="Book Antiqua" w:cs="Book Antiqua"/>
          <w:color w:val="000000" w:themeColor="text1"/>
          <w:szCs w:val="22"/>
        </w:rPr>
      </w:pPr>
      <w:r w:rsidRPr="17725D2D">
        <w:rPr>
          <w:rFonts w:ascii="Book Antiqua" w:eastAsia="Book Antiqua" w:hAnsi="Book Antiqua" w:cs="Book Antiqua"/>
          <w:b/>
          <w:bCs/>
          <w:color w:val="000000" w:themeColor="text1"/>
          <w:sz w:val="24"/>
          <w:szCs w:val="24"/>
        </w:rPr>
        <w:t xml:space="preserve"> Theory Exams</w:t>
      </w:r>
      <w:r w:rsidRPr="17725D2D">
        <w:rPr>
          <w:rFonts w:ascii="Book Antiqua" w:eastAsia="Book Antiqua" w:hAnsi="Book Antiqua" w:cs="Book Antiqua"/>
          <w:color w:val="000000" w:themeColor="text1"/>
          <w:sz w:val="24"/>
          <w:szCs w:val="24"/>
        </w:rPr>
        <w:t>: Didactic exam percentages for OPP</w:t>
      </w:r>
      <w:r w:rsidR="62065313" w:rsidRPr="17725D2D">
        <w:rPr>
          <w:rFonts w:ascii="Book Antiqua" w:eastAsia="Book Antiqua" w:hAnsi="Book Antiqua" w:cs="Book Antiqua"/>
          <w:color w:val="000000" w:themeColor="text1"/>
          <w:sz w:val="24"/>
          <w:szCs w:val="24"/>
        </w:rPr>
        <w:t>3</w:t>
      </w:r>
      <w:r w:rsidRPr="17725D2D">
        <w:rPr>
          <w:rFonts w:ascii="Book Antiqua" w:eastAsia="Book Antiqua" w:hAnsi="Book Antiqua" w:cs="Book Antiqua"/>
          <w:color w:val="000000" w:themeColor="text1"/>
          <w:sz w:val="24"/>
          <w:szCs w:val="24"/>
        </w:rPr>
        <w:t xml:space="preserve"> are specified in the grading grid below. Each exam will have its own score based on exam performance that will then be included in the calculation of the total MK competency grade according to the grading grid. </w:t>
      </w:r>
    </w:p>
    <w:p w14:paraId="12C16419" w14:textId="12C9C1EB" w:rsidR="1A41B3D3" w:rsidRDefault="63B47C9A">
      <w:pPr>
        <w:pStyle w:val="ListParagraph"/>
        <w:spacing w:after="0" w:line="240" w:lineRule="auto"/>
        <w:rPr>
          <w:rFonts w:ascii="Book Antiqua" w:eastAsia="Book Antiqua" w:hAnsi="Book Antiqua" w:cs="Book Antiqua"/>
          <w:iCs w:val="0"/>
          <w:color w:val="000000" w:themeColor="text1"/>
          <w:szCs w:val="22"/>
        </w:rPr>
      </w:pPr>
      <w:r w:rsidRPr="17725D2D">
        <w:rPr>
          <w:rFonts w:ascii="Book Antiqua" w:eastAsia="Book Antiqua" w:hAnsi="Book Antiqua" w:cs="Book Antiqua"/>
          <w:iCs w:val="0"/>
          <w:color w:val="000000" w:themeColor="text1"/>
          <w:sz w:val="24"/>
          <w:szCs w:val="24"/>
        </w:rPr>
        <w:t xml:space="preserve">Approximately 40% of each theory exam will be MK questions. These questions will directly relate to anatomy, pharmacology, physiology, and pathology as covered in </w:t>
      </w:r>
      <w:r w:rsidR="4DE33E4B" w:rsidRPr="17725D2D">
        <w:rPr>
          <w:rFonts w:ascii="Book Antiqua" w:eastAsia="Book Antiqua" w:hAnsi="Book Antiqua" w:cs="Book Antiqua"/>
          <w:iCs w:val="0"/>
          <w:color w:val="000000" w:themeColor="text1"/>
          <w:sz w:val="24"/>
          <w:szCs w:val="24"/>
        </w:rPr>
        <w:t>the OPP</w:t>
      </w:r>
      <w:r w:rsidRPr="17725D2D">
        <w:rPr>
          <w:rFonts w:ascii="Book Antiqua" w:eastAsia="Book Antiqua" w:hAnsi="Book Antiqua" w:cs="Book Antiqua"/>
          <w:iCs w:val="0"/>
          <w:color w:val="000000" w:themeColor="text1"/>
          <w:sz w:val="24"/>
          <w:szCs w:val="24"/>
        </w:rPr>
        <w:t xml:space="preserve"> curriculum. This includes topics related to osteopathic philosophy, theory, history, and research. </w:t>
      </w:r>
    </w:p>
    <w:p w14:paraId="6F5934EB" w14:textId="118146B7" w:rsidR="1A41B3D3" w:rsidRDefault="63B47C9A">
      <w:pPr>
        <w:pStyle w:val="ListParagraph"/>
        <w:spacing w:after="0" w:line="240" w:lineRule="auto"/>
        <w:rPr>
          <w:rFonts w:ascii="Book Antiqua" w:eastAsia="Book Antiqua" w:hAnsi="Book Antiqua" w:cs="Book Antiqua"/>
          <w:color w:val="000000" w:themeColor="text1"/>
          <w:sz w:val="24"/>
          <w:szCs w:val="24"/>
        </w:rPr>
      </w:pPr>
      <w:r w:rsidRPr="17725D2D">
        <w:rPr>
          <w:rFonts w:ascii="Book Antiqua" w:eastAsia="Book Antiqua" w:hAnsi="Book Antiqua" w:cs="Book Antiqua"/>
          <w:iCs w:val="0"/>
          <w:color w:val="000000" w:themeColor="text1"/>
          <w:sz w:val="24"/>
          <w:szCs w:val="24"/>
        </w:rPr>
        <w:t xml:space="preserve">Approximately 60% of questions on each theory exam will be PC questions. These will relate to patient care scenarios, application of osteopathic manipulative treatment, performance of a physical/structural exam, and diagnosis/treatment of patients as covered in </w:t>
      </w:r>
      <w:r w:rsidR="67CEE6F1" w:rsidRPr="17725D2D">
        <w:rPr>
          <w:rFonts w:ascii="Book Antiqua" w:eastAsia="Book Antiqua" w:hAnsi="Book Antiqua" w:cs="Book Antiqua"/>
          <w:iCs w:val="0"/>
          <w:color w:val="000000" w:themeColor="text1"/>
          <w:sz w:val="24"/>
          <w:szCs w:val="24"/>
        </w:rPr>
        <w:t>the OPP</w:t>
      </w:r>
      <w:r w:rsidRPr="17725D2D">
        <w:rPr>
          <w:rFonts w:ascii="Book Antiqua" w:eastAsia="Book Antiqua" w:hAnsi="Book Antiqua" w:cs="Book Antiqua"/>
          <w:iCs w:val="0"/>
          <w:color w:val="000000" w:themeColor="text1"/>
          <w:sz w:val="24"/>
          <w:szCs w:val="24"/>
        </w:rPr>
        <w:t xml:space="preserve"> curriculum.</w:t>
      </w:r>
    </w:p>
    <w:p w14:paraId="6827C969" w14:textId="599DF3E0" w:rsidR="1A41B3D3" w:rsidRDefault="24BEE766">
      <w:pPr>
        <w:pStyle w:val="ListParagraph"/>
        <w:spacing w:after="0" w:line="240" w:lineRule="auto"/>
        <w:rPr>
          <w:rFonts w:ascii="Book Antiqua" w:eastAsia="Book Antiqua" w:hAnsi="Book Antiqua" w:cs="Book Antiqua"/>
          <w:color w:val="000000" w:themeColor="text1"/>
          <w:sz w:val="24"/>
          <w:szCs w:val="24"/>
        </w:rPr>
      </w:pPr>
      <w:r w:rsidRPr="17725D2D">
        <w:rPr>
          <w:rFonts w:ascii="Book Antiqua" w:eastAsia="Book Antiqua" w:hAnsi="Book Antiqua" w:cs="Book Antiqua"/>
          <w:color w:val="000000" w:themeColor="text1"/>
          <w:sz w:val="24"/>
          <w:szCs w:val="24"/>
        </w:rPr>
        <w:t xml:space="preserve">The exam format will follow the written National Board of Osteopathic Medical Examiners accepted construct. </w:t>
      </w:r>
    </w:p>
    <w:p w14:paraId="5DCAA9FC" w14:textId="2AA11546" w:rsidR="1A41B3D3" w:rsidRDefault="24BEE766">
      <w:pPr>
        <w:pStyle w:val="ListParagraph"/>
        <w:spacing w:after="0" w:line="240" w:lineRule="auto"/>
        <w:rPr>
          <w:rFonts w:ascii="Book Antiqua" w:eastAsia="Book Antiqua" w:hAnsi="Book Antiqua" w:cs="Book Antiqua"/>
          <w:color w:val="000000" w:themeColor="text1"/>
          <w:szCs w:val="22"/>
        </w:rPr>
      </w:pPr>
      <w:r w:rsidRPr="17725D2D">
        <w:rPr>
          <w:rFonts w:ascii="Book Antiqua" w:eastAsia="Book Antiqua" w:hAnsi="Book Antiqua" w:cs="Book Antiqua"/>
          <w:color w:val="000000" w:themeColor="text1"/>
          <w:sz w:val="24"/>
          <w:szCs w:val="24"/>
        </w:rPr>
        <w:t xml:space="preserve">Questions may be based upon written and/or oral information given in lectures, laboratories and/or reading assignments. They will be based on posted lecture objectives designed to meet the course learning outcomes listed above. </w:t>
      </w:r>
    </w:p>
    <w:p w14:paraId="300FEC6D" w14:textId="4A1D40F1" w:rsidR="1A41B3D3" w:rsidRDefault="24BEE766">
      <w:pPr>
        <w:pStyle w:val="ListParagraph"/>
        <w:spacing w:after="0" w:line="240" w:lineRule="auto"/>
        <w:rPr>
          <w:rFonts w:ascii="Book Antiqua" w:eastAsia="Book Antiqua" w:hAnsi="Book Antiqua" w:cs="Book Antiqua"/>
          <w:color w:val="000000" w:themeColor="text1"/>
          <w:szCs w:val="22"/>
        </w:rPr>
      </w:pPr>
      <w:r w:rsidRPr="17725D2D">
        <w:rPr>
          <w:rFonts w:ascii="Book Antiqua" w:eastAsia="Book Antiqua" w:hAnsi="Book Antiqua" w:cs="Book Antiqua"/>
          <w:b/>
          <w:bCs/>
          <w:color w:val="000000" w:themeColor="text1"/>
          <w:sz w:val="24"/>
          <w:szCs w:val="24"/>
        </w:rPr>
        <w:lastRenderedPageBreak/>
        <w:t>All exams are cumulative over the first two years of course work.</w:t>
      </w:r>
      <w:r w:rsidRPr="17725D2D">
        <w:rPr>
          <w:rFonts w:ascii="Book Antiqua" w:eastAsia="Book Antiqua" w:hAnsi="Book Antiqua" w:cs="Book Antiqua"/>
          <w:color w:val="000000" w:themeColor="text1"/>
          <w:sz w:val="24"/>
          <w:szCs w:val="24"/>
        </w:rPr>
        <w:t xml:space="preserve"> Material tested will reflect all knowledge, skills, and behaviors taught up to the time of each exam. </w:t>
      </w:r>
    </w:p>
    <w:p w14:paraId="789DDFBE" w14:textId="6C083387" w:rsidR="1A41B3D3" w:rsidRDefault="24BEE766">
      <w:pPr>
        <w:pStyle w:val="ListParagraph"/>
        <w:spacing w:after="0" w:line="240" w:lineRule="auto"/>
        <w:rPr>
          <w:rFonts w:ascii="Book Antiqua" w:eastAsia="Book Antiqua" w:hAnsi="Book Antiqua" w:cs="Book Antiqua"/>
          <w:color w:val="000000" w:themeColor="text1"/>
          <w:szCs w:val="22"/>
        </w:rPr>
      </w:pPr>
      <w:r w:rsidRPr="17725D2D">
        <w:rPr>
          <w:rFonts w:ascii="Book Antiqua" w:eastAsia="Book Antiqua" w:hAnsi="Book Antiqua" w:cs="Book Antiqua"/>
          <w:color w:val="000000" w:themeColor="text1"/>
          <w:sz w:val="24"/>
          <w:szCs w:val="24"/>
        </w:rPr>
        <w:t xml:space="preserve">Exams will be administered via </w:t>
      </w:r>
      <w:proofErr w:type="spellStart"/>
      <w:r w:rsidRPr="17725D2D">
        <w:rPr>
          <w:rFonts w:ascii="Book Antiqua" w:eastAsia="Book Antiqua" w:hAnsi="Book Antiqua" w:cs="Book Antiqua"/>
          <w:color w:val="000000" w:themeColor="text1"/>
          <w:sz w:val="24"/>
          <w:szCs w:val="24"/>
        </w:rPr>
        <w:t>Examsoft</w:t>
      </w:r>
      <w:proofErr w:type="spellEnd"/>
      <w:r w:rsidRPr="17725D2D">
        <w:rPr>
          <w:rFonts w:ascii="Book Antiqua" w:eastAsia="Book Antiqua" w:hAnsi="Book Antiqua" w:cs="Book Antiqua"/>
          <w:color w:val="000000" w:themeColor="text1"/>
          <w:sz w:val="24"/>
          <w:szCs w:val="24"/>
        </w:rPr>
        <w:t xml:space="preserve">. Exams will be available for download prior to the scheduled exam date/time but will be communicated via course coordinator on Canvas. There will be an opportunity for secure exam review immediately following completion of exams in </w:t>
      </w:r>
      <w:proofErr w:type="spellStart"/>
      <w:r w:rsidRPr="17725D2D">
        <w:rPr>
          <w:rFonts w:ascii="Book Antiqua" w:eastAsia="Book Antiqua" w:hAnsi="Book Antiqua" w:cs="Book Antiqua"/>
          <w:color w:val="000000" w:themeColor="text1"/>
          <w:sz w:val="24"/>
          <w:szCs w:val="24"/>
        </w:rPr>
        <w:t>Examsoft</w:t>
      </w:r>
      <w:proofErr w:type="spellEnd"/>
      <w:r w:rsidRPr="17725D2D">
        <w:rPr>
          <w:rFonts w:ascii="Book Antiqua" w:eastAsia="Book Antiqua" w:hAnsi="Book Antiqua" w:cs="Book Antiqua"/>
          <w:color w:val="000000" w:themeColor="text1"/>
          <w:sz w:val="24"/>
          <w:szCs w:val="24"/>
        </w:rPr>
        <w:t xml:space="preserve"> and during the scheduled exam review sessions. Scratch paper will be provided during your exams for </w:t>
      </w:r>
      <w:bookmarkStart w:id="3" w:name="_Int_3S4ES6KA"/>
      <w:r w:rsidRPr="17725D2D">
        <w:rPr>
          <w:rFonts w:ascii="Book Antiqua" w:eastAsia="Book Antiqua" w:hAnsi="Book Antiqua" w:cs="Book Antiqua"/>
          <w:color w:val="000000" w:themeColor="text1"/>
          <w:sz w:val="24"/>
          <w:szCs w:val="24"/>
        </w:rPr>
        <w:t>noting question challenges</w:t>
      </w:r>
      <w:bookmarkEnd w:id="3"/>
      <w:r w:rsidRPr="17725D2D">
        <w:rPr>
          <w:rFonts w:ascii="Book Antiqua" w:eastAsia="Book Antiqua" w:hAnsi="Book Antiqua" w:cs="Book Antiqua"/>
          <w:color w:val="000000" w:themeColor="text1"/>
          <w:sz w:val="24"/>
          <w:szCs w:val="24"/>
        </w:rPr>
        <w:t>. If you would like to submit a formal challenge, the item ID number available in the rationale during secure review must be included along with your rationale for the challenge on your scratch paper in the designated area. These will be reviewed by the course coordinator and faculty who delivered the content</w:t>
      </w:r>
      <w:r w:rsidR="77348A57" w:rsidRPr="17725D2D">
        <w:rPr>
          <w:rFonts w:ascii="Book Antiqua" w:eastAsia="Book Antiqua" w:hAnsi="Book Antiqua" w:cs="Book Antiqua"/>
          <w:color w:val="000000" w:themeColor="text1"/>
          <w:sz w:val="24"/>
          <w:szCs w:val="24"/>
        </w:rPr>
        <w:t xml:space="preserve"> to</w:t>
      </w:r>
      <w:r w:rsidRPr="17725D2D">
        <w:rPr>
          <w:rFonts w:ascii="Book Antiqua" w:eastAsia="Book Antiqua" w:hAnsi="Book Antiqua" w:cs="Book Antiqua"/>
          <w:color w:val="000000" w:themeColor="text1"/>
          <w:sz w:val="24"/>
          <w:szCs w:val="24"/>
        </w:rPr>
        <w:t xml:space="preserve"> make any necessary grading adjustments. If you wish to review your individual exam after the secure review, please contact the course coordinator to schedule a meeting. </w:t>
      </w:r>
    </w:p>
    <w:p w14:paraId="6F308362" w14:textId="0C04FE00" w:rsidR="1A41B3D3" w:rsidRDefault="24BEE766">
      <w:pPr>
        <w:pStyle w:val="ListParagraph"/>
        <w:spacing w:after="0" w:line="240" w:lineRule="auto"/>
        <w:rPr>
          <w:rFonts w:ascii="Book Antiqua" w:eastAsia="Book Antiqua" w:hAnsi="Book Antiqua" w:cs="Book Antiqua"/>
          <w:color w:val="000000" w:themeColor="text1"/>
          <w:szCs w:val="22"/>
        </w:rPr>
      </w:pPr>
      <w:r w:rsidRPr="17725D2D">
        <w:rPr>
          <w:rFonts w:ascii="Book Antiqua" w:eastAsia="Book Antiqua" w:hAnsi="Book Antiqua" w:cs="Book Antiqua"/>
          <w:b/>
          <w:bCs/>
          <w:color w:val="000000" w:themeColor="text1"/>
          <w:sz w:val="24"/>
          <w:szCs w:val="24"/>
        </w:rPr>
        <w:t xml:space="preserve">Directed Study Quizzes: </w:t>
      </w:r>
      <w:r w:rsidRPr="17725D2D">
        <w:rPr>
          <w:rFonts w:ascii="Book Antiqua" w:eastAsia="Book Antiqua" w:hAnsi="Book Antiqua" w:cs="Book Antiqua"/>
          <w:color w:val="000000" w:themeColor="text1"/>
          <w:sz w:val="24"/>
          <w:szCs w:val="24"/>
        </w:rPr>
        <w:t xml:space="preserve">There will be several directed studies to help you work through didactic material and </w:t>
      </w:r>
      <w:bookmarkStart w:id="4" w:name="_Int_XyE6jY54"/>
      <w:r w:rsidRPr="17725D2D">
        <w:rPr>
          <w:rFonts w:ascii="Book Antiqua" w:eastAsia="Book Antiqua" w:hAnsi="Book Antiqua" w:cs="Book Antiqua"/>
          <w:color w:val="000000" w:themeColor="text1"/>
          <w:sz w:val="24"/>
          <w:szCs w:val="24"/>
        </w:rPr>
        <w:t>prepare for</w:t>
      </w:r>
      <w:bookmarkEnd w:id="4"/>
      <w:r w:rsidRPr="17725D2D">
        <w:rPr>
          <w:rFonts w:ascii="Book Antiqua" w:eastAsia="Book Antiqua" w:hAnsi="Book Antiqua" w:cs="Book Antiqua"/>
          <w:color w:val="000000" w:themeColor="text1"/>
          <w:sz w:val="24"/>
          <w:szCs w:val="24"/>
        </w:rPr>
        <w:t xml:space="preserve"> labs</w:t>
      </w:r>
      <w:r w:rsidRPr="17725D2D">
        <w:rPr>
          <w:rFonts w:ascii="Book Antiqua" w:eastAsia="Book Antiqua" w:hAnsi="Book Antiqua" w:cs="Book Antiqua"/>
          <w:b/>
          <w:bCs/>
          <w:color w:val="000000" w:themeColor="text1"/>
          <w:sz w:val="24"/>
          <w:szCs w:val="24"/>
        </w:rPr>
        <w:t xml:space="preserve">; </w:t>
      </w:r>
      <w:r w:rsidRPr="17725D2D">
        <w:rPr>
          <w:rFonts w:ascii="Book Antiqua" w:eastAsia="Book Antiqua" w:hAnsi="Book Antiqua" w:cs="Book Antiqua"/>
          <w:color w:val="000000" w:themeColor="text1"/>
          <w:sz w:val="24"/>
          <w:szCs w:val="24"/>
        </w:rPr>
        <w:t xml:space="preserve">these will have associated quizzes and/or assigned assessments. There will be multiple attempts allowed on the quizzes for learning purposes. Each directed study quiz/assignment must be completed before the date posted on Canvas (usually before an associated lab). The assignments will be </w:t>
      </w:r>
      <w:r w:rsidR="232C56D3" w:rsidRPr="17725D2D">
        <w:rPr>
          <w:rFonts w:ascii="Book Antiqua" w:eastAsia="Book Antiqua" w:hAnsi="Book Antiqua" w:cs="Book Antiqua"/>
          <w:color w:val="000000" w:themeColor="text1"/>
          <w:sz w:val="24"/>
          <w:szCs w:val="24"/>
        </w:rPr>
        <w:t>included in your Medical Knowledge and Patient Care competency grades as specified in the grading grid</w:t>
      </w:r>
      <w:r w:rsidRPr="17725D2D">
        <w:rPr>
          <w:rFonts w:ascii="Book Antiqua" w:eastAsia="Book Antiqua" w:hAnsi="Book Antiqua" w:cs="Book Antiqua"/>
          <w:color w:val="000000" w:themeColor="text1"/>
          <w:sz w:val="24"/>
          <w:szCs w:val="24"/>
        </w:rPr>
        <w:t>.</w:t>
      </w:r>
    </w:p>
    <w:p w14:paraId="26C8B6EB" w14:textId="09F476D5" w:rsidR="1A41B3D3" w:rsidRDefault="24BEE766">
      <w:pPr>
        <w:pStyle w:val="ListParagraph"/>
        <w:spacing w:after="0" w:line="240" w:lineRule="auto"/>
        <w:rPr>
          <w:rFonts w:ascii="Book Antiqua" w:eastAsia="Book Antiqua" w:hAnsi="Book Antiqua" w:cs="Book Antiqua"/>
          <w:color w:val="000000" w:themeColor="text1"/>
          <w:szCs w:val="22"/>
        </w:rPr>
      </w:pPr>
      <w:r w:rsidRPr="17725D2D">
        <w:rPr>
          <w:rFonts w:ascii="Book Antiqua" w:eastAsia="Book Antiqua" w:hAnsi="Book Antiqua" w:cs="Book Antiqua"/>
          <w:color w:val="000000" w:themeColor="text1"/>
          <w:sz w:val="24"/>
          <w:szCs w:val="24"/>
        </w:rPr>
        <w:t>In OPP</w:t>
      </w:r>
      <w:r w:rsidR="7CEEF604" w:rsidRPr="17725D2D">
        <w:rPr>
          <w:rFonts w:ascii="Book Antiqua" w:eastAsia="Book Antiqua" w:hAnsi="Book Antiqua" w:cs="Book Antiqua"/>
          <w:color w:val="000000" w:themeColor="text1"/>
          <w:sz w:val="24"/>
          <w:szCs w:val="24"/>
        </w:rPr>
        <w:t>3</w:t>
      </w:r>
      <w:r w:rsidRPr="17725D2D">
        <w:rPr>
          <w:rFonts w:ascii="Book Antiqua" w:eastAsia="Book Antiqua" w:hAnsi="Book Antiqua" w:cs="Book Antiqua"/>
          <w:color w:val="000000" w:themeColor="text1"/>
          <w:sz w:val="24"/>
          <w:szCs w:val="24"/>
        </w:rPr>
        <w:t xml:space="preserve">, Directed Study Sessions will include: </w:t>
      </w:r>
    </w:p>
    <w:p w14:paraId="3C033285" w14:textId="368D2C71" w:rsidR="1A41B3D3" w:rsidRDefault="6524CE17">
      <w:pPr>
        <w:pStyle w:val="ListParagraph"/>
        <w:spacing w:after="0" w:line="240" w:lineRule="auto"/>
        <w:rPr>
          <w:rFonts w:ascii="Book Antiqua" w:eastAsia="Book Antiqua" w:hAnsi="Book Antiqua" w:cs="Book Antiqua"/>
          <w:color w:val="000000" w:themeColor="text1"/>
          <w:sz w:val="24"/>
          <w:szCs w:val="24"/>
          <w:lang w:val="en-GB"/>
        </w:rPr>
      </w:pPr>
      <w:r w:rsidRPr="17725D2D">
        <w:rPr>
          <w:rFonts w:ascii="Book Antiqua" w:eastAsia="Book Antiqua" w:hAnsi="Book Antiqua" w:cs="Book Antiqua"/>
          <w:b/>
          <w:bCs/>
          <w:color w:val="000000" w:themeColor="text1"/>
          <w:sz w:val="24"/>
          <w:szCs w:val="24"/>
          <w:lang w:val="en-GB"/>
        </w:rPr>
        <w:t>Block 1</w:t>
      </w:r>
      <w:r w:rsidRPr="17725D2D">
        <w:rPr>
          <w:rFonts w:ascii="Book Antiqua" w:eastAsia="Book Antiqua" w:hAnsi="Book Antiqua" w:cs="Book Antiqua"/>
          <w:color w:val="000000" w:themeColor="text1"/>
          <w:sz w:val="24"/>
          <w:szCs w:val="24"/>
          <w:lang w:val="en-GB"/>
        </w:rPr>
        <w:t xml:space="preserve">: </w:t>
      </w:r>
      <w:r w:rsidR="6F63F480" w:rsidRPr="17725D2D">
        <w:rPr>
          <w:rFonts w:ascii="Book Antiqua" w:eastAsia="Book Antiqua" w:hAnsi="Book Antiqua" w:cs="Book Antiqua"/>
          <w:color w:val="000000" w:themeColor="text1"/>
          <w:sz w:val="24"/>
          <w:szCs w:val="24"/>
          <w:lang w:val="en-GB"/>
        </w:rPr>
        <w:t>Intro to BLT</w:t>
      </w:r>
      <w:r w:rsidR="017C5D48" w:rsidRPr="17725D2D">
        <w:rPr>
          <w:rFonts w:ascii="Book Antiqua" w:eastAsia="Book Antiqua" w:hAnsi="Book Antiqua" w:cs="Book Antiqua"/>
          <w:color w:val="000000" w:themeColor="text1"/>
          <w:sz w:val="24"/>
          <w:szCs w:val="24"/>
          <w:lang w:val="en-GB"/>
        </w:rPr>
        <w:t xml:space="preserve"> and </w:t>
      </w:r>
      <w:r w:rsidR="6F63F480" w:rsidRPr="17725D2D">
        <w:rPr>
          <w:rFonts w:ascii="Book Antiqua" w:eastAsia="Book Antiqua" w:hAnsi="Book Antiqua" w:cs="Book Antiqua"/>
          <w:color w:val="000000" w:themeColor="text1"/>
          <w:sz w:val="24"/>
          <w:szCs w:val="24"/>
          <w:lang w:val="en-GB"/>
        </w:rPr>
        <w:t xml:space="preserve">MFR, Mind/Body/Spirit, </w:t>
      </w:r>
      <w:r w:rsidR="7405D6D8" w:rsidRPr="17725D2D">
        <w:rPr>
          <w:rFonts w:ascii="Book Antiqua" w:eastAsia="Book Antiqua" w:hAnsi="Book Antiqua" w:cs="Book Antiqua"/>
          <w:color w:val="000000" w:themeColor="text1"/>
          <w:sz w:val="24"/>
          <w:szCs w:val="24"/>
          <w:lang w:val="en-GB"/>
        </w:rPr>
        <w:t>OCMM 1: Intro to OCMM, Tensegrity and Posture, OCMM 2: Diagnosis and Treatment, OCMM 3: Face</w:t>
      </w:r>
      <w:r w:rsidR="1AD4B43A" w:rsidRPr="17725D2D">
        <w:rPr>
          <w:rFonts w:ascii="Book Antiqua" w:eastAsia="Book Antiqua" w:hAnsi="Book Antiqua" w:cs="Book Antiqua"/>
          <w:color w:val="000000" w:themeColor="text1"/>
          <w:sz w:val="24"/>
          <w:szCs w:val="24"/>
          <w:lang w:val="en-GB"/>
        </w:rPr>
        <w:t>/</w:t>
      </w:r>
      <w:r w:rsidR="7405D6D8" w:rsidRPr="17725D2D">
        <w:rPr>
          <w:rFonts w:ascii="Book Antiqua" w:eastAsia="Book Antiqua" w:hAnsi="Book Antiqua" w:cs="Book Antiqua"/>
          <w:color w:val="000000" w:themeColor="text1"/>
          <w:sz w:val="24"/>
          <w:szCs w:val="24"/>
          <w:lang w:val="en-GB"/>
        </w:rPr>
        <w:t>Base</w:t>
      </w:r>
      <w:r w:rsidR="38C8AFBA" w:rsidRPr="17725D2D">
        <w:rPr>
          <w:rFonts w:ascii="Book Antiqua" w:eastAsia="Book Antiqua" w:hAnsi="Book Antiqua" w:cs="Book Antiqua"/>
          <w:color w:val="000000" w:themeColor="text1"/>
          <w:sz w:val="24"/>
          <w:szCs w:val="24"/>
          <w:lang w:val="en-GB"/>
        </w:rPr>
        <w:t xml:space="preserve"> </w:t>
      </w:r>
      <w:r w:rsidR="7405D6D8" w:rsidRPr="17725D2D">
        <w:rPr>
          <w:rFonts w:ascii="Book Antiqua" w:eastAsia="Book Antiqua" w:hAnsi="Book Antiqua" w:cs="Book Antiqua"/>
          <w:color w:val="000000" w:themeColor="text1"/>
          <w:sz w:val="24"/>
          <w:szCs w:val="24"/>
          <w:lang w:val="en-GB"/>
        </w:rPr>
        <w:t>and Vault</w:t>
      </w:r>
    </w:p>
    <w:p w14:paraId="42C50EDE" w14:textId="3590F9E1" w:rsidR="1A41B3D3" w:rsidRDefault="6524CE17">
      <w:pPr>
        <w:pStyle w:val="ListParagraph"/>
        <w:spacing w:after="0" w:line="240" w:lineRule="auto"/>
        <w:rPr>
          <w:rFonts w:ascii="Book Antiqua" w:eastAsia="Book Antiqua" w:hAnsi="Book Antiqua" w:cs="Book Antiqua"/>
          <w:color w:val="000000" w:themeColor="text1"/>
          <w:sz w:val="24"/>
          <w:szCs w:val="24"/>
          <w:lang w:val="en-GB"/>
        </w:rPr>
      </w:pPr>
      <w:r w:rsidRPr="17725D2D">
        <w:rPr>
          <w:rFonts w:ascii="Book Antiqua" w:eastAsia="Book Antiqua" w:hAnsi="Book Antiqua" w:cs="Book Antiqua"/>
          <w:b/>
          <w:bCs/>
          <w:color w:val="000000" w:themeColor="text1"/>
          <w:sz w:val="24"/>
          <w:szCs w:val="24"/>
          <w:lang w:val="en-GB"/>
        </w:rPr>
        <w:t>Block 2</w:t>
      </w:r>
      <w:r w:rsidRPr="17725D2D">
        <w:rPr>
          <w:rFonts w:ascii="Book Antiqua" w:eastAsia="Book Antiqua" w:hAnsi="Book Antiqua" w:cs="Book Antiqua"/>
          <w:color w:val="000000" w:themeColor="text1"/>
          <w:sz w:val="24"/>
          <w:szCs w:val="24"/>
          <w:lang w:val="en-GB"/>
        </w:rPr>
        <w:t>: O</w:t>
      </w:r>
      <w:r w:rsidR="1B5B20F9" w:rsidRPr="17725D2D">
        <w:rPr>
          <w:rFonts w:ascii="Book Antiqua" w:eastAsia="Book Antiqua" w:hAnsi="Book Antiqua" w:cs="Book Antiqua"/>
          <w:color w:val="000000" w:themeColor="text1"/>
          <w:sz w:val="24"/>
          <w:szCs w:val="24"/>
          <w:lang w:val="en-GB"/>
        </w:rPr>
        <w:t xml:space="preserve">CMM 4: Cranial Nerves, OCMM 5: Clinical Considerations I, OCMM 6: Clinical Considerations II, Headache COAR, </w:t>
      </w:r>
      <w:r w:rsidR="034AB02E" w:rsidRPr="17725D2D">
        <w:rPr>
          <w:rFonts w:ascii="Book Antiqua" w:eastAsia="Book Antiqua" w:hAnsi="Book Antiqua" w:cs="Book Antiqua"/>
          <w:color w:val="000000" w:themeColor="text1"/>
          <w:sz w:val="24"/>
          <w:szCs w:val="24"/>
          <w:lang w:val="en-GB"/>
        </w:rPr>
        <w:t>Introduction to Trigger Points, Crossed Syndromes</w:t>
      </w:r>
    </w:p>
    <w:p w14:paraId="73035325" w14:textId="67C29B1D" w:rsidR="1A41B3D3" w:rsidRDefault="6524CE17">
      <w:pPr>
        <w:pStyle w:val="ListParagraph"/>
        <w:spacing w:after="0" w:line="240" w:lineRule="auto"/>
        <w:rPr>
          <w:rFonts w:ascii="Book Antiqua" w:eastAsia="Book Antiqua" w:hAnsi="Book Antiqua" w:cs="Book Antiqua"/>
          <w:color w:val="000000" w:themeColor="text1"/>
          <w:sz w:val="24"/>
          <w:szCs w:val="24"/>
          <w:lang w:val="en-GB"/>
        </w:rPr>
      </w:pPr>
      <w:r w:rsidRPr="17725D2D">
        <w:rPr>
          <w:rFonts w:ascii="Book Antiqua" w:eastAsia="Book Antiqua" w:hAnsi="Book Antiqua" w:cs="Book Antiqua"/>
          <w:b/>
          <w:bCs/>
          <w:color w:val="000000" w:themeColor="text1"/>
          <w:sz w:val="24"/>
          <w:szCs w:val="24"/>
          <w:lang w:val="en-GB"/>
        </w:rPr>
        <w:t>Block 3</w:t>
      </w:r>
      <w:r w:rsidRPr="17725D2D">
        <w:rPr>
          <w:rFonts w:ascii="Book Antiqua" w:eastAsia="Book Antiqua" w:hAnsi="Book Antiqua" w:cs="Book Antiqua"/>
          <w:color w:val="000000" w:themeColor="text1"/>
          <w:sz w:val="24"/>
          <w:szCs w:val="24"/>
          <w:lang w:val="en-GB"/>
        </w:rPr>
        <w:t xml:space="preserve">: </w:t>
      </w:r>
      <w:r w:rsidR="5E9A9EB4" w:rsidRPr="17725D2D">
        <w:rPr>
          <w:rFonts w:ascii="Book Antiqua" w:eastAsia="Book Antiqua" w:hAnsi="Book Antiqua" w:cs="Book Antiqua"/>
          <w:color w:val="000000" w:themeColor="text1"/>
          <w:sz w:val="24"/>
          <w:szCs w:val="24"/>
          <w:lang w:val="en-GB"/>
        </w:rPr>
        <w:t>Intro to FPR, Upper Extremity COAR, High Yield Topics for Osteopathic Boards, Lower Extremity COAR</w:t>
      </w:r>
      <w:r w:rsidR="6D58377D" w:rsidRPr="17725D2D">
        <w:rPr>
          <w:rFonts w:ascii="Book Antiqua" w:eastAsia="Book Antiqua" w:hAnsi="Book Antiqua" w:cs="Book Antiqua"/>
          <w:color w:val="000000" w:themeColor="text1"/>
          <w:sz w:val="24"/>
          <w:szCs w:val="24"/>
          <w:lang w:val="en-GB"/>
        </w:rPr>
        <w:t>, LBP COAR</w:t>
      </w:r>
    </w:p>
    <w:p w14:paraId="79C9612F" w14:textId="5E836B6E" w:rsidR="17725D2D" w:rsidRDefault="17725D2D" w:rsidP="17725D2D">
      <w:pPr>
        <w:pStyle w:val="ListParagraph"/>
        <w:numPr>
          <w:ilvl w:val="0"/>
          <w:numId w:val="0"/>
        </w:numPr>
        <w:spacing w:after="0" w:line="240" w:lineRule="auto"/>
        <w:ind w:left="1080"/>
        <w:rPr>
          <w:rFonts w:ascii="Book Antiqua" w:eastAsia="Book Antiqua" w:hAnsi="Book Antiqua" w:cs="Book Antiqua"/>
          <w:color w:val="000000" w:themeColor="text1"/>
          <w:szCs w:val="22"/>
        </w:rPr>
      </w:pPr>
    </w:p>
    <w:p w14:paraId="3F342F46" w14:textId="226F6660" w:rsidR="24BEE766" w:rsidRDefault="24BEE766">
      <w:pPr>
        <w:pStyle w:val="ListParagraph"/>
        <w:spacing w:after="0" w:line="240" w:lineRule="auto"/>
        <w:rPr>
          <w:rFonts w:ascii="Book Antiqua" w:eastAsia="Book Antiqua" w:hAnsi="Book Antiqua" w:cs="Book Antiqua"/>
          <w:color w:val="000000" w:themeColor="text1"/>
          <w:szCs w:val="22"/>
        </w:rPr>
      </w:pPr>
      <w:r w:rsidRPr="17725D2D">
        <w:rPr>
          <w:rFonts w:ascii="Book Antiqua" w:eastAsia="Book Antiqua" w:hAnsi="Book Antiqua" w:cs="Book Antiqua"/>
          <w:b/>
          <w:bCs/>
          <w:color w:val="000000" w:themeColor="text1"/>
          <w:sz w:val="24"/>
          <w:szCs w:val="24"/>
        </w:rPr>
        <w:t xml:space="preserve">Bonus Points: </w:t>
      </w:r>
      <w:r w:rsidRPr="17725D2D">
        <w:rPr>
          <w:rFonts w:ascii="Book Antiqua" w:eastAsia="Book Antiqua" w:hAnsi="Book Antiqua" w:cs="Book Antiqua"/>
          <w:color w:val="000000" w:themeColor="text1"/>
          <w:sz w:val="24"/>
          <w:szCs w:val="24"/>
        </w:rPr>
        <w:t>Each student will have the opportunity to submit 5 questions covering the material for each block. If the questions are correctly formatted and appropriate, the student will receive one bonus point equivalent to a correct answer choice on the block theory exam</w:t>
      </w:r>
      <w:r w:rsidR="77AD80DF" w:rsidRPr="17725D2D">
        <w:rPr>
          <w:rFonts w:ascii="Book Antiqua" w:eastAsia="Book Antiqua" w:hAnsi="Book Antiqua" w:cs="Book Antiqua"/>
          <w:color w:val="000000" w:themeColor="text1"/>
          <w:sz w:val="24"/>
          <w:szCs w:val="24"/>
        </w:rPr>
        <w:t xml:space="preserve"> in the Patient Care competency</w:t>
      </w:r>
      <w:r w:rsidRPr="17725D2D">
        <w:rPr>
          <w:rFonts w:ascii="Book Antiqua" w:eastAsia="Book Antiqua" w:hAnsi="Book Antiqua" w:cs="Book Antiqua"/>
          <w:color w:val="000000" w:themeColor="text1"/>
          <w:sz w:val="24"/>
          <w:szCs w:val="24"/>
        </w:rPr>
        <w:t>. The Course Coordinator will review all questions submitted based on the following criteria. To receive the bonus point, all 5 questions MUST:</w:t>
      </w:r>
    </w:p>
    <w:p w14:paraId="58EC5634" w14:textId="102D1899" w:rsidR="17725D2D" w:rsidRDefault="17725D2D" w:rsidP="17725D2D">
      <w:pPr>
        <w:pStyle w:val="ListParagraph"/>
        <w:numPr>
          <w:ilvl w:val="0"/>
          <w:numId w:val="0"/>
        </w:numPr>
        <w:spacing w:after="0" w:line="240" w:lineRule="auto"/>
        <w:ind w:left="1080"/>
        <w:rPr>
          <w:rFonts w:ascii="Book Antiqua" w:eastAsia="Book Antiqua" w:hAnsi="Book Antiqua" w:cs="Book Antiqua"/>
          <w:color w:val="000000" w:themeColor="text1"/>
          <w:szCs w:val="22"/>
        </w:rPr>
      </w:pPr>
    </w:p>
    <w:p w14:paraId="38F2B2C3" w14:textId="7C69DB91" w:rsidR="1A41B3D3" w:rsidRDefault="24BEE766">
      <w:pPr>
        <w:pStyle w:val="ListParagraph"/>
        <w:spacing w:after="0" w:line="240" w:lineRule="auto"/>
        <w:rPr>
          <w:rFonts w:ascii="Book Antiqua" w:eastAsia="Book Antiqua" w:hAnsi="Book Antiqua" w:cs="Book Antiqua"/>
          <w:color w:val="000000" w:themeColor="text1"/>
          <w:szCs w:val="22"/>
        </w:rPr>
      </w:pPr>
      <w:r w:rsidRPr="17725D2D">
        <w:rPr>
          <w:rFonts w:ascii="Book Antiqua" w:eastAsia="Book Antiqua" w:hAnsi="Book Antiqua" w:cs="Book Antiqua"/>
          <w:color w:val="000000" w:themeColor="text1"/>
          <w:sz w:val="24"/>
          <w:szCs w:val="24"/>
        </w:rPr>
        <w:t>Be submitted via Canvas upload at least 2 weeks before the didactic skills exam</w:t>
      </w:r>
    </w:p>
    <w:p w14:paraId="01CAF339" w14:textId="046760A6" w:rsidR="1A41B3D3" w:rsidRDefault="24BEE766">
      <w:pPr>
        <w:pStyle w:val="ListParagraph"/>
        <w:spacing w:after="0" w:line="240" w:lineRule="auto"/>
        <w:rPr>
          <w:rFonts w:ascii="Book Antiqua" w:eastAsia="Book Antiqua" w:hAnsi="Book Antiqua" w:cs="Book Antiqua"/>
          <w:color w:val="000000" w:themeColor="text1"/>
          <w:szCs w:val="22"/>
        </w:rPr>
      </w:pPr>
      <w:r w:rsidRPr="17725D2D">
        <w:rPr>
          <w:rFonts w:ascii="Book Antiqua" w:eastAsia="Book Antiqua" w:hAnsi="Book Antiqua" w:cs="Book Antiqua"/>
          <w:color w:val="000000" w:themeColor="text1"/>
          <w:sz w:val="24"/>
          <w:szCs w:val="24"/>
        </w:rPr>
        <w:t>Be appropriately related to material presented in the current block</w:t>
      </w:r>
    </w:p>
    <w:p w14:paraId="4C8F1E31" w14:textId="55989F07" w:rsidR="1A41B3D3" w:rsidRDefault="24BEE766">
      <w:pPr>
        <w:pStyle w:val="ListParagraph"/>
        <w:spacing w:after="0" w:line="240" w:lineRule="auto"/>
        <w:rPr>
          <w:rFonts w:ascii="Book Antiqua" w:eastAsia="Book Antiqua" w:hAnsi="Book Antiqua" w:cs="Book Antiqua"/>
          <w:color w:val="000000" w:themeColor="text1"/>
          <w:szCs w:val="22"/>
        </w:rPr>
      </w:pPr>
      <w:r w:rsidRPr="17725D2D">
        <w:rPr>
          <w:rFonts w:ascii="Book Antiqua" w:eastAsia="Book Antiqua" w:hAnsi="Book Antiqua" w:cs="Book Antiqua"/>
          <w:color w:val="000000" w:themeColor="text1"/>
          <w:sz w:val="24"/>
          <w:szCs w:val="24"/>
        </w:rPr>
        <w:t>Be in multiple-choice format with one correct answer (key) and 4 distractors, with a total of answer choices</w:t>
      </w:r>
    </w:p>
    <w:p w14:paraId="3C63D2D9" w14:textId="5212FBF8" w:rsidR="1A41B3D3" w:rsidRDefault="24BEE766">
      <w:pPr>
        <w:pStyle w:val="ListParagraph"/>
        <w:spacing w:after="0" w:line="240" w:lineRule="auto"/>
        <w:rPr>
          <w:rFonts w:ascii="Book Antiqua" w:eastAsia="Book Antiqua" w:hAnsi="Book Antiqua" w:cs="Book Antiqua"/>
          <w:color w:val="000000" w:themeColor="text1"/>
          <w:szCs w:val="22"/>
        </w:rPr>
      </w:pPr>
      <w:r w:rsidRPr="17725D2D">
        <w:rPr>
          <w:rFonts w:ascii="Book Antiqua" w:eastAsia="Book Antiqua" w:hAnsi="Book Antiqua" w:cs="Book Antiqua"/>
          <w:color w:val="000000" w:themeColor="text1"/>
          <w:sz w:val="24"/>
          <w:szCs w:val="24"/>
        </w:rPr>
        <w:t xml:space="preserve">Have specific explanations for the correct answer and why each distractor is incorrect. </w:t>
      </w:r>
    </w:p>
    <w:p w14:paraId="34E3626D" w14:textId="104B115D" w:rsidR="1A41B3D3" w:rsidRDefault="24BEE766">
      <w:pPr>
        <w:pStyle w:val="ListParagraph"/>
        <w:spacing w:after="0" w:line="240" w:lineRule="auto"/>
        <w:rPr>
          <w:rFonts w:ascii="Book Antiqua" w:eastAsia="Book Antiqua" w:hAnsi="Book Antiqua" w:cs="Book Antiqua"/>
          <w:color w:val="000000" w:themeColor="text1"/>
          <w:szCs w:val="22"/>
        </w:rPr>
      </w:pPr>
      <w:r w:rsidRPr="17725D2D">
        <w:rPr>
          <w:rFonts w:ascii="Book Antiqua" w:eastAsia="Book Antiqua" w:hAnsi="Book Antiqua" w:cs="Book Antiqua"/>
          <w:color w:val="000000" w:themeColor="text1"/>
          <w:sz w:val="24"/>
          <w:szCs w:val="24"/>
        </w:rPr>
        <w:t xml:space="preserve">Bonus questions received by the Course Coordinator will be published for all students to use in their exam preparation. Limit to 1 set of questions per student per block. </w:t>
      </w:r>
      <w:r w:rsidRPr="17725D2D">
        <w:rPr>
          <w:rFonts w:ascii="Book Antiqua" w:eastAsia="Book Antiqua" w:hAnsi="Book Antiqua" w:cs="Book Antiqua"/>
          <w:color w:val="000000" w:themeColor="text1"/>
          <w:sz w:val="24"/>
          <w:szCs w:val="24"/>
        </w:rPr>
        <w:lastRenderedPageBreak/>
        <w:t xml:space="preserve">Questions may not be submitted after the </w:t>
      </w:r>
      <w:r w:rsidR="654D0FEE" w:rsidRPr="17725D2D">
        <w:rPr>
          <w:rFonts w:ascii="Book Antiqua" w:eastAsia="Book Antiqua" w:hAnsi="Book Antiqua" w:cs="Book Antiqua"/>
          <w:color w:val="000000" w:themeColor="text1"/>
          <w:sz w:val="24"/>
          <w:szCs w:val="24"/>
        </w:rPr>
        <w:t>deadline</w:t>
      </w:r>
      <w:r w:rsidRPr="17725D2D">
        <w:rPr>
          <w:rFonts w:ascii="Book Antiqua" w:eastAsia="Book Antiqua" w:hAnsi="Book Antiqua" w:cs="Book Antiqua"/>
          <w:color w:val="000000" w:themeColor="text1"/>
          <w:sz w:val="24"/>
          <w:szCs w:val="24"/>
        </w:rPr>
        <w:t xml:space="preserve"> for bonus point credit. THIS IS AN INDIVIDUAL ASSIGNMENT, and all questions submitted must be unique to the </w:t>
      </w:r>
      <w:r w:rsidR="291E364D" w:rsidRPr="17725D2D">
        <w:rPr>
          <w:rFonts w:ascii="Book Antiqua" w:eastAsia="Book Antiqua" w:hAnsi="Book Antiqua" w:cs="Book Antiqua"/>
          <w:color w:val="000000" w:themeColor="text1"/>
          <w:sz w:val="24"/>
          <w:szCs w:val="24"/>
        </w:rPr>
        <w:t>student who submitted</w:t>
      </w:r>
      <w:r w:rsidRPr="17725D2D">
        <w:rPr>
          <w:rFonts w:ascii="Book Antiqua" w:eastAsia="Book Antiqua" w:hAnsi="Book Antiqua" w:cs="Book Antiqua"/>
          <w:color w:val="000000" w:themeColor="text1"/>
          <w:sz w:val="24"/>
          <w:szCs w:val="24"/>
        </w:rPr>
        <w:t xml:space="preserve"> them. </w:t>
      </w:r>
    </w:p>
    <w:p w14:paraId="721704E4" w14:textId="06110050" w:rsidR="59DBAFA8" w:rsidRDefault="59DBAFA8" w:rsidP="59DBAFA8">
      <w:pPr>
        <w:spacing w:after="0" w:line="240" w:lineRule="auto"/>
        <w:ind w:left="720"/>
        <w:rPr>
          <w:rFonts w:ascii="Book Antiqua" w:eastAsia="Book Antiqua" w:hAnsi="Book Antiqua" w:cs="Book Antiqua"/>
          <w:b/>
          <w:bCs/>
          <w:color w:val="000000" w:themeColor="text1"/>
          <w:sz w:val="24"/>
          <w:szCs w:val="24"/>
        </w:rPr>
      </w:pPr>
    </w:p>
    <w:p w14:paraId="480605FA" w14:textId="184A090E" w:rsidR="1A41B3D3" w:rsidRDefault="747768B9" w:rsidP="59DBAFA8">
      <w:pPr>
        <w:spacing w:after="0" w:line="240" w:lineRule="auto"/>
        <w:ind w:left="720"/>
        <w:rPr>
          <w:rFonts w:ascii="Book Antiqua" w:eastAsia="Book Antiqua" w:hAnsi="Book Antiqua" w:cs="Book Antiqua"/>
          <w:color w:val="000000" w:themeColor="text1"/>
          <w:sz w:val="24"/>
          <w:szCs w:val="24"/>
        </w:rPr>
      </w:pPr>
      <w:r w:rsidRPr="17725D2D">
        <w:rPr>
          <w:rFonts w:ascii="Book Antiqua" w:eastAsia="Book Antiqua" w:hAnsi="Book Antiqua" w:cs="Book Antiqua"/>
          <w:b/>
          <w:bCs/>
          <w:color w:val="000000" w:themeColor="text1"/>
          <w:sz w:val="24"/>
          <w:szCs w:val="24"/>
        </w:rPr>
        <w:t>Osteopathic Practices and Principles</w:t>
      </w:r>
      <w:r w:rsidR="24BEE766" w:rsidRPr="17725D2D">
        <w:rPr>
          <w:rFonts w:ascii="Book Antiqua" w:eastAsia="Book Antiqua" w:hAnsi="Book Antiqua" w:cs="Book Antiqua"/>
          <w:b/>
          <w:bCs/>
          <w:color w:val="000000" w:themeColor="text1"/>
          <w:sz w:val="24"/>
          <w:szCs w:val="24"/>
        </w:rPr>
        <w:t xml:space="preserve"> (OPP)</w:t>
      </w:r>
    </w:p>
    <w:p w14:paraId="14DD9C46" w14:textId="3645AF53" w:rsidR="1A41B3D3" w:rsidRDefault="24BEE766">
      <w:pPr>
        <w:pStyle w:val="ListParagraph"/>
        <w:spacing w:after="0" w:line="240" w:lineRule="auto"/>
        <w:rPr>
          <w:rFonts w:ascii="Book Antiqua" w:eastAsia="Book Antiqua" w:hAnsi="Book Antiqua" w:cs="Book Antiqua"/>
          <w:color w:val="000000" w:themeColor="text1"/>
          <w:szCs w:val="22"/>
        </w:rPr>
      </w:pPr>
      <w:r w:rsidRPr="17725D2D">
        <w:rPr>
          <w:rFonts w:ascii="Book Antiqua" w:eastAsia="Book Antiqua" w:hAnsi="Book Antiqua" w:cs="Book Antiqua"/>
          <w:b/>
          <w:bCs/>
          <w:color w:val="000000" w:themeColor="text1"/>
          <w:sz w:val="24"/>
          <w:szCs w:val="24"/>
        </w:rPr>
        <w:t xml:space="preserve">Practical Exams: </w:t>
      </w:r>
      <w:r w:rsidRPr="17725D2D">
        <w:rPr>
          <w:rFonts w:ascii="Book Antiqua" w:eastAsia="Book Antiqua" w:hAnsi="Book Antiqua" w:cs="Book Antiqua"/>
          <w:color w:val="000000" w:themeColor="text1"/>
          <w:sz w:val="24"/>
          <w:szCs w:val="24"/>
        </w:rPr>
        <w:t>OPP practical exams in each block are used to evaluate mastery of material presented in laboratory assignments and materials.</w:t>
      </w:r>
    </w:p>
    <w:p w14:paraId="519DCDE5" w14:textId="54CB8629" w:rsidR="1A41B3D3" w:rsidRDefault="24BEE766">
      <w:pPr>
        <w:pStyle w:val="ListParagraph"/>
        <w:spacing w:after="0" w:line="240" w:lineRule="auto"/>
        <w:rPr>
          <w:rFonts w:ascii="Book Antiqua" w:eastAsia="Book Antiqua" w:hAnsi="Book Antiqua" w:cs="Book Antiqua"/>
          <w:color w:val="000000" w:themeColor="text1"/>
          <w:szCs w:val="22"/>
        </w:rPr>
      </w:pPr>
      <w:r w:rsidRPr="17725D2D">
        <w:rPr>
          <w:rFonts w:ascii="Book Antiqua" w:eastAsia="Book Antiqua" w:hAnsi="Book Antiqua" w:cs="Book Antiqua"/>
          <w:b/>
          <w:bCs/>
          <w:color w:val="000000" w:themeColor="text1"/>
          <w:sz w:val="24"/>
          <w:szCs w:val="24"/>
        </w:rPr>
        <w:t xml:space="preserve">All practical exam knowledge and skills are cumulative </w:t>
      </w:r>
      <w:r w:rsidRPr="17725D2D">
        <w:rPr>
          <w:rFonts w:ascii="Book Antiqua" w:eastAsia="Book Antiqua" w:hAnsi="Book Antiqua" w:cs="Book Antiqua"/>
          <w:color w:val="000000" w:themeColor="text1"/>
          <w:sz w:val="24"/>
          <w:szCs w:val="24"/>
        </w:rPr>
        <w:t xml:space="preserve">over the first two years of your OPP courses. Material from previous blocks may be reflected or required to assess, diagnose, treat, a patient and/or find anatomical areas, answer clinical questions adequately, etc. </w:t>
      </w:r>
    </w:p>
    <w:p w14:paraId="4E9E013D" w14:textId="703D79F5" w:rsidR="1A41B3D3" w:rsidRDefault="24BEE766">
      <w:pPr>
        <w:pStyle w:val="ListParagraph"/>
        <w:spacing w:after="0" w:line="240" w:lineRule="auto"/>
        <w:rPr>
          <w:rFonts w:ascii="Book Antiqua" w:eastAsia="Book Antiqua" w:hAnsi="Book Antiqua" w:cs="Book Antiqua"/>
          <w:color w:val="000000" w:themeColor="text1"/>
          <w:szCs w:val="22"/>
        </w:rPr>
      </w:pPr>
      <w:r w:rsidRPr="17725D2D">
        <w:rPr>
          <w:rFonts w:ascii="Book Antiqua" w:eastAsia="Book Antiqua" w:hAnsi="Book Antiqua" w:cs="Book Antiqua"/>
          <w:color w:val="000000" w:themeColor="text1"/>
          <w:sz w:val="24"/>
          <w:szCs w:val="24"/>
        </w:rPr>
        <w:t>Please note that you MUST pass the Comprehensive Practical Exam to pass OPP</w:t>
      </w:r>
      <w:r w:rsidR="586282E0" w:rsidRPr="17725D2D">
        <w:rPr>
          <w:rFonts w:ascii="Book Antiqua" w:eastAsia="Book Antiqua" w:hAnsi="Book Antiqua" w:cs="Book Antiqua"/>
          <w:color w:val="000000" w:themeColor="text1"/>
          <w:sz w:val="24"/>
          <w:szCs w:val="24"/>
        </w:rPr>
        <w:t>3</w:t>
      </w:r>
      <w:r w:rsidRPr="17725D2D">
        <w:rPr>
          <w:rFonts w:ascii="Book Antiqua" w:eastAsia="Book Antiqua" w:hAnsi="Book Antiqua" w:cs="Book Antiqua"/>
          <w:color w:val="000000" w:themeColor="text1"/>
          <w:sz w:val="24"/>
          <w:szCs w:val="24"/>
        </w:rPr>
        <w:t xml:space="preserve">. </w:t>
      </w:r>
    </w:p>
    <w:p w14:paraId="67145E63" w14:textId="4A259C59" w:rsidR="1A41B3D3" w:rsidRDefault="24BEE766">
      <w:pPr>
        <w:pStyle w:val="ListParagraph"/>
        <w:spacing w:after="0" w:line="240" w:lineRule="auto"/>
        <w:rPr>
          <w:rFonts w:ascii="Book Antiqua" w:eastAsia="Book Antiqua" w:hAnsi="Book Antiqua" w:cs="Book Antiqua"/>
          <w:color w:val="000000" w:themeColor="text1"/>
          <w:szCs w:val="22"/>
        </w:rPr>
      </w:pPr>
      <w:r w:rsidRPr="17725D2D">
        <w:rPr>
          <w:rFonts w:ascii="Book Antiqua" w:eastAsia="Book Antiqua" w:hAnsi="Book Antiqua" w:cs="Book Antiqua"/>
          <w:color w:val="000000" w:themeColor="text1"/>
          <w:sz w:val="24"/>
          <w:szCs w:val="24"/>
        </w:rPr>
        <w:t xml:space="preserve">You will receive brief feedback (but no official grade or scoring information) from your faculty proctor immediately after you complete your practical exams. If you desire a more in-depth review of your performance, you may schedule a meeting with the course coordinator or your faculty proctor to review your test rubric. You may also independently review your graded practical rubrics in the OMM department. This can be scheduled via the OMM administrative coordinators. </w:t>
      </w:r>
    </w:p>
    <w:p w14:paraId="3E8C8F33" w14:textId="34A57BA4" w:rsidR="1A41B3D3" w:rsidRDefault="24BEE766">
      <w:pPr>
        <w:pStyle w:val="ListParagraph"/>
        <w:spacing w:after="0" w:line="240" w:lineRule="auto"/>
        <w:rPr>
          <w:rFonts w:ascii="Book Antiqua" w:eastAsia="Book Antiqua" w:hAnsi="Book Antiqua" w:cs="Book Antiqua"/>
          <w:color w:val="000000" w:themeColor="text1"/>
          <w:szCs w:val="22"/>
        </w:rPr>
      </w:pPr>
      <w:r w:rsidRPr="17725D2D">
        <w:rPr>
          <w:rFonts w:ascii="Book Antiqua" w:eastAsia="Book Antiqua" w:hAnsi="Book Antiqua" w:cs="Book Antiqua"/>
          <w:color w:val="000000" w:themeColor="text1"/>
          <w:sz w:val="24"/>
          <w:szCs w:val="24"/>
        </w:rPr>
        <w:t>If you have concerns about your grade following review of your rubric, these should be directed to the course coordinator.</w:t>
      </w:r>
    </w:p>
    <w:p w14:paraId="46DB291D" w14:textId="6ED9E3BD" w:rsidR="1A41B3D3" w:rsidRDefault="1A41B3D3" w:rsidP="0E76D815">
      <w:pPr>
        <w:pStyle w:val="ListParagraph"/>
        <w:numPr>
          <w:ilvl w:val="0"/>
          <w:numId w:val="0"/>
        </w:numPr>
        <w:spacing w:after="0" w:line="240" w:lineRule="auto"/>
        <w:ind w:left="2160"/>
        <w:rPr>
          <w:rFonts w:ascii="Book Antiqua" w:eastAsia="Book Antiqua" w:hAnsi="Book Antiqua" w:cs="Book Antiqua"/>
          <w:iCs w:val="0"/>
          <w:color w:val="000000" w:themeColor="text1"/>
          <w:sz w:val="24"/>
          <w:szCs w:val="24"/>
        </w:rPr>
      </w:pPr>
    </w:p>
    <w:p w14:paraId="659F6B42" w14:textId="188DF164" w:rsidR="1A41B3D3" w:rsidRDefault="24BEE766" w:rsidP="17725D2D">
      <w:pPr>
        <w:pStyle w:val="ListParagraph"/>
        <w:numPr>
          <w:ilvl w:val="0"/>
          <w:numId w:val="0"/>
        </w:numPr>
        <w:spacing w:after="0" w:line="240" w:lineRule="auto"/>
        <w:ind w:left="720"/>
        <w:rPr>
          <w:rFonts w:ascii="Book Antiqua" w:eastAsia="Book Antiqua" w:hAnsi="Book Antiqua" w:cs="Book Antiqua"/>
          <w:color w:val="000000" w:themeColor="text1"/>
          <w:szCs w:val="22"/>
        </w:rPr>
      </w:pPr>
      <w:r w:rsidRPr="17725D2D">
        <w:rPr>
          <w:rFonts w:ascii="Book Antiqua" w:eastAsia="Book Antiqua" w:hAnsi="Book Antiqua" w:cs="Book Antiqua"/>
          <w:b/>
          <w:bCs/>
          <w:color w:val="000000" w:themeColor="text1"/>
          <w:sz w:val="24"/>
          <w:szCs w:val="24"/>
        </w:rPr>
        <w:t>Professionalism (Prof):</w:t>
      </w:r>
      <w:r w:rsidRPr="17725D2D">
        <w:rPr>
          <w:rFonts w:ascii="Book Antiqua" w:eastAsia="Book Antiqua" w:hAnsi="Book Antiqua" w:cs="Book Antiqua"/>
          <w:color w:val="000000" w:themeColor="text1"/>
          <w:sz w:val="24"/>
          <w:szCs w:val="24"/>
        </w:rPr>
        <w:t xml:space="preserve"> </w:t>
      </w:r>
    </w:p>
    <w:p w14:paraId="508E0380" w14:textId="210F446E" w:rsidR="1A41B3D3" w:rsidRDefault="1A41B3D3" w:rsidP="17725D2D">
      <w:pPr>
        <w:spacing w:after="0" w:line="240" w:lineRule="auto"/>
        <w:ind w:left="720"/>
        <w:rPr>
          <w:rFonts w:ascii="Book Antiqua" w:eastAsia="Book Antiqua" w:hAnsi="Book Antiqua" w:cs="Book Antiqua"/>
          <w:b/>
          <w:bCs/>
          <w:color w:val="000000" w:themeColor="text1"/>
          <w:sz w:val="24"/>
          <w:szCs w:val="24"/>
        </w:rPr>
      </w:pPr>
    </w:p>
    <w:p w14:paraId="47F9B20D" w14:textId="4F16B88D" w:rsidR="1A41B3D3" w:rsidRDefault="24BEE766" w:rsidP="17725D2D">
      <w:pPr>
        <w:spacing w:after="0" w:line="240" w:lineRule="auto"/>
        <w:ind w:left="720"/>
        <w:rPr>
          <w:rFonts w:ascii="Book Antiqua" w:eastAsia="Book Antiqua" w:hAnsi="Book Antiqua" w:cs="Book Antiqua"/>
          <w:color w:val="000000" w:themeColor="text1"/>
          <w:sz w:val="22"/>
          <w:szCs w:val="22"/>
        </w:rPr>
      </w:pPr>
      <w:r w:rsidRPr="17725D2D">
        <w:rPr>
          <w:rFonts w:ascii="Book Antiqua" w:eastAsia="Book Antiqua" w:hAnsi="Book Antiqua" w:cs="Book Antiqua"/>
          <w:b/>
          <w:bCs/>
          <w:color w:val="000000" w:themeColor="text1"/>
          <w:sz w:val="24"/>
          <w:szCs w:val="24"/>
        </w:rPr>
        <w:t>Participation/preparedness/professionalism points</w:t>
      </w:r>
      <w:r w:rsidRPr="17725D2D">
        <w:rPr>
          <w:rFonts w:ascii="Book Antiqua" w:eastAsia="Book Antiqua" w:hAnsi="Book Antiqua" w:cs="Book Antiqua"/>
          <w:color w:val="000000" w:themeColor="text1"/>
          <w:sz w:val="24"/>
          <w:szCs w:val="24"/>
        </w:rPr>
        <w:t xml:space="preserve"> are assigned to all mandatory events. </w:t>
      </w:r>
    </w:p>
    <w:p w14:paraId="67A372D3" w14:textId="660D9BB4" w:rsidR="1A41B3D3" w:rsidRDefault="24BEE766">
      <w:pPr>
        <w:pStyle w:val="ListParagraph"/>
        <w:spacing w:after="120" w:line="240" w:lineRule="auto"/>
        <w:ind w:left="1620"/>
        <w:rPr>
          <w:rFonts w:ascii="Book Antiqua" w:eastAsia="Book Antiqua" w:hAnsi="Book Antiqua" w:cs="Book Antiqua"/>
          <w:color w:val="000000" w:themeColor="text1"/>
          <w:sz w:val="24"/>
          <w:szCs w:val="24"/>
        </w:rPr>
      </w:pPr>
      <w:r w:rsidRPr="17725D2D">
        <w:rPr>
          <w:rFonts w:ascii="Book Antiqua" w:eastAsia="Book Antiqua" w:hAnsi="Book Antiqua" w:cs="Book Antiqua"/>
          <w:color w:val="000000" w:themeColor="text1"/>
          <w:sz w:val="24"/>
          <w:szCs w:val="24"/>
        </w:rPr>
        <w:t>Two points are available for each required learning event as outlined in the table</w:t>
      </w:r>
      <w:r w:rsidR="6641C524" w:rsidRPr="17725D2D">
        <w:rPr>
          <w:rFonts w:ascii="Book Antiqua" w:eastAsia="Book Antiqua" w:hAnsi="Book Antiqua" w:cs="Book Antiqua"/>
          <w:color w:val="000000" w:themeColor="text1"/>
          <w:sz w:val="24"/>
          <w:szCs w:val="24"/>
        </w:rPr>
        <w:t>:</w:t>
      </w:r>
    </w:p>
    <w:p w14:paraId="33E2BF51" w14:textId="178F24BC" w:rsidR="59DBAFA8" w:rsidRDefault="59DBAFA8" w:rsidP="59DBAFA8">
      <w:pPr>
        <w:pStyle w:val="ListParagraph"/>
        <w:numPr>
          <w:ilvl w:val="0"/>
          <w:numId w:val="0"/>
        </w:numPr>
        <w:spacing w:after="120" w:line="240" w:lineRule="auto"/>
        <w:ind w:left="1620"/>
        <w:rPr>
          <w:rFonts w:ascii="Book Antiqua" w:eastAsia="Book Antiqua" w:hAnsi="Book Antiqua" w:cs="Book Antiqua"/>
          <w:color w:val="000000" w:themeColor="text1"/>
          <w:sz w:val="24"/>
          <w:szCs w:val="24"/>
        </w:rPr>
      </w:pPr>
    </w:p>
    <w:tbl>
      <w:tblPr>
        <w:tblStyle w:val="TableGrid"/>
        <w:tblW w:w="0" w:type="auto"/>
        <w:jc w:val="center"/>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5198"/>
        <w:gridCol w:w="3630"/>
      </w:tblGrid>
      <w:tr w:rsidR="27D6BF8E" w14:paraId="431B1623" w14:textId="77777777" w:rsidTr="02563E27">
        <w:trPr>
          <w:trHeight w:val="300"/>
          <w:jc w:val="center"/>
        </w:trPr>
        <w:tc>
          <w:tcPr>
            <w:tcW w:w="8828" w:type="dxa"/>
            <w:gridSpan w:val="2"/>
            <w:tcBorders>
              <w:top w:val="single" w:sz="12" w:space="0" w:color="146194" w:themeColor="text2"/>
              <w:left w:val="single" w:sz="12" w:space="0" w:color="146194" w:themeColor="text2"/>
              <w:bottom w:val="single" w:sz="12" w:space="0" w:color="146194" w:themeColor="text2"/>
              <w:right w:val="single" w:sz="12" w:space="0" w:color="146194" w:themeColor="text2"/>
            </w:tcBorders>
            <w:shd w:val="clear" w:color="auto" w:fill="D9D9D9" w:themeFill="background1" w:themeFillShade="D9"/>
            <w:tcMar>
              <w:left w:w="105" w:type="dxa"/>
              <w:right w:w="105" w:type="dxa"/>
            </w:tcMar>
          </w:tcPr>
          <w:p w14:paraId="382F83A5" w14:textId="39CBA533" w:rsidR="27D6BF8E" w:rsidRDefault="27D6BF8E" w:rsidP="27D6BF8E">
            <w:pPr>
              <w:jc w:val="center"/>
              <w:rPr>
                <w:rFonts w:ascii="Book Antiqua" w:eastAsia="Book Antiqua" w:hAnsi="Book Antiqua" w:cs="Book Antiqua"/>
                <w:iCs w:val="0"/>
                <w:color w:val="000000" w:themeColor="text1"/>
                <w:sz w:val="24"/>
                <w:szCs w:val="24"/>
              </w:rPr>
            </w:pPr>
            <w:r w:rsidRPr="27D6BF8E">
              <w:rPr>
                <w:rFonts w:ascii="Book Antiqua" w:eastAsia="Book Antiqua" w:hAnsi="Book Antiqua" w:cs="Book Antiqua"/>
                <w:iCs w:val="0"/>
                <w:color w:val="000000" w:themeColor="text1"/>
                <w:sz w:val="24"/>
                <w:szCs w:val="24"/>
              </w:rPr>
              <w:t>Professionalism Points</w:t>
            </w:r>
          </w:p>
        </w:tc>
      </w:tr>
      <w:tr w:rsidR="27D6BF8E" w14:paraId="3BBB66A3" w14:textId="77777777" w:rsidTr="02563E27">
        <w:trPr>
          <w:trHeight w:val="300"/>
          <w:jc w:val="center"/>
        </w:trPr>
        <w:tc>
          <w:tcPr>
            <w:tcW w:w="5198" w:type="dxa"/>
            <w:tcBorders>
              <w:top w:val="single" w:sz="12" w:space="0" w:color="146194" w:themeColor="text2"/>
              <w:left w:val="single" w:sz="12" w:space="0" w:color="146194" w:themeColor="text2"/>
              <w:bottom w:val="single" w:sz="12" w:space="0" w:color="146194" w:themeColor="text2"/>
              <w:right w:val="single" w:sz="12" w:space="0" w:color="146194" w:themeColor="text2"/>
            </w:tcBorders>
            <w:tcMar>
              <w:left w:w="105" w:type="dxa"/>
              <w:right w:w="105" w:type="dxa"/>
            </w:tcMar>
          </w:tcPr>
          <w:p w14:paraId="0181B40B" w14:textId="7A5D01BE" w:rsidR="2C8EBD0D" w:rsidRDefault="5BEC848C" w:rsidP="27D6BF8E">
            <w:pPr>
              <w:rPr>
                <w:rFonts w:ascii="Book Antiqua" w:eastAsia="Book Antiqua" w:hAnsi="Book Antiqua" w:cs="Book Antiqua"/>
                <w:color w:val="000000" w:themeColor="text1"/>
                <w:sz w:val="24"/>
                <w:szCs w:val="24"/>
              </w:rPr>
            </w:pPr>
            <w:r w:rsidRPr="02563E27">
              <w:rPr>
                <w:rFonts w:ascii="Book Antiqua" w:eastAsia="Book Antiqua" w:hAnsi="Book Antiqua" w:cs="Book Antiqua"/>
                <w:color w:val="000000" w:themeColor="text1"/>
                <w:sz w:val="24"/>
                <w:szCs w:val="24"/>
              </w:rPr>
              <w:t>20</w:t>
            </w:r>
            <w:r w:rsidR="5120B408" w:rsidRPr="02563E27">
              <w:rPr>
                <w:rFonts w:ascii="Book Antiqua" w:eastAsia="Book Antiqua" w:hAnsi="Book Antiqua" w:cs="Book Antiqua"/>
                <w:color w:val="000000" w:themeColor="text1"/>
                <w:sz w:val="24"/>
                <w:szCs w:val="24"/>
              </w:rPr>
              <w:t xml:space="preserve"> lab sessions x 2 points =</w:t>
            </w:r>
          </w:p>
        </w:tc>
        <w:tc>
          <w:tcPr>
            <w:tcW w:w="3630" w:type="dxa"/>
            <w:tcBorders>
              <w:top w:val="single" w:sz="12" w:space="0" w:color="146194" w:themeColor="text2"/>
              <w:bottom w:val="single" w:sz="12" w:space="0" w:color="146194" w:themeColor="text2"/>
              <w:right w:val="single" w:sz="12" w:space="0" w:color="146194" w:themeColor="text2"/>
            </w:tcBorders>
            <w:tcMar>
              <w:left w:w="105" w:type="dxa"/>
              <w:right w:w="105" w:type="dxa"/>
            </w:tcMar>
          </w:tcPr>
          <w:p w14:paraId="1DF88009" w14:textId="66CE31F3" w:rsidR="2C8EBD0D" w:rsidRDefault="185C402C" w:rsidP="27D6BF8E">
            <w:pPr>
              <w:rPr>
                <w:rFonts w:ascii="Book Antiqua" w:eastAsia="Book Antiqua" w:hAnsi="Book Antiqua" w:cs="Book Antiqua"/>
                <w:color w:val="000000" w:themeColor="text1"/>
                <w:sz w:val="24"/>
                <w:szCs w:val="24"/>
              </w:rPr>
            </w:pPr>
            <w:r w:rsidRPr="02563E27">
              <w:rPr>
                <w:rFonts w:ascii="Book Antiqua" w:eastAsia="Book Antiqua" w:hAnsi="Book Antiqua" w:cs="Book Antiqua"/>
                <w:color w:val="000000" w:themeColor="text1"/>
                <w:sz w:val="24"/>
                <w:szCs w:val="24"/>
              </w:rPr>
              <w:t>40</w:t>
            </w:r>
          </w:p>
        </w:tc>
      </w:tr>
      <w:tr w:rsidR="27D6BF8E" w14:paraId="7E14A80D" w14:textId="77777777" w:rsidTr="02563E27">
        <w:trPr>
          <w:trHeight w:val="300"/>
          <w:jc w:val="center"/>
        </w:trPr>
        <w:tc>
          <w:tcPr>
            <w:tcW w:w="5198" w:type="dxa"/>
            <w:tcBorders>
              <w:left w:val="single" w:sz="12" w:space="0" w:color="146194" w:themeColor="text2"/>
            </w:tcBorders>
            <w:tcMar>
              <w:left w:w="105" w:type="dxa"/>
              <w:right w:w="105" w:type="dxa"/>
            </w:tcMar>
          </w:tcPr>
          <w:p w14:paraId="60C724E9" w14:textId="4590E048" w:rsidR="27D6BF8E" w:rsidRDefault="27D6BF8E" w:rsidP="27D6BF8E">
            <w:pPr>
              <w:rPr>
                <w:rFonts w:ascii="Book Antiqua" w:eastAsia="Book Antiqua" w:hAnsi="Book Antiqua" w:cs="Book Antiqua"/>
                <w:iCs w:val="0"/>
                <w:color w:val="000000" w:themeColor="text1"/>
                <w:sz w:val="24"/>
                <w:szCs w:val="24"/>
              </w:rPr>
            </w:pPr>
            <w:r w:rsidRPr="27D6BF8E">
              <w:rPr>
                <w:rFonts w:ascii="Book Antiqua" w:eastAsia="Book Antiqua" w:hAnsi="Book Antiqua" w:cs="Book Antiqua"/>
                <w:iCs w:val="0"/>
                <w:color w:val="000000" w:themeColor="text1"/>
                <w:sz w:val="24"/>
                <w:szCs w:val="24"/>
              </w:rPr>
              <w:t>3 theory exams x 2 points =</w:t>
            </w:r>
          </w:p>
        </w:tc>
        <w:tc>
          <w:tcPr>
            <w:tcW w:w="3630" w:type="dxa"/>
            <w:tcBorders>
              <w:right w:val="single" w:sz="12" w:space="0" w:color="146194" w:themeColor="text2"/>
            </w:tcBorders>
            <w:tcMar>
              <w:left w:w="105" w:type="dxa"/>
              <w:right w:w="105" w:type="dxa"/>
            </w:tcMar>
          </w:tcPr>
          <w:p w14:paraId="3506211C" w14:textId="7F0CED7D" w:rsidR="27D6BF8E" w:rsidRDefault="27D6BF8E" w:rsidP="27D6BF8E">
            <w:pPr>
              <w:rPr>
                <w:rFonts w:ascii="Book Antiqua" w:eastAsia="Book Antiqua" w:hAnsi="Book Antiqua" w:cs="Book Antiqua"/>
                <w:iCs w:val="0"/>
                <w:color w:val="000000" w:themeColor="text1"/>
                <w:sz w:val="24"/>
                <w:szCs w:val="24"/>
              </w:rPr>
            </w:pPr>
            <w:r w:rsidRPr="27D6BF8E">
              <w:rPr>
                <w:rFonts w:ascii="Book Antiqua" w:eastAsia="Book Antiqua" w:hAnsi="Book Antiqua" w:cs="Book Antiqua"/>
                <w:iCs w:val="0"/>
                <w:color w:val="000000" w:themeColor="text1"/>
                <w:sz w:val="24"/>
                <w:szCs w:val="24"/>
              </w:rPr>
              <w:t>6</w:t>
            </w:r>
          </w:p>
        </w:tc>
      </w:tr>
      <w:tr w:rsidR="27D6BF8E" w14:paraId="7D1CAF71" w14:textId="77777777" w:rsidTr="02563E27">
        <w:trPr>
          <w:trHeight w:val="300"/>
          <w:jc w:val="center"/>
        </w:trPr>
        <w:tc>
          <w:tcPr>
            <w:tcW w:w="5198" w:type="dxa"/>
            <w:tcBorders>
              <w:left w:val="single" w:sz="12" w:space="0" w:color="146194" w:themeColor="text2"/>
            </w:tcBorders>
            <w:tcMar>
              <w:left w:w="105" w:type="dxa"/>
              <w:right w:w="105" w:type="dxa"/>
            </w:tcMar>
          </w:tcPr>
          <w:p w14:paraId="587A9227" w14:textId="02E0BAF7" w:rsidR="27D6BF8E" w:rsidRDefault="27D6BF8E" w:rsidP="27D6BF8E">
            <w:pPr>
              <w:rPr>
                <w:rFonts w:ascii="Book Antiqua" w:eastAsia="Book Antiqua" w:hAnsi="Book Antiqua" w:cs="Book Antiqua"/>
                <w:iCs w:val="0"/>
                <w:color w:val="000000" w:themeColor="text1"/>
                <w:sz w:val="24"/>
                <w:szCs w:val="24"/>
              </w:rPr>
            </w:pPr>
            <w:r w:rsidRPr="27D6BF8E">
              <w:rPr>
                <w:rFonts w:ascii="Book Antiqua" w:eastAsia="Book Antiqua" w:hAnsi="Book Antiqua" w:cs="Book Antiqua"/>
                <w:iCs w:val="0"/>
                <w:color w:val="000000" w:themeColor="text1"/>
                <w:sz w:val="24"/>
                <w:szCs w:val="24"/>
              </w:rPr>
              <w:t xml:space="preserve">4 practical exams x 2 points = </w:t>
            </w:r>
          </w:p>
        </w:tc>
        <w:tc>
          <w:tcPr>
            <w:tcW w:w="3630" w:type="dxa"/>
            <w:tcBorders>
              <w:right w:val="single" w:sz="12" w:space="0" w:color="146194" w:themeColor="text2"/>
            </w:tcBorders>
            <w:tcMar>
              <w:left w:w="105" w:type="dxa"/>
              <w:right w:w="105" w:type="dxa"/>
            </w:tcMar>
          </w:tcPr>
          <w:p w14:paraId="097927EA" w14:textId="5FD10583" w:rsidR="27D6BF8E" w:rsidRDefault="27D6BF8E" w:rsidP="27D6BF8E">
            <w:pPr>
              <w:rPr>
                <w:rFonts w:ascii="Book Antiqua" w:eastAsia="Book Antiqua" w:hAnsi="Book Antiqua" w:cs="Book Antiqua"/>
                <w:iCs w:val="0"/>
                <w:color w:val="000000" w:themeColor="text1"/>
                <w:sz w:val="24"/>
                <w:szCs w:val="24"/>
              </w:rPr>
            </w:pPr>
            <w:r w:rsidRPr="27D6BF8E">
              <w:rPr>
                <w:rFonts w:ascii="Book Antiqua" w:eastAsia="Book Antiqua" w:hAnsi="Book Antiqua" w:cs="Book Antiqua"/>
                <w:iCs w:val="0"/>
                <w:color w:val="000000" w:themeColor="text1"/>
                <w:sz w:val="24"/>
                <w:szCs w:val="24"/>
              </w:rPr>
              <w:t>8</w:t>
            </w:r>
          </w:p>
        </w:tc>
      </w:tr>
      <w:tr w:rsidR="27D6BF8E" w14:paraId="0C4CCD1F" w14:textId="77777777" w:rsidTr="02563E27">
        <w:trPr>
          <w:trHeight w:val="300"/>
          <w:jc w:val="center"/>
        </w:trPr>
        <w:tc>
          <w:tcPr>
            <w:tcW w:w="5198" w:type="dxa"/>
            <w:tcBorders>
              <w:left w:val="single" w:sz="12" w:space="0" w:color="146194" w:themeColor="text2"/>
            </w:tcBorders>
            <w:tcMar>
              <w:left w:w="105" w:type="dxa"/>
              <w:right w:w="105" w:type="dxa"/>
            </w:tcMar>
          </w:tcPr>
          <w:p w14:paraId="15817534" w14:textId="3FB4D0DD" w:rsidR="27D6BF8E" w:rsidRDefault="27D6BF8E" w:rsidP="27D6BF8E">
            <w:pPr>
              <w:rPr>
                <w:rFonts w:ascii="Book Antiqua" w:eastAsia="Book Antiqua" w:hAnsi="Book Antiqua" w:cs="Book Antiqua"/>
                <w:iCs w:val="0"/>
                <w:color w:val="000000" w:themeColor="text1"/>
                <w:sz w:val="24"/>
                <w:szCs w:val="24"/>
              </w:rPr>
            </w:pPr>
            <w:r w:rsidRPr="27D6BF8E">
              <w:rPr>
                <w:rFonts w:ascii="Book Antiqua" w:eastAsia="Book Antiqua" w:hAnsi="Book Antiqua" w:cs="Book Antiqua"/>
                <w:iCs w:val="0"/>
                <w:color w:val="000000" w:themeColor="text1"/>
                <w:sz w:val="24"/>
                <w:szCs w:val="24"/>
              </w:rPr>
              <w:t>1 required in-person lecture x 2 points</w:t>
            </w:r>
          </w:p>
        </w:tc>
        <w:tc>
          <w:tcPr>
            <w:tcW w:w="3630" w:type="dxa"/>
            <w:tcBorders>
              <w:right w:val="single" w:sz="12" w:space="0" w:color="146194" w:themeColor="text2"/>
            </w:tcBorders>
            <w:tcMar>
              <w:left w:w="105" w:type="dxa"/>
              <w:right w:w="105" w:type="dxa"/>
            </w:tcMar>
          </w:tcPr>
          <w:p w14:paraId="08787D8B" w14:textId="174443F7" w:rsidR="27D6BF8E" w:rsidRDefault="27D6BF8E" w:rsidP="27D6BF8E">
            <w:pPr>
              <w:rPr>
                <w:rFonts w:ascii="Book Antiqua" w:eastAsia="Book Antiqua" w:hAnsi="Book Antiqua" w:cs="Book Antiqua"/>
                <w:iCs w:val="0"/>
                <w:color w:val="000000" w:themeColor="text1"/>
                <w:sz w:val="24"/>
                <w:szCs w:val="24"/>
              </w:rPr>
            </w:pPr>
            <w:r w:rsidRPr="27D6BF8E">
              <w:rPr>
                <w:rFonts w:ascii="Book Antiqua" w:eastAsia="Book Antiqua" w:hAnsi="Book Antiqua" w:cs="Book Antiqua"/>
                <w:iCs w:val="0"/>
                <w:color w:val="000000" w:themeColor="text1"/>
                <w:sz w:val="24"/>
                <w:szCs w:val="24"/>
              </w:rPr>
              <w:t>2</w:t>
            </w:r>
          </w:p>
        </w:tc>
      </w:tr>
      <w:tr w:rsidR="27D6BF8E" w14:paraId="2FBC9ABE" w14:textId="77777777" w:rsidTr="02563E27">
        <w:trPr>
          <w:trHeight w:val="300"/>
          <w:jc w:val="center"/>
        </w:trPr>
        <w:tc>
          <w:tcPr>
            <w:tcW w:w="5198" w:type="dxa"/>
            <w:tcBorders>
              <w:left w:val="single" w:sz="12" w:space="0" w:color="146194" w:themeColor="text2"/>
              <w:bottom w:val="single" w:sz="12" w:space="0" w:color="146194" w:themeColor="text2"/>
            </w:tcBorders>
            <w:tcMar>
              <w:left w:w="105" w:type="dxa"/>
              <w:right w:w="105" w:type="dxa"/>
            </w:tcMar>
          </w:tcPr>
          <w:p w14:paraId="1EF2283C" w14:textId="664CAF54" w:rsidR="27D6BF8E" w:rsidRDefault="27D6BF8E" w:rsidP="27D6BF8E">
            <w:pPr>
              <w:rPr>
                <w:rFonts w:ascii="Book Antiqua" w:eastAsia="Book Antiqua" w:hAnsi="Book Antiqua" w:cs="Book Antiqua"/>
                <w:iCs w:val="0"/>
                <w:color w:val="000000" w:themeColor="text1"/>
                <w:sz w:val="24"/>
                <w:szCs w:val="24"/>
              </w:rPr>
            </w:pPr>
            <w:r w:rsidRPr="27D6BF8E">
              <w:rPr>
                <w:rFonts w:ascii="Book Antiqua" w:eastAsia="Book Antiqua" w:hAnsi="Book Antiqua" w:cs="Book Antiqua"/>
                <w:iCs w:val="0"/>
                <w:color w:val="000000" w:themeColor="text1"/>
                <w:sz w:val="24"/>
                <w:szCs w:val="24"/>
              </w:rPr>
              <w:t xml:space="preserve">Total = </w:t>
            </w:r>
          </w:p>
        </w:tc>
        <w:tc>
          <w:tcPr>
            <w:tcW w:w="3630" w:type="dxa"/>
            <w:tcBorders>
              <w:bottom w:val="single" w:sz="12" w:space="0" w:color="146194" w:themeColor="text2"/>
              <w:right w:val="single" w:sz="12" w:space="0" w:color="146194" w:themeColor="text2"/>
            </w:tcBorders>
            <w:tcMar>
              <w:left w:w="105" w:type="dxa"/>
              <w:right w:w="105" w:type="dxa"/>
            </w:tcMar>
          </w:tcPr>
          <w:p w14:paraId="14321744" w14:textId="0704606C" w:rsidR="0DBDEE70" w:rsidRDefault="237C4BBA" w:rsidP="02563E27">
            <w:r w:rsidRPr="02563E27">
              <w:rPr>
                <w:rFonts w:ascii="Book Antiqua" w:eastAsia="Book Antiqua" w:hAnsi="Book Antiqua" w:cs="Book Antiqua"/>
                <w:color w:val="000000" w:themeColor="text1"/>
                <w:sz w:val="24"/>
                <w:szCs w:val="24"/>
              </w:rPr>
              <w:t>56</w:t>
            </w:r>
          </w:p>
        </w:tc>
      </w:tr>
      <w:tr w:rsidR="27D6BF8E" w14:paraId="7385CAA1" w14:textId="77777777" w:rsidTr="02563E27">
        <w:trPr>
          <w:trHeight w:val="300"/>
          <w:jc w:val="center"/>
        </w:trPr>
        <w:tc>
          <w:tcPr>
            <w:tcW w:w="8828" w:type="dxa"/>
            <w:gridSpan w:val="2"/>
            <w:tcBorders>
              <w:top w:val="single" w:sz="12" w:space="0" w:color="146194" w:themeColor="text2"/>
              <w:left w:val="single" w:sz="12" w:space="0" w:color="146194" w:themeColor="text2"/>
              <w:bottom w:val="single" w:sz="12" w:space="0" w:color="146194" w:themeColor="text2"/>
              <w:right w:val="single" w:sz="12" w:space="0" w:color="146194" w:themeColor="text2"/>
            </w:tcBorders>
            <w:tcMar>
              <w:left w:w="105" w:type="dxa"/>
              <w:right w:w="105" w:type="dxa"/>
            </w:tcMar>
          </w:tcPr>
          <w:p w14:paraId="5AAC8E4E" w14:textId="75352EF3" w:rsidR="27D6BF8E" w:rsidRDefault="5120B408" w:rsidP="27D6BF8E">
            <w:pPr>
              <w:rPr>
                <w:rFonts w:ascii="Book Antiqua" w:eastAsia="Book Antiqua" w:hAnsi="Book Antiqua" w:cs="Book Antiqua"/>
                <w:color w:val="000000" w:themeColor="text1"/>
                <w:sz w:val="24"/>
                <w:szCs w:val="24"/>
              </w:rPr>
            </w:pPr>
            <w:r w:rsidRPr="02563E27">
              <w:rPr>
                <w:rFonts w:ascii="Book Antiqua" w:eastAsia="Book Antiqua" w:hAnsi="Book Antiqua" w:cs="Book Antiqua"/>
                <w:color w:val="000000" w:themeColor="text1"/>
                <w:sz w:val="24"/>
                <w:szCs w:val="24"/>
              </w:rPr>
              <w:t xml:space="preserve">To achieve a 70%, you need to get at least </w:t>
            </w:r>
            <w:r w:rsidR="2B95A070" w:rsidRPr="02563E27">
              <w:rPr>
                <w:rFonts w:ascii="Book Antiqua" w:eastAsia="Book Antiqua" w:hAnsi="Book Antiqua" w:cs="Book Antiqua"/>
                <w:color w:val="000000" w:themeColor="text1"/>
                <w:sz w:val="24"/>
                <w:szCs w:val="24"/>
              </w:rPr>
              <w:t>40</w:t>
            </w:r>
            <w:r w:rsidRPr="02563E27">
              <w:rPr>
                <w:rFonts w:ascii="Book Antiqua" w:eastAsia="Book Antiqua" w:hAnsi="Book Antiqua" w:cs="Book Antiqua"/>
                <w:color w:val="000000" w:themeColor="text1"/>
                <w:sz w:val="24"/>
                <w:szCs w:val="24"/>
              </w:rPr>
              <w:t xml:space="preserve"> of the available points</w:t>
            </w:r>
          </w:p>
        </w:tc>
      </w:tr>
    </w:tbl>
    <w:p w14:paraId="426C161F" w14:textId="18110889" w:rsidR="1A41B3D3" w:rsidRDefault="12C30FE5" w:rsidP="27D6BF8E">
      <w:pPr>
        <w:spacing w:after="0" w:line="240" w:lineRule="auto"/>
        <w:rPr>
          <w:rFonts w:ascii="Book Antiqua" w:eastAsia="Book Antiqua" w:hAnsi="Book Antiqua" w:cs="Book Antiqua"/>
          <w:iCs w:val="0"/>
          <w:color w:val="000000" w:themeColor="text1"/>
          <w:sz w:val="24"/>
          <w:szCs w:val="24"/>
        </w:rPr>
      </w:pPr>
      <w:r w:rsidRPr="27D6BF8E">
        <w:rPr>
          <w:rFonts w:ascii="Book Antiqua" w:eastAsia="Book Antiqua" w:hAnsi="Book Antiqua" w:cs="Book Antiqua"/>
          <w:iCs w:val="0"/>
          <w:color w:val="000000" w:themeColor="text1"/>
          <w:sz w:val="24"/>
          <w:szCs w:val="24"/>
        </w:rPr>
        <w:t xml:space="preserve">                               </w:t>
      </w:r>
    </w:p>
    <w:p w14:paraId="6DDBA30F" w14:textId="46F7D167" w:rsidR="1A41B3D3" w:rsidRDefault="24BEE766">
      <w:pPr>
        <w:pStyle w:val="ListParagraph"/>
        <w:spacing w:after="0" w:line="240" w:lineRule="auto"/>
        <w:ind w:left="1710"/>
        <w:rPr>
          <w:rFonts w:ascii="Book Antiqua" w:eastAsia="Book Antiqua" w:hAnsi="Book Antiqua" w:cs="Book Antiqua"/>
          <w:color w:val="000000" w:themeColor="text1"/>
          <w:sz w:val="24"/>
          <w:szCs w:val="24"/>
        </w:rPr>
      </w:pPr>
      <w:r w:rsidRPr="17725D2D">
        <w:rPr>
          <w:rFonts w:ascii="Book Antiqua" w:eastAsia="Book Antiqua" w:hAnsi="Book Antiqua" w:cs="Book Antiqua"/>
          <w:b/>
          <w:bCs/>
          <w:color w:val="000000" w:themeColor="text1"/>
          <w:sz w:val="24"/>
          <w:szCs w:val="24"/>
        </w:rPr>
        <w:t>Absences</w:t>
      </w:r>
      <w:r w:rsidRPr="17725D2D">
        <w:rPr>
          <w:rFonts w:ascii="Book Antiqua" w:eastAsia="Book Antiqua" w:hAnsi="Book Antiqua" w:cs="Book Antiqua"/>
          <w:color w:val="000000" w:themeColor="text1"/>
          <w:sz w:val="24"/>
          <w:szCs w:val="24"/>
        </w:rPr>
        <w:t>: Both professionalism points will be deducted for any mandatory event</w:t>
      </w:r>
      <w:r w:rsidR="1962C72F" w:rsidRPr="17725D2D">
        <w:rPr>
          <w:rFonts w:ascii="Book Antiqua" w:eastAsia="Book Antiqua" w:hAnsi="Book Antiqua" w:cs="Book Antiqua"/>
          <w:color w:val="000000" w:themeColor="text1"/>
          <w:sz w:val="24"/>
          <w:szCs w:val="24"/>
        </w:rPr>
        <w:t xml:space="preserve"> </w:t>
      </w:r>
      <w:proofErr w:type="gramStart"/>
      <w:r w:rsidR="1962C72F" w:rsidRPr="17725D2D">
        <w:rPr>
          <w:rFonts w:ascii="Book Antiqua" w:eastAsia="Book Antiqua" w:hAnsi="Book Antiqua" w:cs="Book Antiqua"/>
          <w:color w:val="000000" w:themeColor="text1"/>
          <w:sz w:val="24"/>
          <w:szCs w:val="24"/>
        </w:rPr>
        <w:t>with the exception of</w:t>
      </w:r>
      <w:proofErr w:type="gramEnd"/>
      <w:r w:rsidR="1962C72F" w:rsidRPr="17725D2D">
        <w:rPr>
          <w:rFonts w:ascii="Book Antiqua" w:eastAsia="Book Antiqua" w:hAnsi="Book Antiqua" w:cs="Book Antiqua"/>
          <w:color w:val="000000" w:themeColor="text1"/>
          <w:sz w:val="24"/>
          <w:szCs w:val="24"/>
        </w:rPr>
        <w:t xml:space="preserve"> exams, in which case an excused absence</w:t>
      </w:r>
      <w:r w:rsidR="1DC3875A" w:rsidRPr="17725D2D">
        <w:rPr>
          <w:rFonts w:ascii="Book Antiqua" w:eastAsia="Book Antiqua" w:hAnsi="Book Antiqua" w:cs="Book Antiqua"/>
          <w:color w:val="000000" w:themeColor="text1"/>
          <w:sz w:val="24"/>
          <w:szCs w:val="24"/>
        </w:rPr>
        <w:t xml:space="preserve"> will be </w:t>
      </w:r>
      <w:r w:rsidR="4E6636F8" w:rsidRPr="17725D2D">
        <w:rPr>
          <w:rFonts w:ascii="Book Antiqua" w:eastAsia="Book Antiqua" w:hAnsi="Book Antiqua" w:cs="Book Antiqua"/>
          <w:color w:val="000000" w:themeColor="text1"/>
          <w:sz w:val="24"/>
          <w:szCs w:val="24"/>
        </w:rPr>
        <w:t>accepted,</w:t>
      </w:r>
      <w:r w:rsidR="1DC3875A" w:rsidRPr="17725D2D">
        <w:rPr>
          <w:rFonts w:ascii="Book Antiqua" w:eastAsia="Book Antiqua" w:hAnsi="Book Antiqua" w:cs="Book Antiqua"/>
          <w:color w:val="000000" w:themeColor="text1"/>
          <w:sz w:val="24"/>
          <w:szCs w:val="24"/>
        </w:rPr>
        <w:t xml:space="preserve"> and points will be awarded for the makeup exam</w:t>
      </w:r>
      <w:r w:rsidRPr="17725D2D">
        <w:rPr>
          <w:rFonts w:ascii="Book Antiqua" w:eastAsia="Book Antiqua" w:hAnsi="Book Antiqua" w:cs="Book Antiqua"/>
          <w:color w:val="000000" w:themeColor="text1"/>
          <w:sz w:val="24"/>
          <w:szCs w:val="24"/>
        </w:rPr>
        <w:t xml:space="preserve">. </w:t>
      </w:r>
    </w:p>
    <w:p w14:paraId="48E157DE" w14:textId="5632BCB4" w:rsidR="1A41B3D3" w:rsidRDefault="12C30FE5">
      <w:pPr>
        <w:pStyle w:val="ListParagraph"/>
        <w:spacing w:after="120" w:line="240" w:lineRule="auto"/>
        <w:ind w:left="1710"/>
        <w:rPr>
          <w:rFonts w:ascii="Book Antiqua" w:eastAsia="Book Antiqua" w:hAnsi="Book Antiqua" w:cs="Book Antiqua"/>
          <w:iCs w:val="0"/>
          <w:color w:val="000000" w:themeColor="text1"/>
          <w:sz w:val="24"/>
          <w:szCs w:val="24"/>
        </w:rPr>
      </w:pPr>
      <w:r w:rsidRPr="27D6BF8E">
        <w:rPr>
          <w:rFonts w:ascii="Book Antiqua" w:eastAsia="Book Antiqua" w:hAnsi="Book Antiqua" w:cs="Book Antiqua"/>
          <w:b/>
          <w:bCs/>
          <w:iCs w:val="0"/>
          <w:color w:val="000000" w:themeColor="text1"/>
          <w:sz w:val="24"/>
          <w:szCs w:val="24"/>
        </w:rPr>
        <w:t>Tardiness</w:t>
      </w:r>
      <w:r w:rsidRPr="27D6BF8E">
        <w:rPr>
          <w:rFonts w:ascii="Book Antiqua" w:eastAsia="Book Antiqua" w:hAnsi="Book Antiqua" w:cs="Book Antiqua"/>
          <w:iCs w:val="0"/>
          <w:color w:val="000000" w:themeColor="text1"/>
          <w:sz w:val="24"/>
          <w:szCs w:val="24"/>
        </w:rPr>
        <w:t xml:space="preserve">: Students are expected to arrive </w:t>
      </w:r>
      <w:r w:rsidR="4A40D7AD" w:rsidRPr="27D6BF8E">
        <w:rPr>
          <w:rFonts w:ascii="Book Antiqua" w:eastAsia="Book Antiqua" w:hAnsi="Book Antiqua" w:cs="Book Antiqua"/>
          <w:iCs w:val="0"/>
          <w:color w:val="000000" w:themeColor="text1"/>
          <w:sz w:val="24"/>
          <w:szCs w:val="24"/>
        </w:rPr>
        <w:t>at the lab</w:t>
      </w:r>
      <w:r w:rsidRPr="27D6BF8E">
        <w:rPr>
          <w:rFonts w:ascii="Book Antiqua" w:eastAsia="Book Antiqua" w:hAnsi="Book Antiqua" w:cs="Book Antiqua"/>
          <w:iCs w:val="0"/>
          <w:color w:val="000000" w:themeColor="text1"/>
          <w:sz w:val="24"/>
          <w:szCs w:val="24"/>
        </w:rPr>
        <w:t xml:space="preserve"> on time and be appropriately dressed. This means being at your assigned table with belongings properly stowed and ready to start lab at the designated time. If you are not in lab ready to learn at the scheduled start time, the following professionalism deductions may result: </w:t>
      </w:r>
    </w:p>
    <w:p w14:paraId="4A4B92B7" w14:textId="583EDF7B" w:rsidR="59DBAFA8" w:rsidRDefault="59DBAFA8" w:rsidP="59DBAFA8">
      <w:pPr>
        <w:pStyle w:val="ListParagraph"/>
        <w:numPr>
          <w:ilvl w:val="0"/>
          <w:numId w:val="0"/>
        </w:numPr>
        <w:spacing w:after="120" w:line="240" w:lineRule="auto"/>
        <w:ind w:left="1710"/>
        <w:rPr>
          <w:rFonts w:ascii="Book Antiqua" w:eastAsia="Book Antiqua" w:hAnsi="Book Antiqua" w:cs="Book Antiqua"/>
          <w:color w:val="000000" w:themeColor="text1"/>
          <w:sz w:val="24"/>
          <w:szCs w:val="24"/>
        </w:rPr>
      </w:pPr>
    </w:p>
    <w:p w14:paraId="3C84839C" w14:textId="4B1AD94F" w:rsidR="17725D2D" w:rsidRDefault="17725D2D" w:rsidP="17725D2D">
      <w:pPr>
        <w:pStyle w:val="ListParagraph"/>
        <w:numPr>
          <w:ilvl w:val="0"/>
          <w:numId w:val="0"/>
        </w:numPr>
        <w:spacing w:after="120" w:line="240" w:lineRule="auto"/>
        <w:ind w:left="1710"/>
        <w:rPr>
          <w:rFonts w:ascii="Book Antiqua" w:eastAsia="Book Antiqua" w:hAnsi="Book Antiqua" w:cs="Book Antiqua"/>
          <w:color w:val="000000" w:themeColor="text1"/>
          <w:sz w:val="24"/>
          <w:szCs w:val="24"/>
        </w:rPr>
      </w:pPr>
    </w:p>
    <w:p w14:paraId="64AD9E5E" w14:textId="57785892" w:rsidR="17725D2D" w:rsidRDefault="17725D2D" w:rsidP="17725D2D">
      <w:pPr>
        <w:pStyle w:val="ListParagraph"/>
        <w:numPr>
          <w:ilvl w:val="0"/>
          <w:numId w:val="0"/>
        </w:numPr>
        <w:spacing w:after="120" w:line="240" w:lineRule="auto"/>
        <w:ind w:left="1710"/>
        <w:rPr>
          <w:rFonts w:ascii="Book Antiqua" w:eastAsia="Book Antiqua" w:hAnsi="Book Antiqua" w:cs="Book Antiqua"/>
          <w:color w:val="000000" w:themeColor="text1"/>
          <w:sz w:val="24"/>
          <w:szCs w:val="24"/>
        </w:rPr>
      </w:pPr>
    </w:p>
    <w:p w14:paraId="64CEC912" w14:textId="7CBC009C" w:rsidR="17725D2D" w:rsidRDefault="17725D2D" w:rsidP="17725D2D">
      <w:pPr>
        <w:pStyle w:val="ListParagraph"/>
        <w:numPr>
          <w:ilvl w:val="0"/>
          <w:numId w:val="0"/>
        </w:numPr>
        <w:spacing w:after="120" w:line="240" w:lineRule="auto"/>
        <w:ind w:left="1710"/>
        <w:rPr>
          <w:rFonts w:ascii="Book Antiqua" w:eastAsia="Book Antiqua" w:hAnsi="Book Antiqua" w:cs="Book Antiqua"/>
          <w:color w:val="000000" w:themeColor="text1"/>
          <w:sz w:val="24"/>
          <w:szCs w:val="24"/>
        </w:rPr>
      </w:pPr>
    </w:p>
    <w:tbl>
      <w:tblPr>
        <w:tblStyle w:val="TableGrid"/>
        <w:tblW w:w="0" w:type="auto"/>
        <w:jc w:val="center"/>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9120"/>
      </w:tblGrid>
      <w:tr w:rsidR="27D6BF8E" w14:paraId="261F3FEA" w14:textId="77777777" w:rsidTr="17725D2D">
        <w:trPr>
          <w:trHeight w:val="300"/>
          <w:jc w:val="center"/>
        </w:trPr>
        <w:tc>
          <w:tcPr>
            <w:tcW w:w="9120" w:type="dxa"/>
            <w:tcBorders>
              <w:top w:val="single" w:sz="12" w:space="0" w:color="146194" w:themeColor="text2"/>
              <w:left w:val="single" w:sz="12" w:space="0" w:color="146194" w:themeColor="text2"/>
              <w:bottom w:val="single" w:sz="12" w:space="0" w:color="146194" w:themeColor="text2"/>
              <w:right w:val="single" w:sz="12" w:space="0" w:color="146194" w:themeColor="text2"/>
            </w:tcBorders>
            <w:shd w:val="clear" w:color="auto" w:fill="D9D9D9" w:themeFill="background1" w:themeFillShade="D9"/>
            <w:tcMar>
              <w:left w:w="105" w:type="dxa"/>
              <w:right w:w="105" w:type="dxa"/>
            </w:tcMar>
            <w:vAlign w:val="center"/>
          </w:tcPr>
          <w:p w14:paraId="68FB3E37" w14:textId="47619261" w:rsidR="27D6BF8E" w:rsidRDefault="27D6BF8E" w:rsidP="27D6BF8E">
            <w:pPr>
              <w:jc w:val="center"/>
              <w:rPr>
                <w:rFonts w:ascii="Book Antiqua" w:eastAsia="Book Antiqua" w:hAnsi="Book Antiqua" w:cs="Book Antiqua"/>
                <w:iCs w:val="0"/>
                <w:color w:val="000000" w:themeColor="text1"/>
                <w:sz w:val="24"/>
                <w:szCs w:val="24"/>
              </w:rPr>
            </w:pPr>
            <w:r w:rsidRPr="27D6BF8E">
              <w:rPr>
                <w:rFonts w:ascii="Book Antiqua" w:eastAsia="Book Antiqua" w:hAnsi="Book Antiqua" w:cs="Book Antiqua"/>
                <w:iCs w:val="0"/>
                <w:color w:val="000000" w:themeColor="text1"/>
                <w:sz w:val="24"/>
                <w:szCs w:val="24"/>
              </w:rPr>
              <w:t>Professionalism Deductions for Tardiness to Lab</w:t>
            </w:r>
          </w:p>
        </w:tc>
      </w:tr>
      <w:tr w:rsidR="27D6BF8E" w14:paraId="2610C66C" w14:textId="77777777" w:rsidTr="17725D2D">
        <w:trPr>
          <w:trHeight w:val="300"/>
          <w:jc w:val="center"/>
        </w:trPr>
        <w:tc>
          <w:tcPr>
            <w:tcW w:w="9120" w:type="dxa"/>
            <w:tcBorders>
              <w:top w:val="single" w:sz="12" w:space="0" w:color="146194" w:themeColor="text2"/>
              <w:left w:val="single" w:sz="12" w:space="0" w:color="146194" w:themeColor="text2"/>
              <w:bottom w:val="nil"/>
              <w:right w:val="single" w:sz="12" w:space="0" w:color="146194" w:themeColor="text2"/>
            </w:tcBorders>
            <w:tcMar>
              <w:left w:w="105" w:type="dxa"/>
              <w:right w:w="105" w:type="dxa"/>
            </w:tcMar>
            <w:vAlign w:val="center"/>
          </w:tcPr>
          <w:p w14:paraId="3B2E4271" w14:textId="3E01AFDD" w:rsidR="27D6BF8E" w:rsidRDefault="27D6BF8E" w:rsidP="27D6BF8E">
            <w:pPr>
              <w:rPr>
                <w:rFonts w:ascii="Book Antiqua" w:eastAsia="Book Antiqua" w:hAnsi="Book Antiqua" w:cs="Book Antiqua"/>
                <w:iCs w:val="0"/>
                <w:sz w:val="24"/>
                <w:szCs w:val="24"/>
              </w:rPr>
            </w:pPr>
            <w:r w:rsidRPr="27D6BF8E">
              <w:rPr>
                <w:rFonts w:ascii="Book Antiqua" w:eastAsia="Book Antiqua" w:hAnsi="Book Antiqua" w:cs="Book Antiqua"/>
                <w:iCs w:val="0"/>
                <w:sz w:val="24"/>
                <w:szCs w:val="24"/>
              </w:rPr>
              <w:t>5-15 minutes late = -1 point</w:t>
            </w:r>
          </w:p>
        </w:tc>
      </w:tr>
      <w:tr w:rsidR="27D6BF8E" w14:paraId="67596CBA" w14:textId="77777777" w:rsidTr="17725D2D">
        <w:trPr>
          <w:trHeight w:val="300"/>
          <w:jc w:val="center"/>
        </w:trPr>
        <w:tc>
          <w:tcPr>
            <w:tcW w:w="9120" w:type="dxa"/>
            <w:tcBorders>
              <w:top w:val="nil"/>
              <w:left w:val="single" w:sz="12" w:space="0" w:color="146194" w:themeColor="text2"/>
              <w:bottom w:val="nil"/>
              <w:right w:val="single" w:sz="12" w:space="0" w:color="146194" w:themeColor="text2"/>
            </w:tcBorders>
            <w:tcMar>
              <w:left w:w="105" w:type="dxa"/>
              <w:right w:w="105" w:type="dxa"/>
            </w:tcMar>
            <w:vAlign w:val="center"/>
          </w:tcPr>
          <w:p w14:paraId="2ED9DE03" w14:textId="37499BED" w:rsidR="27D6BF8E" w:rsidRDefault="6D974F56" w:rsidP="27D6BF8E">
            <w:pPr>
              <w:rPr>
                <w:rFonts w:ascii="Book Antiqua" w:eastAsia="Book Antiqua" w:hAnsi="Book Antiqua" w:cs="Book Antiqua"/>
                <w:sz w:val="24"/>
                <w:szCs w:val="24"/>
              </w:rPr>
            </w:pPr>
            <w:r w:rsidRPr="17725D2D">
              <w:rPr>
                <w:rFonts w:ascii="Book Antiqua" w:eastAsia="Book Antiqua" w:hAnsi="Book Antiqua" w:cs="Book Antiqua"/>
                <w:sz w:val="24"/>
                <w:szCs w:val="24"/>
              </w:rPr>
              <w:t>15-</w:t>
            </w:r>
            <w:r w:rsidR="2EB2FB0C" w:rsidRPr="17725D2D">
              <w:rPr>
                <w:rFonts w:ascii="Book Antiqua" w:eastAsia="Book Antiqua" w:hAnsi="Book Antiqua" w:cs="Book Antiqua"/>
                <w:sz w:val="24"/>
                <w:szCs w:val="24"/>
              </w:rPr>
              <w:t>2</w:t>
            </w:r>
            <w:r w:rsidR="4FB6B410" w:rsidRPr="17725D2D">
              <w:rPr>
                <w:rFonts w:ascii="Book Antiqua" w:eastAsia="Book Antiqua" w:hAnsi="Book Antiqua" w:cs="Book Antiqua"/>
                <w:sz w:val="24"/>
                <w:szCs w:val="24"/>
              </w:rPr>
              <w:t>0</w:t>
            </w:r>
            <w:r w:rsidRPr="17725D2D">
              <w:rPr>
                <w:rFonts w:ascii="Book Antiqua" w:eastAsia="Book Antiqua" w:hAnsi="Book Antiqua" w:cs="Book Antiqua"/>
                <w:sz w:val="24"/>
                <w:szCs w:val="24"/>
              </w:rPr>
              <w:t xml:space="preserve"> minutes late = -2 points</w:t>
            </w:r>
          </w:p>
        </w:tc>
      </w:tr>
      <w:tr w:rsidR="27D6BF8E" w14:paraId="5A9EFA98" w14:textId="77777777" w:rsidTr="17725D2D">
        <w:trPr>
          <w:trHeight w:val="300"/>
          <w:jc w:val="center"/>
        </w:trPr>
        <w:tc>
          <w:tcPr>
            <w:tcW w:w="9120" w:type="dxa"/>
            <w:tcBorders>
              <w:top w:val="nil"/>
              <w:left w:val="single" w:sz="12" w:space="0" w:color="146194" w:themeColor="text2"/>
              <w:bottom w:val="single" w:sz="12" w:space="0" w:color="146194" w:themeColor="text2"/>
              <w:right w:val="single" w:sz="12" w:space="0" w:color="146194" w:themeColor="text2"/>
            </w:tcBorders>
            <w:tcMar>
              <w:left w:w="105" w:type="dxa"/>
              <w:right w:w="105" w:type="dxa"/>
            </w:tcMar>
            <w:vAlign w:val="center"/>
          </w:tcPr>
          <w:p w14:paraId="280F62CF" w14:textId="4D59698E" w:rsidR="27D6BF8E" w:rsidRDefault="6D974F56" w:rsidP="27D6BF8E">
            <w:pPr>
              <w:rPr>
                <w:rFonts w:ascii="Book Antiqua" w:eastAsia="Book Antiqua" w:hAnsi="Book Antiqua" w:cs="Book Antiqua"/>
                <w:sz w:val="24"/>
                <w:szCs w:val="24"/>
              </w:rPr>
            </w:pPr>
            <w:r w:rsidRPr="17725D2D">
              <w:rPr>
                <w:rFonts w:ascii="Book Antiqua" w:eastAsia="Book Antiqua" w:hAnsi="Book Antiqua" w:cs="Book Antiqua"/>
                <w:sz w:val="24"/>
                <w:szCs w:val="24"/>
              </w:rPr>
              <w:t>&gt;</w:t>
            </w:r>
            <w:r w:rsidR="6DB6B327" w:rsidRPr="17725D2D">
              <w:rPr>
                <w:rFonts w:ascii="Book Antiqua" w:eastAsia="Book Antiqua" w:hAnsi="Book Antiqua" w:cs="Book Antiqua"/>
                <w:sz w:val="24"/>
                <w:szCs w:val="24"/>
              </w:rPr>
              <w:t>2</w:t>
            </w:r>
            <w:r w:rsidR="63238354" w:rsidRPr="17725D2D">
              <w:rPr>
                <w:rFonts w:ascii="Book Antiqua" w:eastAsia="Book Antiqua" w:hAnsi="Book Antiqua" w:cs="Book Antiqua"/>
                <w:sz w:val="24"/>
                <w:szCs w:val="24"/>
              </w:rPr>
              <w:t>0</w:t>
            </w:r>
            <w:r w:rsidRPr="17725D2D">
              <w:rPr>
                <w:rFonts w:ascii="Book Antiqua" w:eastAsia="Book Antiqua" w:hAnsi="Book Antiqua" w:cs="Book Antiqua"/>
                <w:sz w:val="24"/>
                <w:szCs w:val="24"/>
              </w:rPr>
              <w:t xml:space="preserve"> minutes late = absent AND - 2 points</w:t>
            </w:r>
          </w:p>
        </w:tc>
      </w:tr>
    </w:tbl>
    <w:p w14:paraId="165CFC6D" w14:textId="0E880D46" w:rsidR="59DBAFA8" w:rsidRDefault="59DBAFA8" w:rsidP="59DBAFA8">
      <w:pPr>
        <w:pStyle w:val="ListParagraph"/>
        <w:numPr>
          <w:ilvl w:val="0"/>
          <w:numId w:val="0"/>
        </w:numPr>
        <w:spacing w:after="0" w:line="240" w:lineRule="auto"/>
        <w:ind w:left="1710"/>
        <w:rPr>
          <w:rFonts w:ascii="Book Antiqua" w:eastAsia="Book Antiqua" w:hAnsi="Book Antiqua" w:cs="Book Antiqua"/>
          <w:color w:val="000000" w:themeColor="text1"/>
          <w:sz w:val="24"/>
          <w:szCs w:val="24"/>
        </w:rPr>
      </w:pPr>
    </w:p>
    <w:p w14:paraId="3A6A3AAA" w14:textId="253EF70E" w:rsidR="1A41B3D3" w:rsidRDefault="12C30FE5">
      <w:pPr>
        <w:pStyle w:val="ListParagraph"/>
        <w:spacing w:after="0" w:line="240" w:lineRule="auto"/>
        <w:ind w:left="1710"/>
        <w:rPr>
          <w:rFonts w:ascii="Book Antiqua" w:eastAsia="Book Antiqua" w:hAnsi="Book Antiqua" w:cs="Book Antiqua"/>
          <w:iCs w:val="0"/>
          <w:color w:val="000000" w:themeColor="text1"/>
          <w:sz w:val="24"/>
          <w:szCs w:val="24"/>
        </w:rPr>
      </w:pPr>
      <w:r w:rsidRPr="27D6BF8E">
        <w:rPr>
          <w:rFonts w:ascii="Book Antiqua" w:eastAsia="Book Antiqua" w:hAnsi="Book Antiqua" w:cs="Book Antiqua"/>
          <w:b/>
          <w:bCs/>
          <w:iCs w:val="0"/>
          <w:color w:val="000000" w:themeColor="text1"/>
          <w:sz w:val="24"/>
          <w:szCs w:val="24"/>
        </w:rPr>
        <w:t>Professional behavior/Participation</w:t>
      </w:r>
      <w:r w:rsidRPr="27D6BF8E">
        <w:rPr>
          <w:rFonts w:ascii="Book Antiqua" w:eastAsia="Book Antiqua" w:hAnsi="Book Antiqua" w:cs="Book Antiqua"/>
          <w:iCs w:val="0"/>
          <w:color w:val="000000" w:themeColor="text1"/>
          <w:sz w:val="24"/>
          <w:szCs w:val="24"/>
        </w:rPr>
        <w:t>:</w:t>
      </w:r>
      <w:r w:rsidRPr="27D6BF8E">
        <w:rPr>
          <w:rFonts w:ascii="Book Antiqua" w:eastAsia="Book Antiqua" w:hAnsi="Book Antiqua" w:cs="Book Antiqua"/>
          <w:b/>
          <w:bCs/>
          <w:iCs w:val="0"/>
          <w:color w:val="000000" w:themeColor="text1"/>
          <w:sz w:val="24"/>
          <w:szCs w:val="24"/>
        </w:rPr>
        <w:t xml:space="preserve"> </w:t>
      </w:r>
      <w:r w:rsidRPr="27D6BF8E">
        <w:rPr>
          <w:rFonts w:ascii="Book Antiqua" w:eastAsia="Book Antiqua" w:hAnsi="Book Antiqua" w:cs="Book Antiqua"/>
          <w:iCs w:val="0"/>
          <w:color w:val="000000" w:themeColor="text1"/>
          <w:sz w:val="24"/>
          <w:szCs w:val="24"/>
        </w:rPr>
        <w:t>Students are expected to arrive to lab wearing appropriate lab attire (outlined above under OMM Lab Attire), having appropriate equipment, engaging in the learning process, giving</w:t>
      </w:r>
      <w:r w:rsidR="0D24D950" w:rsidRPr="59DBAFA8">
        <w:rPr>
          <w:rFonts w:ascii="Book Antiqua" w:eastAsia="Book Antiqua" w:hAnsi="Book Antiqua" w:cs="Book Antiqua"/>
          <w:color w:val="000000" w:themeColor="text1"/>
          <w:sz w:val="24"/>
          <w:szCs w:val="24"/>
        </w:rPr>
        <w:t>,</w:t>
      </w:r>
      <w:r w:rsidRPr="27D6BF8E">
        <w:rPr>
          <w:rFonts w:ascii="Book Antiqua" w:eastAsia="Book Antiqua" w:hAnsi="Book Antiqua" w:cs="Book Antiqua"/>
          <w:iCs w:val="0"/>
          <w:color w:val="000000" w:themeColor="text1"/>
          <w:sz w:val="24"/>
          <w:szCs w:val="24"/>
        </w:rPr>
        <w:t xml:space="preserve"> and receiving feedback, and interacting with faculty, staff, and fellow students in a professional, courteous, and respectful manner. It is also expected that they maintain good personal hygiene and professional sanitary practices to include cleanliness, absence of offensive odors, and artificial scents.</w:t>
      </w:r>
    </w:p>
    <w:p w14:paraId="78E7EF4F" w14:textId="4076427A" w:rsidR="1A41B3D3" w:rsidRDefault="12C30FE5">
      <w:pPr>
        <w:pStyle w:val="ListParagraph"/>
        <w:spacing w:after="0" w:line="240" w:lineRule="auto"/>
        <w:ind w:left="1710"/>
        <w:rPr>
          <w:rFonts w:ascii="Book Antiqua" w:eastAsia="Book Antiqua" w:hAnsi="Book Antiqua" w:cs="Book Antiqua"/>
          <w:iCs w:val="0"/>
          <w:color w:val="000000" w:themeColor="text1"/>
          <w:sz w:val="24"/>
          <w:szCs w:val="24"/>
        </w:rPr>
      </w:pPr>
      <w:r w:rsidRPr="27D6BF8E">
        <w:rPr>
          <w:rFonts w:ascii="Book Antiqua" w:eastAsia="Book Antiqua" w:hAnsi="Book Antiqua" w:cs="Book Antiqua"/>
          <w:b/>
          <w:bCs/>
          <w:iCs w:val="0"/>
          <w:color w:val="000000" w:themeColor="text1"/>
          <w:sz w:val="24"/>
          <w:szCs w:val="24"/>
        </w:rPr>
        <w:t>Academic Integrity</w:t>
      </w:r>
      <w:r w:rsidRPr="27D6BF8E">
        <w:rPr>
          <w:rFonts w:ascii="Book Antiqua" w:eastAsia="Book Antiqua" w:hAnsi="Book Antiqua" w:cs="Book Antiqua"/>
          <w:iCs w:val="0"/>
          <w:color w:val="000000" w:themeColor="text1"/>
          <w:sz w:val="24"/>
          <w:szCs w:val="24"/>
        </w:rPr>
        <w:t xml:space="preserve">: Unless explicitly stated (e.g., TBL activities), all submitted work in OPP courses must be done individually and must be unique to the student submitting an assignment. Please reference the complete TUS Academic Integrity Policy for additional information regarding concerns about academic integrity, including plagiarism. Violations of this policy will impact your final OPP grade </w:t>
      </w:r>
      <w:r w:rsidRPr="27D6BF8E">
        <w:rPr>
          <w:rFonts w:ascii="Book Antiqua" w:eastAsia="Book Antiqua" w:hAnsi="Book Antiqua" w:cs="Book Antiqua"/>
          <w:b/>
          <w:bCs/>
          <w:iCs w:val="0"/>
          <w:color w:val="000000" w:themeColor="text1"/>
          <w:sz w:val="24"/>
          <w:szCs w:val="24"/>
        </w:rPr>
        <w:t xml:space="preserve">AND </w:t>
      </w:r>
      <w:r w:rsidRPr="27D6BF8E">
        <w:rPr>
          <w:rFonts w:ascii="Book Antiqua" w:eastAsia="Book Antiqua" w:hAnsi="Book Antiqua" w:cs="Book Antiqua"/>
          <w:iCs w:val="0"/>
          <w:color w:val="000000" w:themeColor="text1"/>
          <w:sz w:val="24"/>
          <w:szCs w:val="24"/>
        </w:rPr>
        <w:t>warrant a referral to our Chief Academic Integrity Officers.</w:t>
      </w:r>
    </w:p>
    <w:p w14:paraId="5DEF67A1" w14:textId="1D8EDC16" w:rsidR="1A41B3D3" w:rsidRDefault="24BEE766">
      <w:pPr>
        <w:pStyle w:val="ListParagraph"/>
        <w:spacing w:after="0" w:line="240" w:lineRule="auto"/>
        <w:ind w:left="1710"/>
        <w:rPr>
          <w:rFonts w:ascii="Book Antiqua" w:eastAsia="Book Antiqua" w:hAnsi="Book Antiqua" w:cs="Book Antiqua"/>
          <w:color w:val="000000" w:themeColor="text1"/>
          <w:sz w:val="24"/>
          <w:szCs w:val="24"/>
        </w:rPr>
      </w:pPr>
      <w:r w:rsidRPr="17725D2D">
        <w:rPr>
          <w:rFonts w:ascii="Book Antiqua" w:eastAsia="Book Antiqua" w:hAnsi="Book Antiqua" w:cs="Book Antiqua"/>
          <w:b/>
          <w:bCs/>
          <w:color w:val="000000" w:themeColor="text1"/>
          <w:sz w:val="24"/>
          <w:szCs w:val="24"/>
        </w:rPr>
        <w:t>Preparedness</w:t>
      </w:r>
      <w:r w:rsidRPr="17725D2D">
        <w:rPr>
          <w:rFonts w:ascii="Book Antiqua" w:eastAsia="Book Antiqua" w:hAnsi="Book Antiqua" w:cs="Book Antiqua"/>
          <w:color w:val="000000" w:themeColor="text1"/>
          <w:sz w:val="24"/>
          <w:szCs w:val="24"/>
        </w:rPr>
        <w:t xml:space="preserve">: Students should arrive </w:t>
      </w:r>
      <w:r w:rsidR="7E0DA175" w:rsidRPr="17725D2D">
        <w:rPr>
          <w:rFonts w:ascii="Book Antiqua" w:eastAsia="Book Antiqua" w:hAnsi="Book Antiqua" w:cs="Book Antiqua"/>
          <w:color w:val="000000" w:themeColor="text1"/>
          <w:sz w:val="24"/>
          <w:szCs w:val="24"/>
        </w:rPr>
        <w:t>at</w:t>
      </w:r>
      <w:r w:rsidRPr="17725D2D">
        <w:rPr>
          <w:rFonts w:ascii="Book Antiqua" w:eastAsia="Book Antiqua" w:hAnsi="Book Antiqua" w:cs="Book Antiqua"/>
          <w:color w:val="000000" w:themeColor="text1"/>
          <w:sz w:val="24"/>
          <w:szCs w:val="24"/>
        </w:rPr>
        <w:t xml:space="preserve"> all mandatory events having reviewed any prerequisite material and ready to practice and discuss all pre-session material posted on Canvas.</w:t>
      </w:r>
      <w:r w:rsidRPr="17725D2D">
        <w:rPr>
          <w:rFonts w:ascii="Book Antiqua" w:eastAsia="Book Antiqua" w:hAnsi="Book Antiqua" w:cs="Book Antiqua"/>
          <w:b/>
          <w:bCs/>
          <w:color w:val="000000" w:themeColor="text1"/>
          <w:sz w:val="24"/>
          <w:szCs w:val="24"/>
        </w:rPr>
        <w:t xml:space="preserve"> </w:t>
      </w:r>
      <w:r w:rsidRPr="17725D2D">
        <w:rPr>
          <w:rFonts w:ascii="Book Antiqua" w:eastAsia="Book Antiqua" w:hAnsi="Book Antiqua" w:cs="Book Antiqua"/>
          <w:color w:val="000000" w:themeColor="text1"/>
          <w:sz w:val="24"/>
          <w:szCs w:val="24"/>
        </w:rPr>
        <w:t>Students may be asked to demonstrate specific skills in the lab to their faculty members to assess their preparedness.</w:t>
      </w:r>
      <w:r w:rsidR="7EA8078B" w:rsidRPr="17725D2D">
        <w:rPr>
          <w:rFonts w:ascii="Book Antiqua" w:eastAsia="Book Antiqua" w:hAnsi="Book Antiqua" w:cs="Book Antiqua"/>
          <w:color w:val="000000" w:themeColor="text1"/>
          <w:sz w:val="24"/>
          <w:szCs w:val="24"/>
        </w:rPr>
        <w:t xml:space="preserve"> </w:t>
      </w:r>
      <w:r w:rsidRPr="17725D2D">
        <w:rPr>
          <w:rFonts w:ascii="Book Antiqua" w:eastAsia="Book Antiqua" w:hAnsi="Book Antiqua" w:cs="Book Antiqua"/>
          <w:color w:val="000000" w:themeColor="text1"/>
          <w:sz w:val="24"/>
          <w:szCs w:val="24"/>
        </w:rPr>
        <w:t>The faculty will notify the student if they feel points should be deducted for participation or preparedness and will also notify the Course Coordinator. If there are persisting concerns in any aspect of professionalism, the issue may also be escalated per TUC policies.</w:t>
      </w:r>
    </w:p>
    <w:p w14:paraId="599B8D2B" w14:textId="1E03BB5B" w:rsidR="1A41B3D3" w:rsidRDefault="1A41B3D3" w:rsidP="6BBFD1A1">
      <w:pPr>
        <w:pStyle w:val="ListParagraph"/>
        <w:numPr>
          <w:ilvl w:val="0"/>
          <w:numId w:val="0"/>
        </w:numPr>
        <w:spacing w:after="0" w:line="240" w:lineRule="auto"/>
        <w:ind w:left="1440"/>
        <w:rPr>
          <w:rFonts w:ascii="Book Antiqua" w:eastAsia="Book Antiqua" w:hAnsi="Book Antiqua" w:cs="Book Antiqua"/>
          <w:color w:val="000000" w:themeColor="text1"/>
          <w:sz w:val="24"/>
          <w:szCs w:val="24"/>
        </w:rPr>
      </w:pPr>
    </w:p>
    <w:p w14:paraId="66C556AE" w14:textId="53FDCC80" w:rsidR="1A41B3D3" w:rsidRDefault="12C30FE5" w:rsidP="59DBAFA8">
      <w:pPr>
        <w:pStyle w:val="ListParagraph"/>
        <w:numPr>
          <w:ilvl w:val="0"/>
          <w:numId w:val="0"/>
        </w:numPr>
        <w:spacing w:after="120" w:line="240" w:lineRule="auto"/>
        <w:ind w:left="720"/>
        <w:rPr>
          <w:rFonts w:ascii="Book Antiqua" w:eastAsia="Book Antiqua" w:hAnsi="Book Antiqua" w:cs="Book Antiqua"/>
          <w:iCs w:val="0"/>
          <w:color w:val="000000" w:themeColor="text1"/>
          <w:sz w:val="24"/>
          <w:szCs w:val="24"/>
        </w:rPr>
      </w:pPr>
      <w:r w:rsidRPr="27D6BF8E">
        <w:rPr>
          <w:rFonts w:ascii="Book Antiqua" w:eastAsia="Book Antiqua" w:hAnsi="Book Antiqua" w:cs="Book Antiqua"/>
          <w:b/>
          <w:bCs/>
          <w:iCs w:val="0"/>
          <w:color w:val="000000" w:themeColor="text1"/>
          <w:sz w:val="24"/>
          <w:szCs w:val="24"/>
        </w:rPr>
        <w:t>Interpersonal Communication Skills</w:t>
      </w:r>
      <w:r w:rsidRPr="27D6BF8E">
        <w:rPr>
          <w:rFonts w:ascii="Book Antiqua" w:eastAsia="Book Antiqua" w:hAnsi="Book Antiqua" w:cs="Book Antiqua"/>
          <w:iCs w:val="0"/>
          <w:color w:val="000000" w:themeColor="text1"/>
          <w:sz w:val="24"/>
          <w:szCs w:val="24"/>
        </w:rPr>
        <w:t xml:space="preserve">: Interpersonal communication is an important aspect of being a competent physician. </w:t>
      </w:r>
    </w:p>
    <w:p w14:paraId="1458FE50" w14:textId="06F103AF" w:rsidR="1A41B3D3" w:rsidRDefault="24BEE766">
      <w:pPr>
        <w:pStyle w:val="ListParagraph"/>
        <w:spacing w:after="120" w:line="240" w:lineRule="auto"/>
        <w:rPr>
          <w:rFonts w:ascii="Book Antiqua" w:eastAsia="Book Antiqua" w:hAnsi="Book Antiqua" w:cs="Book Antiqua"/>
          <w:color w:val="000000" w:themeColor="text1"/>
          <w:sz w:val="24"/>
          <w:szCs w:val="24"/>
        </w:rPr>
      </w:pPr>
      <w:r w:rsidRPr="17725D2D">
        <w:rPr>
          <w:rFonts w:ascii="Book Antiqua" w:eastAsia="Book Antiqua" w:hAnsi="Book Antiqua" w:cs="Book Antiqua"/>
          <w:color w:val="000000" w:themeColor="text1"/>
          <w:sz w:val="24"/>
          <w:szCs w:val="24"/>
        </w:rPr>
        <w:t>Assessment will be included as a separate component of every laboratory practical</w:t>
      </w:r>
      <w:r w:rsidR="34961636" w:rsidRPr="17725D2D">
        <w:rPr>
          <w:rFonts w:ascii="Book Antiqua" w:eastAsia="Book Antiqua" w:hAnsi="Book Antiqua" w:cs="Book Antiqua"/>
          <w:color w:val="000000" w:themeColor="text1"/>
          <w:sz w:val="24"/>
          <w:szCs w:val="24"/>
        </w:rPr>
        <w:t xml:space="preserve"> exam</w:t>
      </w:r>
      <w:r w:rsidR="6C429124" w:rsidRPr="17725D2D">
        <w:rPr>
          <w:rFonts w:ascii="Book Antiqua" w:eastAsia="Book Antiqua" w:hAnsi="Book Antiqua" w:cs="Book Antiqua"/>
          <w:color w:val="000000" w:themeColor="text1"/>
          <w:sz w:val="24"/>
          <w:szCs w:val="24"/>
        </w:rPr>
        <w:t>.</w:t>
      </w:r>
    </w:p>
    <w:p w14:paraId="3C4ED8E4" w14:textId="531EE6C2" w:rsidR="1A41B3D3" w:rsidRDefault="12C30FE5">
      <w:pPr>
        <w:pStyle w:val="ListParagraph"/>
        <w:spacing w:after="0" w:line="240" w:lineRule="auto"/>
        <w:rPr>
          <w:rFonts w:ascii="Book Antiqua" w:eastAsia="Book Antiqua" w:hAnsi="Book Antiqua" w:cs="Book Antiqua"/>
          <w:iCs w:val="0"/>
          <w:color w:val="000000" w:themeColor="text1"/>
          <w:sz w:val="24"/>
          <w:szCs w:val="24"/>
        </w:rPr>
      </w:pPr>
      <w:r w:rsidRPr="27D6BF8E">
        <w:rPr>
          <w:rFonts w:ascii="Book Antiqua" w:eastAsia="Book Antiqua" w:hAnsi="Book Antiqua" w:cs="Book Antiqua"/>
          <w:iCs w:val="0"/>
          <w:color w:val="000000" w:themeColor="text1"/>
          <w:sz w:val="24"/>
          <w:szCs w:val="24"/>
        </w:rPr>
        <w:t>Interpersonal communication skills will include the core learning objectives as listed above, in OPP, assessment will focus on:</w:t>
      </w:r>
    </w:p>
    <w:p w14:paraId="5F422057" w14:textId="16C9A74B" w:rsidR="1A41B3D3" w:rsidRDefault="24BEE766">
      <w:pPr>
        <w:pStyle w:val="ListParagraph"/>
        <w:spacing w:after="0" w:line="240" w:lineRule="auto"/>
        <w:rPr>
          <w:rFonts w:ascii="Book Antiqua" w:eastAsia="Book Antiqua" w:hAnsi="Book Antiqua" w:cs="Book Antiqua"/>
          <w:color w:val="000000" w:themeColor="text1"/>
          <w:sz w:val="24"/>
          <w:szCs w:val="24"/>
        </w:rPr>
      </w:pPr>
      <w:r w:rsidRPr="17725D2D">
        <w:rPr>
          <w:rFonts w:ascii="Book Antiqua" w:eastAsia="Book Antiqua" w:hAnsi="Book Antiqua" w:cs="Book Antiqua"/>
          <w:color w:val="000000" w:themeColor="text1"/>
          <w:sz w:val="24"/>
          <w:szCs w:val="24"/>
        </w:rPr>
        <w:t>Speaking to attending physicians/exam proctors using appropriate medical vernacular</w:t>
      </w:r>
    </w:p>
    <w:p w14:paraId="0DF10779" w14:textId="5904B00C" w:rsidR="1A41B3D3" w:rsidRDefault="24BEE766">
      <w:pPr>
        <w:pStyle w:val="ListParagraph"/>
        <w:spacing w:after="0" w:line="240" w:lineRule="auto"/>
        <w:rPr>
          <w:rFonts w:ascii="Book Antiqua" w:eastAsia="Book Antiqua" w:hAnsi="Book Antiqua" w:cs="Book Antiqua"/>
          <w:color w:val="000000" w:themeColor="text1"/>
          <w:sz w:val="24"/>
          <w:szCs w:val="24"/>
        </w:rPr>
      </w:pPr>
      <w:r w:rsidRPr="17725D2D">
        <w:rPr>
          <w:rFonts w:ascii="Book Antiqua" w:eastAsia="Book Antiqua" w:hAnsi="Book Antiqua" w:cs="Book Antiqua"/>
          <w:color w:val="000000" w:themeColor="text1"/>
          <w:sz w:val="24"/>
          <w:szCs w:val="24"/>
        </w:rPr>
        <w:t>Speaking to fellow students/patients using common lay language, and explaining any jargon in accessible terms</w:t>
      </w:r>
    </w:p>
    <w:p w14:paraId="53526FFA" w14:textId="36DC7329" w:rsidR="1A41B3D3" w:rsidRDefault="24BEE766">
      <w:pPr>
        <w:pStyle w:val="ListParagraph"/>
        <w:spacing w:after="0" w:line="240" w:lineRule="auto"/>
        <w:rPr>
          <w:rFonts w:ascii="Book Antiqua" w:eastAsia="Book Antiqua" w:hAnsi="Book Antiqua" w:cs="Book Antiqua"/>
          <w:color w:val="000000" w:themeColor="text1"/>
          <w:sz w:val="24"/>
          <w:szCs w:val="24"/>
        </w:rPr>
      </w:pPr>
      <w:r w:rsidRPr="17725D2D">
        <w:rPr>
          <w:rFonts w:ascii="Book Antiqua" w:eastAsia="Book Antiqua" w:hAnsi="Book Antiqua" w:cs="Book Antiqua"/>
          <w:color w:val="000000" w:themeColor="text1"/>
          <w:sz w:val="24"/>
          <w:szCs w:val="24"/>
        </w:rPr>
        <w:t xml:space="preserve">Asking for consent </w:t>
      </w:r>
      <w:r w:rsidRPr="17725D2D">
        <w:rPr>
          <w:rFonts w:ascii="Book Antiqua" w:eastAsia="Book Antiqua" w:hAnsi="Book Antiqua" w:cs="Book Antiqua"/>
          <w:b/>
          <w:bCs/>
          <w:color w:val="000000" w:themeColor="text1"/>
          <w:sz w:val="24"/>
          <w:szCs w:val="24"/>
        </w:rPr>
        <w:t>before</w:t>
      </w:r>
      <w:r w:rsidRPr="17725D2D">
        <w:rPr>
          <w:rFonts w:ascii="Book Antiqua" w:eastAsia="Book Antiqua" w:hAnsi="Book Antiqua" w:cs="Book Antiqua"/>
          <w:color w:val="000000" w:themeColor="text1"/>
          <w:sz w:val="24"/>
          <w:szCs w:val="24"/>
        </w:rPr>
        <w:t xml:space="preserve"> palpation or hands-on examination and explaining to partners/patients what/why you are doing before and while making physical contact with body tissues</w:t>
      </w:r>
    </w:p>
    <w:p w14:paraId="057A4E19" w14:textId="0C686D46" w:rsidR="1A41B3D3" w:rsidRDefault="24BEE766">
      <w:pPr>
        <w:pStyle w:val="ListParagraph"/>
        <w:spacing w:after="0" w:line="240" w:lineRule="auto"/>
        <w:rPr>
          <w:rFonts w:ascii="Book Antiqua" w:eastAsia="Book Antiqua" w:hAnsi="Book Antiqua" w:cs="Book Antiqua"/>
          <w:iCs w:val="0"/>
          <w:color w:val="000000" w:themeColor="text1"/>
          <w:sz w:val="24"/>
          <w:szCs w:val="24"/>
        </w:rPr>
      </w:pPr>
      <w:r w:rsidRPr="17725D2D">
        <w:rPr>
          <w:rFonts w:ascii="Book Antiqua" w:eastAsia="Book Antiqua" w:hAnsi="Book Antiqua" w:cs="Book Antiqua"/>
          <w:b/>
          <w:bCs/>
          <w:color w:val="000000" w:themeColor="text1"/>
          <w:sz w:val="24"/>
          <w:szCs w:val="24"/>
        </w:rPr>
        <w:lastRenderedPageBreak/>
        <w:t>Practical exams</w:t>
      </w:r>
      <w:r w:rsidRPr="17725D2D">
        <w:rPr>
          <w:rFonts w:ascii="Book Antiqua" w:eastAsia="Book Antiqua" w:hAnsi="Book Antiqua" w:cs="Book Antiqua"/>
          <w:color w:val="000000" w:themeColor="text1"/>
          <w:sz w:val="24"/>
          <w:szCs w:val="24"/>
        </w:rPr>
        <w:t>: Rubrics will include a specific category with points awarded for effective communication.</w:t>
      </w:r>
    </w:p>
    <w:p w14:paraId="69589908" w14:textId="76C3E712" w:rsidR="17725D2D" w:rsidRDefault="17725D2D" w:rsidP="17725D2D">
      <w:pPr>
        <w:pStyle w:val="ListParagraph"/>
        <w:numPr>
          <w:ilvl w:val="0"/>
          <w:numId w:val="0"/>
        </w:numPr>
        <w:spacing w:after="0" w:line="240" w:lineRule="auto"/>
        <w:ind w:left="1440"/>
        <w:rPr>
          <w:rFonts w:ascii="Book Antiqua" w:eastAsia="Book Antiqua" w:hAnsi="Book Antiqua" w:cs="Book Antiqua"/>
          <w:color w:val="000000" w:themeColor="text1"/>
          <w:sz w:val="24"/>
          <w:szCs w:val="24"/>
        </w:rPr>
      </w:pPr>
    </w:p>
    <w:p w14:paraId="07E2CFB0" w14:textId="08ADCB3D" w:rsidR="17725D2D" w:rsidRDefault="17725D2D" w:rsidP="17725D2D">
      <w:pPr>
        <w:pStyle w:val="ListParagraph"/>
        <w:numPr>
          <w:ilvl w:val="0"/>
          <w:numId w:val="0"/>
        </w:numPr>
        <w:spacing w:after="0" w:line="240" w:lineRule="auto"/>
        <w:ind w:left="1440"/>
        <w:rPr>
          <w:rFonts w:ascii="Book Antiqua" w:eastAsia="Book Antiqua" w:hAnsi="Book Antiqua" w:cs="Book Antiqua"/>
          <w:color w:val="000000" w:themeColor="text1"/>
          <w:sz w:val="24"/>
          <w:szCs w:val="24"/>
        </w:rPr>
      </w:pPr>
    </w:p>
    <w:tbl>
      <w:tblPr>
        <w:tblStyle w:val="TableGrid"/>
        <w:tblW w:w="0" w:type="auto"/>
        <w:jc w:val="center"/>
        <w:tblBorders>
          <w:top w:val="single" w:sz="6" w:space="0" w:color="auto"/>
          <w:left w:val="single" w:sz="6" w:space="0" w:color="auto"/>
          <w:bottom w:val="single" w:sz="6" w:space="0" w:color="auto"/>
          <w:right w:val="single" w:sz="6" w:space="0" w:color="auto"/>
        </w:tblBorders>
        <w:tblLook w:val="06A0" w:firstRow="1" w:lastRow="0" w:firstColumn="1" w:lastColumn="0" w:noHBand="1" w:noVBand="1"/>
      </w:tblPr>
      <w:tblGrid>
        <w:gridCol w:w="5212"/>
        <w:gridCol w:w="3660"/>
      </w:tblGrid>
      <w:tr w:rsidR="17725D2D" w14:paraId="0EE87671" w14:textId="77777777" w:rsidTr="17725D2D">
        <w:trPr>
          <w:trHeight w:val="300"/>
          <w:jc w:val="center"/>
        </w:trPr>
        <w:tc>
          <w:tcPr>
            <w:tcW w:w="8872" w:type="dxa"/>
            <w:gridSpan w:val="2"/>
            <w:tcBorders>
              <w:top w:val="single" w:sz="6" w:space="0" w:color="auto"/>
              <w:left w:val="single" w:sz="6" w:space="0" w:color="auto"/>
              <w:right w:val="single" w:sz="6" w:space="0" w:color="auto"/>
            </w:tcBorders>
            <w:shd w:val="clear" w:color="auto" w:fill="D9D9D9" w:themeFill="background1" w:themeFillShade="D9"/>
            <w:tcMar>
              <w:left w:w="105" w:type="dxa"/>
              <w:right w:w="105" w:type="dxa"/>
            </w:tcMar>
          </w:tcPr>
          <w:p w14:paraId="38605ECF" w14:textId="492FE6D9" w:rsidR="17725D2D" w:rsidRDefault="17725D2D" w:rsidP="17725D2D">
            <w:pPr>
              <w:jc w:val="center"/>
              <w:rPr>
                <w:rFonts w:ascii="Book Antiqua" w:eastAsia="Book Antiqua" w:hAnsi="Book Antiqua" w:cs="Book Antiqua"/>
                <w:color w:val="000000" w:themeColor="text1"/>
                <w:sz w:val="24"/>
                <w:szCs w:val="24"/>
              </w:rPr>
            </w:pPr>
            <w:r w:rsidRPr="17725D2D">
              <w:rPr>
                <w:rFonts w:ascii="Book Antiqua" w:eastAsia="Book Antiqua" w:hAnsi="Book Antiqua" w:cs="Book Antiqua"/>
                <w:color w:val="000000" w:themeColor="text1"/>
                <w:sz w:val="24"/>
                <w:szCs w:val="24"/>
              </w:rPr>
              <w:t>Interpersonal Communication Points</w:t>
            </w:r>
          </w:p>
        </w:tc>
      </w:tr>
      <w:tr w:rsidR="17725D2D" w14:paraId="14F70D19" w14:textId="77777777" w:rsidTr="17725D2D">
        <w:trPr>
          <w:trHeight w:val="300"/>
          <w:jc w:val="center"/>
        </w:trPr>
        <w:tc>
          <w:tcPr>
            <w:tcW w:w="5212" w:type="dxa"/>
            <w:tcBorders>
              <w:top w:val="single" w:sz="6" w:space="0" w:color="auto"/>
              <w:left w:val="single" w:sz="6" w:space="0" w:color="auto"/>
              <w:right w:val="single" w:sz="6" w:space="0" w:color="auto"/>
            </w:tcBorders>
            <w:tcMar>
              <w:left w:w="105" w:type="dxa"/>
              <w:right w:w="105" w:type="dxa"/>
            </w:tcMar>
          </w:tcPr>
          <w:p w14:paraId="637578D3" w14:textId="27E4BD67" w:rsidR="17725D2D" w:rsidRDefault="17725D2D" w:rsidP="17725D2D">
            <w:pPr>
              <w:rPr>
                <w:rFonts w:ascii="Book Antiqua" w:eastAsia="Book Antiqua" w:hAnsi="Book Antiqua" w:cs="Book Antiqua"/>
                <w:color w:val="000000" w:themeColor="text1"/>
                <w:sz w:val="24"/>
                <w:szCs w:val="24"/>
              </w:rPr>
            </w:pPr>
            <w:r w:rsidRPr="17725D2D">
              <w:rPr>
                <w:rFonts w:ascii="Book Antiqua" w:eastAsia="Book Antiqua" w:hAnsi="Book Antiqua" w:cs="Book Antiqua"/>
                <w:color w:val="000000" w:themeColor="text1"/>
                <w:sz w:val="24"/>
                <w:szCs w:val="24"/>
              </w:rPr>
              <w:t>4 practical exams x 6 communication points =</w:t>
            </w:r>
          </w:p>
        </w:tc>
        <w:tc>
          <w:tcPr>
            <w:tcW w:w="3660" w:type="dxa"/>
            <w:tcBorders>
              <w:top w:val="single" w:sz="6" w:space="0" w:color="auto"/>
              <w:right w:val="single" w:sz="6" w:space="0" w:color="auto"/>
            </w:tcBorders>
            <w:tcMar>
              <w:left w:w="105" w:type="dxa"/>
              <w:right w:w="105" w:type="dxa"/>
            </w:tcMar>
          </w:tcPr>
          <w:p w14:paraId="001FAA8F" w14:textId="36B7D199" w:rsidR="17725D2D" w:rsidRDefault="17725D2D" w:rsidP="17725D2D">
            <w:pPr>
              <w:rPr>
                <w:rFonts w:ascii="Book Antiqua" w:eastAsia="Book Antiqua" w:hAnsi="Book Antiqua" w:cs="Book Antiqua"/>
                <w:sz w:val="24"/>
                <w:szCs w:val="24"/>
              </w:rPr>
            </w:pPr>
            <w:r w:rsidRPr="17725D2D">
              <w:rPr>
                <w:rFonts w:ascii="Book Antiqua" w:eastAsia="Book Antiqua" w:hAnsi="Book Antiqua" w:cs="Book Antiqua"/>
                <w:sz w:val="24"/>
                <w:szCs w:val="24"/>
              </w:rPr>
              <w:t>24</w:t>
            </w:r>
          </w:p>
        </w:tc>
      </w:tr>
      <w:tr w:rsidR="17725D2D" w14:paraId="6C74B453" w14:textId="77777777" w:rsidTr="17725D2D">
        <w:trPr>
          <w:trHeight w:val="300"/>
          <w:jc w:val="center"/>
        </w:trPr>
        <w:tc>
          <w:tcPr>
            <w:tcW w:w="5212" w:type="dxa"/>
            <w:tcBorders>
              <w:left w:val="single" w:sz="6" w:space="0" w:color="auto"/>
            </w:tcBorders>
            <w:tcMar>
              <w:left w:w="105" w:type="dxa"/>
              <w:right w:w="105" w:type="dxa"/>
            </w:tcMar>
          </w:tcPr>
          <w:p w14:paraId="61C17E6C" w14:textId="11784025" w:rsidR="17725D2D" w:rsidRDefault="17725D2D" w:rsidP="17725D2D">
            <w:pPr>
              <w:rPr>
                <w:rFonts w:ascii="Book Antiqua" w:eastAsia="Book Antiqua" w:hAnsi="Book Antiqua" w:cs="Book Antiqua"/>
                <w:color w:val="000000" w:themeColor="text1"/>
                <w:sz w:val="24"/>
                <w:szCs w:val="24"/>
              </w:rPr>
            </w:pPr>
            <w:r w:rsidRPr="17725D2D">
              <w:rPr>
                <w:rFonts w:ascii="Book Antiqua" w:eastAsia="Book Antiqua" w:hAnsi="Book Antiqua" w:cs="Book Antiqua"/>
                <w:color w:val="000000" w:themeColor="text1"/>
                <w:sz w:val="24"/>
                <w:szCs w:val="24"/>
              </w:rPr>
              <w:t>Total =</w:t>
            </w:r>
          </w:p>
        </w:tc>
        <w:tc>
          <w:tcPr>
            <w:tcW w:w="3660" w:type="dxa"/>
            <w:tcBorders>
              <w:right w:val="single" w:sz="6" w:space="0" w:color="auto"/>
            </w:tcBorders>
            <w:tcMar>
              <w:left w:w="105" w:type="dxa"/>
              <w:right w:w="105" w:type="dxa"/>
            </w:tcMar>
          </w:tcPr>
          <w:p w14:paraId="3F134DEF" w14:textId="0D62FCB6" w:rsidR="17725D2D" w:rsidRDefault="17725D2D" w:rsidP="17725D2D">
            <w:pPr>
              <w:rPr>
                <w:rFonts w:ascii="Book Antiqua" w:eastAsia="Book Antiqua" w:hAnsi="Book Antiqua" w:cs="Book Antiqua"/>
                <w:sz w:val="24"/>
                <w:szCs w:val="24"/>
              </w:rPr>
            </w:pPr>
            <w:r w:rsidRPr="17725D2D">
              <w:rPr>
                <w:rFonts w:ascii="Book Antiqua" w:eastAsia="Book Antiqua" w:hAnsi="Book Antiqua" w:cs="Book Antiqua"/>
                <w:sz w:val="24"/>
                <w:szCs w:val="24"/>
              </w:rPr>
              <w:t>24</w:t>
            </w:r>
          </w:p>
        </w:tc>
      </w:tr>
      <w:tr w:rsidR="17725D2D" w14:paraId="0601329E" w14:textId="77777777" w:rsidTr="17725D2D">
        <w:trPr>
          <w:trHeight w:val="300"/>
          <w:jc w:val="center"/>
        </w:trPr>
        <w:tc>
          <w:tcPr>
            <w:tcW w:w="8872" w:type="dxa"/>
            <w:gridSpan w:val="2"/>
            <w:tcBorders>
              <w:left w:val="single" w:sz="6" w:space="0" w:color="auto"/>
              <w:bottom w:val="single" w:sz="6" w:space="0" w:color="auto"/>
              <w:right w:val="single" w:sz="6" w:space="0" w:color="auto"/>
            </w:tcBorders>
            <w:tcMar>
              <w:left w:w="105" w:type="dxa"/>
              <w:right w:w="105" w:type="dxa"/>
            </w:tcMar>
          </w:tcPr>
          <w:p w14:paraId="4233212F" w14:textId="4682A29C" w:rsidR="17725D2D" w:rsidRDefault="17725D2D" w:rsidP="17725D2D">
            <w:pPr>
              <w:rPr>
                <w:rFonts w:ascii="Book Antiqua" w:eastAsia="Book Antiqua" w:hAnsi="Book Antiqua" w:cs="Book Antiqua"/>
                <w:sz w:val="24"/>
                <w:szCs w:val="24"/>
              </w:rPr>
            </w:pPr>
            <w:r w:rsidRPr="17725D2D">
              <w:rPr>
                <w:rFonts w:ascii="Book Antiqua" w:eastAsia="Book Antiqua" w:hAnsi="Book Antiqua" w:cs="Book Antiqua"/>
                <w:sz w:val="24"/>
                <w:szCs w:val="24"/>
              </w:rPr>
              <w:t>To achieve 70%, you need to get at least 17 of the available points.</w:t>
            </w:r>
          </w:p>
        </w:tc>
      </w:tr>
    </w:tbl>
    <w:p w14:paraId="540514ED" w14:textId="3AF451F3" w:rsidR="17725D2D" w:rsidRDefault="17725D2D" w:rsidP="17725D2D">
      <w:pPr>
        <w:spacing w:after="0" w:line="240" w:lineRule="auto"/>
        <w:outlineLvl w:val="0"/>
        <w:rPr>
          <w:rFonts w:ascii="Verdana" w:eastAsia="Times New Roman" w:hAnsi="Verdana" w:cs="Arial"/>
          <w:color w:val="000000" w:themeColor="text1"/>
          <w:sz w:val="24"/>
          <w:szCs w:val="24"/>
          <w:u w:val="single"/>
          <w:lang w:val="en-GB"/>
        </w:rPr>
      </w:pPr>
    </w:p>
    <w:p w14:paraId="04B1F41F" w14:textId="4C5C4436" w:rsidR="17725D2D" w:rsidRDefault="17725D2D" w:rsidP="17725D2D">
      <w:pPr>
        <w:spacing w:after="0" w:line="240" w:lineRule="auto"/>
        <w:outlineLvl w:val="0"/>
        <w:rPr>
          <w:rFonts w:ascii="Verdana" w:eastAsia="Times New Roman" w:hAnsi="Verdana" w:cs="Arial"/>
          <w:color w:val="000000" w:themeColor="text1"/>
          <w:sz w:val="24"/>
          <w:szCs w:val="24"/>
          <w:u w:val="single"/>
          <w:lang w:val="en-GB"/>
        </w:rPr>
      </w:pPr>
    </w:p>
    <w:p w14:paraId="65C8DF0F" w14:textId="4FF0C524" w:rsidR="75F01359" w:rsidRDefault="75F01359" w:rsidP="27D6BF8E">
      <w:pPr>
        <w:spacing w:after="0"/>
        <w:rPr>
          <w:rFonts w:ascii="Verdana" w:eastAsia="Verdana" w:hAnsi="Verdana" w:cs="Verdana"/>
          <w:color w:val="000000" w:themeColor="text1"/>
          <w:sz w:val="24"/>
          <w:szCs w:val="24"/>
          <w:u w:val="single"/>
          <w:lang w:val="en-GB"/>
        </w:rPr>
      </w:pPr>
      <w:r w:rsidRPr="27D6BF8E">
        <w:rPr>
          <w:rFonts w:ascii="Verdana" w:eastAsia="Verdana" w:hAnsi="Verdana" w:cs="Verdana"/>
          <w:color w:val="000000" w:themeColor="text1"/>
          <w:sz w:val="24"/>
          <w:szCs w:val="24"/>
          <w:u w:val="single"/>
          <w:lang w:val="en-GB"/>
        </w:rPr>
        <w:t>Grading Grid</w:t>
      </w:r>
    </w:p>
    <w:p w14:paraId="1B12DC1D" w14:textId="21C5E8E0" w:rsidR="27D6BF8E" w:rsidRDefault="27D6BF8E" w:rsidP="27D6BF8E">
      <w:pPr>
        <w:spacing w:after="0"/>
        <w:rPr>
          <w:rFonts w:ascii="Verdana" w:eastAsia="Verdana" w:hAnsi="Verdana" w:cs="Verdana"/>
          <w:color w:val="000000" w:themeColor="text1"/>
          <w:sz w:val="24"/>
          <w:szCs w:val="24"/>
          <w:u w:val="single"/>
          <w:lang w:val="en-GB"/>
        </w:rPr>
      </w:pPr>
    </w:p>
    <w:tbl>
      <w:tblPr>
        <w:tblW w:w="10496" w:type="dxa"/>
        <w:tblLayout w:type="fixed"/>
        <w:tblLook w:val="06A0" w:firstRow="1" w:lastRow="0" w:firstColumn="1" w:lastColumn="0" w:noHBand="1" w:noVBand="1"/>
      </w:tblPr>
      <w:tblGrid>
        <w:gridCol w:w="1695"/>
        <w:gridCol w:w="536"/>
        <w:gridCol w:w="874"/>
        <w:gridCol w:w="650"/>
        <w:gridCol w:w="1035"/>
        <w:gridCol w:w="775"/>
        <w:gridCol w:w="905"/>
        <w:gridCol w:w="646"/>
        <w:gridCol w:w="824"/>
        <w:gridCol w:w="720"/>
        <w:gridCol w:w="919"/>
        <w:gridCol w:w="917"/>
      </w:tblGrid>
      <w:tr w:rsidR="59DBAFA8" w14:paraId="502390C5" w14:textId="77777777" w:rsidTr="17725D2D">
        <w:trPr>
          <w:trHeight w:val="300"/>
        </w:trPr>
        <w:tc>
          <w:tcPr>
            <w:tcW w:w="16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tcMar>
              <w:top w:w="15" w:type="dxa"/>
              <w:left w:w="15" w:type="dxa"/>
              <w:right w:w="15" w:type="dxa"/>
            </w:tcMar>
            <w:vAlign w:val="bottom"/>
          </w:tcPr>
          <w:p w14:paraId="0912503A" w14:textId="34EEB455" w:rsidR="59DBAFA8" w:rsidRDefault="59DBAFA8" w:rsidP="59DBAFA8">
            <w:pPr>
              <w:spacing w:after="0"/>
              <w:rPr>
                <w:rFonts w:ascii="Calibri" w:eastAsia="Calibri" w:hAnsi="Calibri" w:cs="Calibri"/>
                <w:iCs w:val="0"/>
                <w:color w:val="000000" w:themeColor="text1"/>
                <w:sz w:val="24"/>
                <w:szCs w:val="24"/>
              </w:rPr>
            </w:pPr>
          </w:p>
        </w:tc>
        <w:tc>
          <w:tcPr>
            <w:tcW w:w="141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tcMar>
              <w:top w:w="15" w:type="dxa"/>
              <w:left w:w="15" w:type="dxa"/>
              <w:right w:w="15" w:type="dxa"/>
            </w:tcMar>
            <w:vAlign w:val="center"/>
          </w:tcPr>
          <w:p w14:paraId="42C24DD3" w14:textId="64B3796F" w:rsidR="59DBAFA8" w:rsidRDefault="59DBAFA8" w:rsidP="59DBAFA8">
            <w:pPr>
              <w:spacing w:after="0"/>
              <w:jc w:val="center"/>
              <w:rPr>
                <w:rFonts w:ascii="Calibri" w:eastAsia="Calibri" w:hAnsi="Calibri" w:cs="Calibri"/>
                <w:iCs w:val="0"/>
                <w:color w:val="000000" w:themeColor="text1"/>
                <w:sz w:val="18"/>
                <w:szCs w:val="18"/>
              </w:rPr>
            </w:pPr>
            <w:r w:rsidRPr="59DBAFA8">
              <w:rPr>
                <w:rFonts w:ascii="Calibri" w:eastAsia="Calibri" w:hAnsi="Calibri" w:cs="Calibri"/>
                <w:iCs w:val="0"/>
                <w:color w:val="000000" w:themeColor="text1"/>
                <w:sz w:val="18"/>
                <w:szCs w:val="18"/>
              </w:rPr>
              <w:t>Medical Knowledge (MK)</w:t>
            </w:r>
          </w:p>
        </w:tc>
        <w:tc>
          <w:tcPr>
            <w:tcW w:w="1685"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tcMar>
              <w:top w:w="15" w:type="dxa"/>
              <w:left w:w="15" w:type="dxa"/>
              <w:right w:w="15" w:type="dxa"/>
            </w:tcMar>
            <w:vAlign w:val="center"/>
          </w:tcPr>
          <w:p w14:paraId="52004FB0" w14:textId="1896280D" w:rsidR="59DBAFA8" w:rsidRDefault="72D91E4D" w:rsidP="59DBAFA8">
            <w:pPr>
              <w:spacing w:after="0"/>
              <w:jc w:val="center"/>
              <w:rPr>
                <w:rFonts w:ascii="Calibri" w:eastAsia="Calibri" w:hAnsi="Calibri" w:cs="Calibri"/>
                <w:color w:val="000000" w:themeColor="text1"/>
                <w:sz w:val="18"/>
                <w:szCs w:val="18"/>
              </w:rPr>
            </w:pPr>
            <w:r w:rsidRPr="17725D2D">
              <w:rPr>
                <w:rFonts w:ascii="Calibri" w:eastAsia="Calibri" w:hAnsi="Calibri" w:cs="Calibri"/>
                <w:color w:val="000000" w:themeColor="text1"/>
                <w:sz w:val="18"/>
                <w:szCs w:val="18"/>
              </w:rPr>
              <w:t>Patient Care (PC</w:t>
            </w:r>
            <w:r w:rsidR="0B837073" w:rsidRPr="17725D2D">
              <w:rPr>
                <w:rFonts w:ascii="Calibri" w:eastAsia="Calibri" w:hAnsi="Calibri" w:cs="Calibri"/>
                <w:color w:val="000000" w:themeColor="text1"/>
                <w:sz w:val="18"/>
                <w:szCs w:val="18"/>
              </w:rPr>
              <w:t>)</w:t>
            </w:r>
          </w:p>
        </w:tc>
        <w:tc>
          <w:tcPr>
            <w:tcW w:w="168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tcMar>
              <w:top w:w="15" w:type="dxa"/>
              <w:left w:w="15" w:type="dxa"/>
              <w:right w:w="15" w:type="dxa"/>
            </w:tcMar>
            <w:vAlign w:val="center"/>
          </w:tcPr>
          <w:p w14:paraId="1563EB5B" w14:textId="532FF316" w:rsidR="0B837073" w:rsidRDefault="0B837073" w:rsidP="17725D2D">
            <w:pPr>
              <w:jc w:val="center"/>
              <w:rPr>
                <w:rFonts w:ascii="Calibri" w:eastAsia="Calibri" w:hAnsi="Calibri" w:cs="Calibri"/>
                <w:color w:val="000000" w:themeColor="text1"/>
                <w:sz w:val="18"/>
                <w:szCs w:val="18"/>
              </w:rPr>
            </w:pPr>
            <w:r w:rsidRPr="17725D2D">
              <w:rPr>
                <w:rFonts w:ascii="Calibri" w:eastAsia="Calibri" w:hAnsi="Calibri" w:cs="Calibri"/>
                <w:color w:val="000000" w:themeColor="text1"/>
                <w:sz w:val="18"/>
                <w:szCs w:val="18"/>
              </w:rPr>
              <w:t>OPP</w:t>
            </w:r>
          </w:p>
        </w:tc>
        <w:tc>
          <w:tcPr>
            <w:tcW w:w="147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tcMar>
              <w:top w:w="15" w:type="dxa"/>
              <w:left w:w="15" w:type="dxa"/>
              <w:right w:w="15" w:type="dxa"/>
            </w:tcMar>
            <w:vAlign w:val="center"/>
          </w:tcPr>
          <w:p w14:paraId="72B7B4E7" w14:textId="1C6EAB82" w:rsidR="59DBAFA8" w:rsidRDefault="59DBAFA8" w:rsidP="59DBAFA8">
            <w:pPr>
              <w:spacing w:after="0"/>
              <w:jc w:val="center"/>
              <w:rPr>
                <w:rFonts w:ascii="Calibri" w:eastAsia="Calibri" w:hAnsi="Calibri" w:cs="Calibri"/>
                <w:iCs w:val="0"/>
                <w:color w:val="000000" w:themeColor="text1"/>
                <w:sz w:val="18"/>
                <w:szCs w:val="18"/>
              </w:rPr>
            </w:pPr>
            <w:r w:rsidRPr="59DBAFA8">
              <w:rPr>
                <w:rFonts w:ascii="Calibri" w:eastAsia="Calibri" w:hAnsi="Calibri" w:cs="Calibri"/>
                <w:iCs w:val="0"/>
                <w:color w:val="000000" w:themeColor="text1"/>
                <w:sz w:val="18"/>
                <w:szCs w:val="18"/>
              </w:rPr>
              <w:t>Professionalism (P)</w:t>
            </w:r>
          </w:p>
        </w:tc>
        <w:tc>
          <w:tcPr>
            <w:tcW w:w="1639"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tcMar>
              <w:top w:w="15" w:type="dxa"/>
              <w:left w:w="15" w:type="dxa"/>
              <w:right w:w="15" w:type="dxa"/>
            </w:tcMar>
            <w:vAlign w:val="center"/>
          </w:tcPr>
          <w:p w14:paraId="2A8F6E9E" w14:textId="79568542" w:rsidR="59DBAFA8" w:rsidRDefault="59DBAFA8" w:rsidP="59DBAFA8">
            <w:pPr>
              <w:spacing w:after="0"/>
              <w:jc w:val="center"/>
              <w:rPr>
                <w:rFonts w:ascii="Calibri" w:eastAsia="Calibri" w:hAnsi="Calibri" w:cs="Calibri"/>
                <w:iCs w:val="0"/>
                <w:color w:val="000000" w:themeColor="text1"/>
                <w:sz w:val="18"/>
                <w:szCs w:val="18"/>
              </w:rPr>
            </w:pPr>
            <w:r w:rsidRPr="59DBAFA8">
              <w:rPr>
                <w:rFonts w:ascii="Calibri" w:eastAsia="Calibri" w:hAnsi="Calibri" w:cs="Calibri"/>
                <w:iCs w:val="0"/>
                <w:color w:val="000000" w:themeColor="text1"/>
                <w:sz w:val="18"/>
                <w:szCs w:val="18"/>
              </w:rPr>
              <w:t>Interpersonal Communication Skills (ICS)</w:t>
            </w:r>
          </w:p>
        </w:tc>
        <w:tc>
          <w:tcPr>
            <w:tcW w:w="91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tcMar>
              <w:top w:w="15" w:type="dxa"/>
              <w:left w:w="15" w:type="dxa"/>
              <w:right w:w="15" w:type="dxa"/>
            </w:tcMar>
            <w:vAlign w:val="center"/>
          </w:tcPr>
          <w:p w14:paraId="63CDAF4D" w14:textId="79381916" w:rsidR="59DBAFA8" w:rsidRDefault="59DBAFA8" w:rsidP="59DBAFA8">
            <w:pPr>
              <w:spacing w:after="0"/>
              <w:jc w:val="center"/>
              <w:rPr>
                <w:rFonts w:ascii="Calibri" w:eastAsia="Calibri" w:hAnsi="Calibri" w:cs="Calibri"/>
                <w:iCs w:val="0"/>
                <w:color w:val="000000" w:themeColor="text1"/>
                <w:sz w:val="18"/>
                <w:szCs w:val="18"/>
              </w:rPr>
            </w:pPr>
            <w:r w:rsidRPr="59DBAFA8">
              <w:rPr>
                <w:rFonts w:ascii="Calibri" w:eastAsia="Calibri" w:hAnsi="Calibri" w:cs="Calibri"/>
                <w:iCs w:val="0"/>
                <w:color w:val="000000" w:themeColor="text1"/>
                <w:sz w:val="18"/>
                <w:szCs w:val="18"/>
              </w:rPr>
              <w:t>TOTAL</w:t>
            </w:r>
          </w:p>
        </w:tc>
      </w:tr>
      <w:tr w:rsidR="59DBAFA8" w14:paraId="55E367B5" w14:textId="77777777" w:rsidTr="17725D2D">
        <w:trPr>
          <w:trHeight w:val="300"/>
        </w:trPr>
        <w:tc>
          <w:tcPr>
            <w:tcW w:w="16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692E7263" w14:textId="5840AEA7" w:rsidR="59DBAFA8" w:rsidRDefault="59DBAFA8" w:rsidP="59DBAFA8">
            <w:pPr>
              <w:spacing w:after="0"/>
            </w:pPr>
            <w:r w:rsidRPr="59DBAFA8">
              <w:rPr>
                <w:rFonts w:ascii="Calibri" w:eastAsia="Calibri" w:hAnsi="Calibri" w:cs="Calibri"/>
                <w:iCs w:val="0"/>
                <w:color w:val="000000" w:themeColor="text1"/>
                <w:sz w:val="24"/>
                <w:szCs w:val="24"/>
              </w:rPr>
              <w:t xml:space="preserve"> </w:t>
            </w:r>
          </w:p>
        </w:tc>
        <w:tc>
          <w:tcPr>
            <w:tcW w:w="53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7183D455" w14:textId="035A8672" w:rsidR="59DBAFA8" w:rsidRDefault="59DBAFA8" w:rsidP="59DBAFA8">
            <w:pPr>
              <w:spacing w:after="0"/>
              <w:jc w:val="center"/>
              <w:rPr>
                <w:rFonts w:ascii="Calibri" w:eastAsia="Calibri" w:hAnsi="Calibri" w:cs="Calibri"/>
                <w:iCs w:val="0"/>
                <w:color w:val="000000" w:themeColor="text1"/>
                <w:sz w:val="18"/>
                <w:szCs w:val="18"/>
              </w:rPr>
            </w:pPr>
            <w:r w:rsidRPr="59DBAFA8">
              <w:rPr>
                <w:rFonts w:ascii="Calibri" w:eastAsia="Calibri" w:hAnsi="Calibri" w:cs="Calibri"/>
                <w:iCs w:val="0"/>
                <w:color w:val="000000" w:themeColor="text1"/>
                <w:sz w:val="18"/>
                <w:szCs w:val="18"/>
              </w:rPr>
              <w:t>% Course Grade</w:t>
            </w:r>
          </w:p>
        </w:tc>
        <w:tc>
          <w:tcPr>
            <w:tcW w:w="87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2997CB76" w14:textId="33A5EF8E" w:rsidR="59DBAFA8" w:rsidRDefault="59DBAFA8" w:rsidP="59DBAFA8">
            <w:pPr>
              <w:spacing w:after="0"/>
              <w:jc w:val="center"/>
              <w:rPr>
                <w:rFonts w:ascii="Calibri" w:eastAsia="Calibri" w:hAnsi="Calibri" w:cs="Calibri"/>
                <w:iCs w:val="0"/>
                <w:color w:val="000000" w:themeColor="text1"/>
                <w:sz w:val="18"/>
                <w:szCs w:val="18"/>
              </w:rPr>
            </w:pPr>
            <w:r w:rsidRPr="59DBAFA8">
              <w:rPr>
                <w:rFonts w:ascii="Calibri" w:eastAsia="Calibri" w:hAnsi="Calibri" w:cs="Calibri"/>
                <w:iCs w:val="0"/>
                <w:color w:val="000000" w:themeColor="text1"/>
                <w:sz w:val="18"/>
                <w:szCs w:val="18"/>
              </w:rPr>
              <w:t>% Competency Grade</w:t>
            </w:r>
          </w:p>
        </w:tc>
        <w:tc>
          <w:tcPr>
            <w:tcW w:w="6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53D75B5B" w14:textId="336EE192" w:rsidR="59DBAFA8" w:rsidRDefault="59DBAFA8" w:rsidP="59DBAFA8">
            <w:pPr>
              <w:spacing w:after="0"/>
              <w:jc w:val="center"/>
              <w:rPr>
                <w:rFonts w:ascii="Calibri" w:eastAsia="Calibri" w:hAnsi="Calibri" w:cs="Calibri"/>
                <w:iCs w:val="0"/>
                <w:color w:val="000000" w:themeColor="text1"/>
                <w:sz w:val="18"/>
                <w:szCs w:val="18"/>
              </w:rPr>
            </w:pPr>
            <w:r w:rsidRPr="59DBAFA8">
              <w:rPr>
                <w:rFonts w:ascii="Calibri" w:eastAsia="Calibri" w:hAnsi="Calibri" w:cs="Calibri"/>
                <w:iCs w:val="0"/>
                <w:color w:val="000000" w:themeColor="text1"/>
                <w:sz w:val="18"/>
                <w:szCs w:val="18"/>
              </w:rPr>
              <w:t>% Course Grade</w:t>
            </w:r>
          </w:p>
        </w:tc>
        <w:tc>
          <w:tcPr>
            <w:tcW w:w="10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441A277D" w14:textId="5BBDBCA2" w:rsidR="59DBAFA8" w:rsidRDefault="59DBAFA8" w:rsidP="59DBAFA8">
            <w:pPr>
              <w:spacing w:after="0"/>
              <w:jc w:val="center"/>
              <w:rPr>
                <w:rFonts w:ascii="Calibri" w:eastAsia="Calibri" w:hAnsi="Calibri" w:cs="Calibri"/>
                <w:iCs w:val="0"/>
                <w:color w:val="000000" w:themeColor="text1"/>
                <w:sz w:val="18"/>
                <w:szCs w:val="18"/>
              </w:rPr>
            </w:pPr>
            <w:r w:rsidRPr="59DBAFA8">
              <w:rPr>
                <w:rFonts w:ascii="Calibri" w:eastAsia="Calibri" w:hAnsi="Calibri" w:cs="Calibri"/>
                <w:iCs w:val="0"/>
                <w:color w:val="000000" w:themeColor="text1"/>
                <w:sz w:val="18"/>
                <w:szCs w:val="18"/>
              </w:rPr>
              <w:t>% Competency Grade</w:t>
            </w:r>
          </w:p>
        </w:tc>
        <w:tc>
          <w:tcPr>
            <w:tcW w:w="77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5689B0DA" w14:textId="336EE192" w:rsidR="17725D2D" w:rsidRDefault="17725D2D" w:rsidP="17725D2D">
            <w:pPr>
              <w:spacing w:after="0"/>
              <w:jc w:val="center"/>
              <w:rPr>
                <w:rFonts w:ascii="Calibri" w:eastAsia="Calibri" w:hAnsi="Calibri" w:cs="Calibri"/>
                <w:color w:val="000000" w:themeColor="text1"/>
                <w:sz w:val="18"/>
                <w:szCs w:val="18"/>
              </w:rPr>
            </w:pPr>
            <w:r w:rsidRPr="17725D2D">
              <w:rPr>
                <w:rFonts w:ascii="Calibri" w:eastAsia="Calibri" w:hAnsi="Calibri" w:cs="Calibri"/>
                <w:color w:val="000000" w:themeColor="text1"/>
                <w:sz w:val="18"/>
                <w:szCs w:val="18"/>
              </w:rPr>
              <w:t>% Course Grade</w:t>
            </w:r>
          </w:p>
        </w:tc>
        <w:tc>
          <w:tcPr>
            <w:tcW w:w="9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6C7CF237" w14:textId="5BBDBCA2" w:rsidR="17725D2D" w:rsidRDefault="17725D2D" w:rsidP="17725D2D">
            <w:pPr>
              <w:spacing w:after="0"/>
              <w:jc w:val="center"/>
              <w:rPr>
                <w:rFonts w:ascii="Calibri" w:eastAsia="Calibri" w:hAnsi="Calibri" w:cs="Calibri"/>
                <w:color w:val="000000" w:themeColor="text1"/>
                <w:sz w:val="18"/>
                <w:szCs w:val="18"/>
              </w:rPr>
            </w:pPr>
            <w:r w:rsidRPr="17725D2D">
              <w:rPr>
                <w:rFonts w:ascii="Calibri" w:eastAsia="Calibri" w:hAnsi="Calibri" w:cs="Calibri"/>
                <w:color w:val="000000" w:themeColor="text1"/>
                <w:sz w:val="18"/>
                <w:szCs w:val="18"/>
              </w:rPr>
              <w:t>% Competency Grade</w:t>
            </w:r>
          </w:p>
        </w:tc>
        <w:tc>
          <w:tcPr>
            <w:tcW w:w="64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290A6917" w14:textId="29AB94B1" w:rsidR="59DBAFA8" w:rsidRDefault="59DBAFA8" w:rsidP="59DBAFA8">
            <w:pPr>
              <w:spacing w:after="0"/>
              <w:jc w:val="center"/>
              <w:rPr>
                <w:rFonts w:ascii="Calibri" w:eastAsia="Calibri" w:hAnsi="Calibri" w:cs="Calibri"/>
                <w:iCs w:val="0"/>
                <w:color w:val="000000" w:themeColor="text1"/>
                <w:sz w:val="18"/>
                <w:szCs w:val="18"/>
              </w:rPr>
            </w:pPr>
            <w:r w:rsidRPr="59DBAFA8">
              <w:rPr>
                <w:rFonts w:ascii="Calibri" w:eastAsia="Calibri" w:hAnsi="Calibri" w:cs="Calibri"/>
                <w:iCs w:val="0"/>
                <w:color w:val="000000" w:themeColor="text1"/>
                <w:sz w:val="18"/>
                <w:szCs w:val="18"/>
              </w:rPr>
              <w:t>% Course Grade</w:t>
            </w:r>
          </w:p>
        </w:tc>
        <w:tc>
          <w:tcPr>
            <w:tcW w:w="82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51D44411" w14:textId="15D904E8" w:rsidR="59DBAFA8" w:rsidRDefault="59DBAFA8" w:rsidP="59DBAFA8">
            <w:pPr>
              <w:spacing w:after="0"/>
              <w:jc w:val="center"/>
              <w:rPr>
                <w:rFonts w:ascii="Calibri" w:eastAsia="Calibri" w:hAnsi="Calibri" w:cs="Calibri"/>
                <w:iCs w:val="0"/>
                <w:color w:val="000000" w:themeColor="text1"/>
                <w:sz w:val="18"/>
                <w:szCs w:val="18"/>
              </w:rPr>
            </w:pPr>
            <w:r w:rsidRPr="59DBAFA8">
              <w:rPr>
                <w:rFonts w:ascii="Calibri" w:eastAsia="Calibri" w:hAnsi="Calibri" w:cs="Calibri"/>
                <w:iCs w:val="0"/>
                <w:color w:val="000000" w:themeColor="text1"/>
                <w:sz w:val="18"/>
                <w:szCs w:val="18"/>
              </w:rPr>
              <w:t>% Competency Grade</w:t>
            </w:r>
          </w:p>
        </w:tc>
        <w:tc>
          <w:tcPr>
            <w:tcW w:w="7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3386C847" w14:textId="7EDB6A6F" w:rsidR="59DBAFA8" w:rsidRDefault="59DBAFA8" w:rsidP="59DBAFA8">
            <w:pPr>
              <w:spacing w:after="0"/>
              <w:jc w:val="center"/>
              <w:rPr>
                <w:rFonts w:ascii="Calibri" w:eastAsia="Calibri" w:hAnsi="Calibri" w:cs="Calibri"/>
                <w:iCs w:val="0"/>
                <w:color w:val="000000" w:themeColor="text1"/>
                <w:sz w:val="18"/>
                <w:szCs w:val="18"/>
              </w:rPr>
            </w:pPr>
            <w:r w:rsidRPr="59DBAFA8">
              <w:rPr>
                <w:rFonts w:ascii="Calibri" w:eastAsia="Calibri" w:hAnsi="Calibri" w:cs="Calibri"/>
                <w:iCs w:val="0"/>
                <w:color w:val="000000" w:themeColor="text1"/>
                <w:sz w:val="18"/>
                <w:szCs w:val="18"/>
              </w:rPr>
              <w:t>% Course Grade</w:t>
            </w:r>
          </w:p>
        </w:tc>
        <w:tc>
          <w:tcPr>
            <w:tcW w:w="91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32329F4D" w14:textId="08770E6B" w:rsidR="59DBAFA8" w:rsidRDefault="59DBAFA8" w:rsidP="59DBAFA8">
            <w:pPr>
              <w:spacing w:after="0"/>
              <w:jc w:val="center"/>
              <w:rPr>
                <w:rFonts w:ascii="Calibri" w:eastAsia="Calibri" w:hAnsi="Calibri" w:cs="Calibri"/>
                <w:iCs w:val="0"/>
                <w:color w:val="000000" w:themeColor="text1"/>
                <w:sz w:val="18"/>
                <w:szCs w:val="18"/>
              </w:rPr>
            </w:pPr>
            <w:r w:rsidRPr="59DBAFA8">
              <w:rPr>
                <w:rFonts w:ascii="Calibri" w:eastAsia="Calibri" w:hAnsi="Calibri" w:cs="Calibri"/>
                <w:iCs w:val="0"/>
                <w:color w:val="000000" w:themeColor="text1"/>
                <w:sz w:val="18"/>
                <w:szCs w:val="18"/>
              </w:rPr>
              <w:t>% Competency Grade</w:t>
            </w:r>
          </w:p>
        </w:tc>
        <w:tc>
          <w:tcPr>
            <w:tcW w:w="91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3E664DDA" w14:textId="6CB21CB9" w:rsidR="59DBAFA8" w:rsidRDefault="59DBAFA8" w:rsidP="59DBAFA8">
            <w:pPr>
              <w:spacing w:after="0"/>
              <w:jc w:val="center"/>
              <w:rPr>
                <w:rFonts w:ascii="Calibri" w:eastAsia="Calibri" w:hAnsi="Calibri" w:cs="Calibri"/>
                <w:iCs w:val="0"/>
                <w:color w:val="000000" w:themeColor="text1"/>
                <w:sz w:val="18"/>
                <w:szCs w:val="18"/>
              </w:rPr>
            </w:pPr>
            <w:r w:rsidRPr="59DBAFA8">
              <w:rPr>
                <w:rFonts w:ascii="Calibri" w:eastAsia="Calibri" w:hAnsi="Calibri" w:cs="Calibri"/>
                <w:iCs w:val="0"/>
                <w:color w:val="000000" w:themeColor="text1"/>
                <w:sz w:val="18"/>
                <w:szCs w:val="18"/>
              </w:rPr>
              <w:t>% Course Grade</w:t>
            </w:r>
          </w:p>
        </w:tc>
      </w:tr>
      <w:tr w:rsidR="59DBAFA8" w14:paraId="361BDF20" w14:textId="77777777" w:rsidTr="17725D2D">
        <w:trPr>
          <w:trHeight w:val="300"/>
        </w:trPr>
        <w:tc>
          <w:tcPr>
            <w:tcW w:w="1695" w:type="dxa"/>
            <w:tcBorders>
              <w:top w:val="single" w:sz="4" w:space="0" w:color="auto"/>
              <w:left w:val="single" w:sz="8" w:space="0" w:color="auto"/>
              <w:bottom w:val="single" w:sz="4" w:space="0" w:color="auto"/>
              <w:right w:val="single" w:sz="4" w:space="0" w:color="000000" w:themeColor="text1"/>
            </w:tcBorders>
            <w:tcMar>
              <w:top w:w="15" w:type="dxa"/>
              <w:left w:w="15" w:type="dxa"/>
              <w:right w:w="15" w:type="dxa"/>
            </w:tcMar>
            <w:vAlign w:val="center"/>
          </w:tcPr>
          <w:p w14:paraId="4331EDC6" w14:textId="145706F0"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Block 1 Theory</w:t>
            </w:r>
          </w:p>
        </w:tc>
        <w:tc>
          <w:tcPr>
            <w:tcW w:w="53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2659416" w14:textId="7BB153C8"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6</w:t>
            </w:r>
          </w:p>
        </w:tc>
        <w:tc>
          <w:tcPr>
            <w:tcW w:w="87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79801AA" w14:textId="0E9EA922" w:rsidR="59DBAFA8" w:rsidRDefault="6C15E0AE"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3</w:t>
            </w:r>
            <w:r w:rsidR="687C78FA" w:rsidRPr="17725D2D">
              <w:rPr>
                <w:rFonts w:ascii="Calibri" w:eastAsia="Calibri" w:hAnsi="Calibri" w:cs="Calibri"/>
                <w:color w:val="000000" w:themeColor="text1"/>
                <w:sz w:val="22"/>
                <w:szCs w:val="22"/>
              </w:rPr>
              <w:t>0</w:t>
            </w:r>
          </w:p>
        </w:tc>
        <w:tc>
          <w:tcPr>
            <w:tcW w:w="6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E45590D" w14:textId="6936016B"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r w:rsidR="6570CF97" w:rsidRPr="17725D2D">
              <w:rPr>
                <w:rFonts w:ascii="Calibri" w:eastAsia="Calibri" w:hAnsi="Calibri" w:cs="Calibri"/>
                <w:color w:val="000000" w:themeColor="text1"/>
                <w:sz w:val="22"/>
                <w:szCs w:val="22"/>
              </w:rPr>
              <w:t>11</w:t>
            </w:r>
          </w:p>
        </w:tc>
        <w:tc>
          <w:tcPr>
            <w:tcW w:w="10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A73A602" w14:textId="6B8B7E4F"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r w:rsidR="5FA6D814" w:rsidRPr="17725D2D">
              <w:rPr>
                <w:rFonts w:ascii="Calibri" w:eastAsia="Calibri" w:hAnsi="Calibri" w:cs="Calibri"/>
                <w:color w:val="000000" w:themeColor="text1"/>
                <w:sz w:val="22"/>
                <w:szCs w:val="22"/>
              </w:rPr>
              <w:t>3</w:t>
            </w:r>
            <w:r w:rsidR="08B55E67" w:rsidRPr="17725D2D">
              <w:rPr>
                <w:rFonts w:ascii="Calibri" w:eastAsia="Calibri" w:hAnsi="Calibri" w:cs="Calibri"/>
                <w:color w:val="000000" w:themeColor="text1"/>
                <w:sz w:val="22"/>
                <w:szCs w:val="22"/>
              </w:rPr>
              <w:t>1</w:t>
            </w:r>
          </w:p>
        </w:tc>
        <w:tc>
          <w:tcPr>
            <w:tcW w:w="77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20F7728" w14:textId="57DB7567" w:rsidR="17725D2D" w:rsidRDefault="17725D2D" w:rsidP="17725D2D">
            <w:pPr>
              <w:jc w:val="center"/>
              <w:rPr>
                <w:rFonts w:ascii="Calibri" w:eastAsia="Calibri" w:hAnsi="Calibri" w:cs="Calibri"/>
                <w:color w:val="000000" w:themeColor="text1"/>
                <w:sz w:val="22"/>
                <w:szCs w:val="22"/>
              </w:rPr>
            </w:pPr>
          </w:p>
        </w:tc>
        <w:tc>
          <w:tcPr>
            <w:tcW w:w="9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C4C4525" w14:textId="4C61973A" w:rsidR="17725D2D" w:rsidRDefault="17725D2D" w:rsidP="17725D2D">
            <w:pPr>
              <w:jc w:val="center"/>
              <w:rPr>
                <w:rFonts w:ascii="Calibri" w:eastAsia="Calibri" w:hAnsi="Calibri" w:cs="Calibri"/>
                <w:color w:val="000000" w:themeColor="text1"/>
                <w:sz w:val="22"/>
                <w:szCs w:val="22"/>
              </w:rPr>
            </w:pPr>
          </w:p>
        </w:tc>
        <w:tc>
          <w:tcPr>
            <w:tcW w:w="64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AB4EF92" w14:textId="4C071393"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82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143D16B" w14:textId="43C0909D"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7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A657439" w14:textId="26BA83E7"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91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89B8790" w14:textId="04BE9C3C"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9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EEF3700" w14:textId="06F5B1F4"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1</w:t>
            </w:r>
            <w:r w:rsidR="1B608CAC" w:rsidRPr="17725D2D">
              <w:rPr>
                <w:rFonts w:ascii="Calibri" w:eastAsia="Calibri" w:hAnsi="Calibri" w:cs="Calibri"/>
                <w:color w:val="000000" w:themeColor="text1"/>
                <w:sz w:val="22"/>
                <w:szCs w:val="22"/>
              </w:rPr>
              <w:t>7</w:t>
            </w:r>
          </w:p>
        </w:tc>
      </w:tr>
      <w:tr w:rsidR="59DBAFA8" w14:paraId="17CC4DA5" w14:textId="77777777" w:rsidTr="17725D2D">
        <w:trPr>
          <w:trHeight w:val="300"/>
        </w:trPr>
        <w:tc>
          <w:tcPr>
            <w:tcW w:w="1695"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center"/>
          </w:tcPr>
          <w:p w14:paraId="566343C0" w14:textId="5F9D7D2C"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Block 2 Theory</w:t>
            </w:r>
          </w:p>
        </w:tc>
        <w:tc>
          <w:tcPr>
            <w:tcW w:w="53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E261CB0" w14:textId="28FC07F8"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6</w:t>
            </w:r>
          </w:p>
        </w:tc>
        <w:tc>
          <w:tcPr>
            <w:tcW w:w="87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33E042B" w14:textId="2104DAD0" w:rsidR="59DBAFA8" w:rsidRDefault="530A2204"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3</w:t>
            </w:r>
            <w:r w:rsidR="10F4EB81" w:rsidRPr="17725D2D">
              <w:rPr>
                <w:rFonts w:ascii="Calibri" w:eastAsia="Calibri" w:hAnsi="Calibri" w:cs="Calibri"/>
                <w:color w:val="000000" w:themeColor="text1"/>
                <w:sz w:val="22"/>
                <w:szCs w:val="22"/>
              </w:rPr>
              <w:t>0</w:t>
            </w:r>
          </w:p>
        </w:tc>
        <w:tc>
          <w:tcPr>
            <w:tcW w:w="6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5026B7D" w14:textId="650BCA90" w:rsidR="59DBAFA8" w:rsidRDefault="01D6FD95" w:rsidP="17725D2D">
            <w:pPr>
              <w:spacing w:after="0"/>
              <w:jc w:val="center"/>
            </w:pPr>
            <w:r w:rsidRPr="17725D2D">
              <w:rPr>
                <w:rFonts w:ascii="Calibri" w:eastAsia="Calibri" w:hAnsi="Calibri" w:cs="Calibri"/>
                <w:color w:val="000000" w:themeColor="text1"/>
                <w:sz w:val="22"/>
                <w:szCs w:val="22"/>
              </w:rPr>
              <w:t>11</w:t>
            </w:r>
          </w:p>
        </w:tc>
        <w:tc>
          <w:tcPr>
            <w:tcW w:w="10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BC367C2" w14:textId="347BC0EB"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r w:rsidR="1207D11E" w:rsidRPr="17725D2D">
              <w:rPr>
                <w:rFonts w:ascii="Calibri" w:eastAsia="Calibri" w:hAnsi="Calibri" w:cs="Calibri"/>
                <w:color w:val="000000" w:themeColor="text1"/>
                <w:sz w:val="22"/>
                <w:szCs w:val="22"/>
              </w:rPr>
              <w:t>3</w:t>
            </w:r>
            <w:r w:rsidR="29455DE7" w:rsidRPr="17725D2D">
              <w:rPr>
                <w:rFonts w:ascii="Calibri" w:eastAsia="Calibri" w:hAnsi="Calibri" w:cs="Calibri"/>
                <w:color w:val="000000" w:themeColor="text1"/>
                <w:sz w:val="22"/>
                <w:szCs w:val="22"/>
              </w:rPr>
              <w:t>1</w:t>
            </w:r>
          </w:p>
        </w:tc>
        <w:tc>
          <w:tcPr>
            <w:tcW w:w="77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A8E0B78" w14:textId="1CC1D8EF" w:rsidR="17725D2D" w:rsidRDefault="17725D2D" w:rsidP="17725D2D">
            <w:pPr>
              <w:jc w:val="center"/>
              <w:rPr>
                <w:rFonts w:ascii="Calibri" w:eastAsia="Calibri" w:hAnsi="Calibri" w:cs="Calibri"/>
                <w:color w:val="000000" w:themeColor="text1"/>
                <w:sz w:val="22"/>
                <w:szCs w:val="22"/>
              </w:rPr>
            </w:pPr>
          </w:p>
        </w:tc>
        <w:tc>
          <w:tcPr>
            <w:tcW w:w="9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DA453EF" w14:textId="427904F3" w:rsidR="17725D2D" w:rsidRDefault="17725D2D" w:rsidP="17725D2D">
            <w:pPr>
              <w:jc w:val="center"/>
              <w:rPr>
                <w:rFonts w:ascii="Calibri" w:eastAsia="Calibri" w:hAnsi="Calibri" w:cs="Calibri"/>
                <w:color w:val="000000" w:themeColor="text1"/>
                <w:sz w:val="22"/>
                <w:szCs w:val="22"/>
              </w:rPr>
            </w:pPr>
          </w:p>
        </w:tc>
        <w:tc>
          <w:tcPr>
            <w:tcW w:w="64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55C2354" w14:textId="4505D764"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82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FECC1C6" w14:textId="3A4F2B0E"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7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C9F5D38" w14:textId="42691A6A"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91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DE692A4" w14:textId="325A1F9C"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9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6D7F215" w14:textId="3BDCD036"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1</w:t>
            </w:r>
            <w:r w:rsidR="405F4838" w:rsidRPr="17725D2D">
              <w:rPr>
                <w:rFonts w:ascii="Calibri" w:eastAsia="Calibri" w:hAnsi="Calibri" w:cs="Calibri"/>
                <w:color w:val="000000" w:themeColor="text1"/>
                <w:sz w:val="22"/>
                <w:szCs w:val="22"/>
              </w:rPr>
              <w:t>7</w:t>
            </w:r>
          </w:p>
        </w:tc>
      </w:tr>
      <w:tr w:rsidR="59DBAFA8" w14:paraId="7DD44AB8" w14:textId="77777777" w:rsidTr="17725D2D">
        <w:trPr>
          <w:trHeight w:val="300"/>
        </w:trPr>
        <w:tc>
          <w:tcPr>
            <w:tcW w:w="1695"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center"/>
          </w:tcPr>
          <w:p w14:paraId="2E640F71" w14:textId="1B061C92"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Block 3 Theory</w:t>
            </w:r>
          </w:p>
        </w:tc>
        <w:tc>
          <w:tcPr>
            <w:tcW w:w="53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09772D5" w14:textId="386D6506"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6</w:t>
            </w:r>
          </w:p>
        </w:tc>
        <w:tc>
          <w:tcPr>
            <w:tcW w:w="87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592E374" w14:textId="5FFFB447" w:rsidR="59DBAFA8" w:rsidRDefault="2B9865A4"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3</w:t>
            </w:r>
            <w:r w:rsidR="7DAFF38D" w:rsidRPr="17725D2D">
              <w:rPr>
                <w:rFonts w:ascii="Calibri" w:eastAsia="Calibri" w:hAnsi="Calibri" w:cs="Calibri"/>
                <w:color w:val="000000" w:themeColor="text1"/>
                <w:sz w:val="22"/>
                <w:szCs w:val="22"/>
              </w:rPr>
              <w:t>0</w:t>
            </w:r>
          </w:p>
        </w:tc>
        <w:tc>
          <w:tcPr>
            <w:tcW w:w="6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15988A8" w14:textId="613693D8" w:rsidR="59DBAFA8" w:rsidRDefault="7AAA1DEC" w:rsidP="17725D2D">
            <w:pPr>
              <w:spacing w:after="0"/>
              <w:jc w:val="center"/>
            </w:pPr>
            <w:r w:rsidRPr="17725D2D">
              <w:rPr>
                <w:rFonts w:ascii="Calibri" w:eastAsia="Calibri" w:hAnsi="Calibri" w:cs="Calibri"/>
                <w:color w:val="000000" w:themeColor="text1"/>
                <w:sz w:val="22"/>
                <w:szCs w:val="22"/>
              </w:rPr>
              <w:t>11</w:t>
            </w:r>
          </w:p>
        </w:tc>
        <w:tc>
          <w:tcPr>
            <w:tcW w:w="10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C381DD3" w14:textId="1D2FD263"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r w:rsidR="42994440" w:rsidRPr="17725D2D">
              <w:rPr>
                <w:rFonts w:ascii="Calibri" w:eastAsia="Calibri" w:hAnsi="Calibri" w:cs="Calibri"/>
                <w:color w:val="000000" w:themeColor="text1"/>
                <w:sz w:val="22"/>
                <w:szCs w:val="22"/>
              </w:rPr>
              <w:t>3</w:t>
            </w:r>
            <w:r w:rsidR="37DFADAB" w:rsidRPr="17725D2D">
              <w:rPr>
                <w:rFonts w:ascii="Calibri" w:eastAsia="Calibri" w:hAnsi="Calibri" w:cs="Calibri"/>
                <w:color w:val="000000" w:themeColor="text1"/>
                <w:sz w:val="22"/>
                <w:szCs w:val="22"/>
              </w:rPr>
              <w:t>1</w:t>
            </w:r>
          </w:p>
        </w:tc>
        <w:tc>
          <w:tcPr>
            <w:tcW w:w="77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395B03E" w14:textId="50DCB0A6" w:rsidR="17725D2D" w:rsidRDefault="17725D2D" w:rsidP="17725D2D">
            <w:pPr>
              <w:jc w:val="center"/>
              <w:rPr>
                <w:rFonts w:ascii="Calibri" w:eastAsia="Calibri" w:hAnsi="Calibri" w:cs="Calibri"/>
                <w:color w:val="000000" w:themeColor="text1"/>
                <w:sz w:val="22"/>
                <w:szCs w:val="22"/>
              </w:rPr>
            </w:pPr>
          </w:p>
        </w:tc>
        <w:tc>
          <w:tcPr>
            <w:tcW w:w="9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2EE3DC5" w14:textId="7246F3A5" w:rsidR="17725D2D" w:rsidRDefault="17725D2D" w:rsidP="17725D2D">
            <w:pPr>
              <w:jc w:val="center"/>
              <w:rPr>
                <w:rFonts w:ascii="Calibri" w:eastAsia="Calibri" w:hAnsi="Calibri" w:cs="Calibri"/>
                <w:color w:val="000000" w:themeColor="text1"/>
                <w:sz w:val="22"/>
                <w:szCs w:val="22"/>
              </w:rPr>
            </w:pPr>
          </w:p>
        </w:tc>
        <w:tc>
          <w:tcPr>
            <w:tcW w:w="64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DBB9E71" w14:textId="2F590A9B"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82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D64F782" w14:textId="1B9B20F7"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7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429D325" w14:textId="78AE87BA"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91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5956C5C" w14:textId="4973255B"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9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E7AD272" w14:textId="6FBE2B64"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1</w:t>
            </w:r>
            <w:r w:rsidR="5427BAC9" w:rsidRPr="17725D2D">
              <w:rPr>
                <w:rFonts w:ascii="Calibri" w:eastAsia="Calibri" w:hAnsi="Calibri" w:cs="Calibri"/>
                <w:color w:val="000000" w:themeColor="text1"/>
                <w:sz w:val="22"/>
                <w:szCs w:val="22"/>
              </w:rPr>
              <w:t>7</w:t>
            </w:r>
          </w:p>
        </w:tc>
      </w:tr>
      <w:tr w:rsidR="59DBAFA8" w14:paraId="03809AD4" w14:textId="77777777" w:rsidTr="17725D2D">
        <w:trPr>
          <w:trHeight w:val="300"/>
        </w:trPr>
        <w:tc>
          <w:tcPr>
            <w:tcW w:w="1695"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center"/>
          </w:tcPr>
          <w:p w14:paraId="1491018F" w14:textId="0F18A3F0"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Directed Study Quizzes</w:t>
            </w:r>
          </w:p>
        </w:tc>
        <w:tc>
          <w:tcPr>
            <w:tcW w:w="53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C8E00E8" w14:textId="46E289EA"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2</w:t>
            </w:r>
          </w:p>
        </w:tc>
        <w:tc>
          <w:tcPr>
            <w:tcW w:w="87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7EA8982" w14:textId="04A4A967" w:rsidR="0A267582" w:rsidRDefault="48990B52"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10</w:t>
            </w:r>
          </w:p>
        </w:tc>
        <w:tc>
          <w:tcPr>
            <w:tcW w:w="6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CDDE49D" w14:textId="59859976"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r w:rsidR="44F733DE" w:rsidRPr="17725D2D">
              <w:rPr>
                <w:rFonts w:ascii="Calibri" w:eastAsia="Calibri" w:hAnsi="Calibri" w:cs="Calibri"/>
                <w:color w:val="000000" w:themeColor="text1"/>
                <w:sz w:val="22"/>
                <w:szCs w:val="22"/>
              </w:rPr>
              <w:t>2</w:t>
            </w:r>
          </w:p>
        </w:tc>
        <w:tc>
          <w:tcPr>
            <w:tcW w:w="10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0CB6EFB" w14:textId="6DFCE2D1"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r w:rsidR="5A360A31" w:rsidRPr="17725D2D">
              <w:rPr>
                <w:rFonts w:ascii="Calibri" w:eastAsia="Calibri" w:hAnsi="Calibri" w:cs="Calibri"/>
                <w:color w:val="000000" w:themeColor="text1"/>
                <w:sz w:val="22"/>
                <w:szCs w:val="22"/>
              </w:rPr>
              <w:t>7</w:t>
            </w:r>
          </w:p>
        </w:tc>
        <w:tc>
          <w:tcPr>
            <w:tcW w:w="77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F0F8F26" w14:textId="0501158F" w:rsidR="17725D2D" w:rsidRDefault="17725D2D" w:rsidP="17725D2D">
            <w:pPr>
              <w:jc w:val="center"/>
              <w:rPr>
                <w:rFonts w:ascii="Calibri" w:eastAsia="Calibri" w:hAnsi="Calibri" w:cs="Calibri"/>
                <w:color w:val="000000" w:themeColor="text1"/>
                <w:sz w:val="22"/>
                <w:szCs w:val="22"/>
              </w:rPr>
            </w:pPr>
          </w:p>
        </w:tc>
        <w:tc>
          <w:tcPr>
            <w:tcW w:w="9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363118B" w14:textId="3994521D" w:rsidR="17725D2D" w:rsidRDefault="17725D2D" w:rsidP="17725D2D">
            <w:pPr>
              <w:jc w:val="center"/>
              <w:rPr>
                <w:rFonts w:ascii="Calibri" w:eastAsia="Calibri" w:hAnsi="Calibri" w:cs="Calibri"/>
                <w:color w:val="000000" w:themeColor="text1"/>
                <w:sz w:val="22"/>
                <w:szCs w:val="22"/>
              </w:rPr>
            </w:pPr>
          </w:p>
        </w:tc>
        <w:tc>
          <w:tcPr>
            <w:tcW w:w="64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42DE8AC" w14:textId="6AF57874"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82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11D9D56" w14:textId="31EBE755"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7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6EADF2F" w14:textId="2AD21F63"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91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133D533" w14:textId="330CCB72"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9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2800FB5" w14:textId="4CBE597C" w:rsidR="59DBAFA8" w:rsidRDefault="0B62B48C" w:rsidP="17725D2D">
            <w:pPr>
              <w:spacing w:after="0"/>
              <w:jc w:val="center"/>
            </w:pPr>
            <w:r w:rsidRPr="17725D2D">
              <w:rPr>
                <w:rFonts w:ascii="Calibri" w:eastAsia="Calibri" w:hAnsi="Calibri" w:cs="Calibri"/>
                <w:color w:val="000000" w:themeColor="text1"/>
                <w:sz w:val="22"/>
                <w:szCs w:val="22"/>
              </w:rPr>
              <w:t>4</w:t>
            </w:r>
          </w:p>
        </w:tc>
      </w:tr>
      <w:tr w:rsidR="59DBAFA8" w14:paraId="067D548B" w14:textId="77777777" w:rsidTr="17725D2D">
        <w:trPr>
          <w:trHeight w:val="300"/>
        </w:trPr>
        <w:tc>
          <w:tcPr>
            <w:tcW w:w="1695" w:type="dxa"/>
            <w:tcBorders>
              <w:top w:val="single" w:sz="4" w:space="0" w:color="auto"/>
              <w:left w:val="single" w:sz="8" w:space="0" w:color="auto"/>
              <w:bottom w:val="single" w:sz="4" w:space="0" w:color="auto"/>
              <w:right w:val="single" w:sz="4" w:space="0" w:color="000000" w:themeColor="text1"/>
            </w:tcBorders>
            <w:tcMar>
              <w:top w:w="15" w:type="dxa"/>
              <w:left w:w="15" w:type="dxa"/>
              <w:right w:w="15" w:type="dxa"/>
            </w:tcMar>
            <w:vAlign w:val="center"/>
          </w:tcPr>
          <w:p w14:paraId="1ABA668D" w14:textId="3733BC15"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Block 1 Practical</w:t>
            </w:r>
          </w:p>
        </w:tc>
        <w:tc>
          <w:tcPr>
            <w:tcW w:w="53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3F896EA" w14:textId="5FF173EE"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87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05FEDCB" w14:textId="3BC952A1"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6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D240DD4" w14:textId="277CF2D4" w:rsidR="59DBAFA8" w:rsidRDefault="59DBAFA8" w:rsidP="17725D2D">
            <w:pPr>
              <w:spacing w:after="0"/>
              <w:jc w:val="center"/>
              <w:rPr>
                <w:rFonts w:ascii="Calibri" w:eastAsia="Calibri" w:hAnsi="Calibri" w:cs="Calibri"/>
                <w:color w:val="000000" w:themeColor="text1"/>
                <w:sz w:val="22"/>
                <w:szCs w:val="22"/>
              </w:rPr>
            </w:pPr>
          </w:p>
        </w:tc>
        <w:tc>
          <w:tcPr>
            <w:tcW w:w="10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63DC7C4" w14:textId="7DFB11AB" w:rsidR="59DBAFA8" w:rsidRDefault="59DBAFA8" w:rsidP="17725D2D">
            <w:pPr>
              <w:spacing w:after="0"/>
              <w:jc w:val="center"/>
              <w:rPr>
                <w:rFonts w:ascii="Calibri" w:eastAsia="Calibri" w:hAnsi="Calibri" w:cs="Calibri"/>
                <w:color w:val="000000" w:themeColor="text1"/>
                <w:sz w:val="22"/>
                <w:szCs w:val="22"/>
              </w:rPr>
            </w:pPr>
          </w:p>
        </w:tc>
        <w:tc>
          <w:tcPr>
            <w:tcW w:w="77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A3D09F8" w14:textId="750A66C0" w:rsidR="17725D2D" w:rsidRDefault="17725D2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1</w:t>
            </w:r>
            <w:r w:rsidR="0BE73C8B" w:rsidRPr="17725D2D">
              <w:rPr>
                <w:rFonts w:ascii="Calibri" w:eastAsia="Calibri" w:hAnsi="Calibri" w:cs="Calibri"/>
                <w:color w:val="000000" w:themeColor="text1"/>
                <w:sz w:val="22"/>
                <w:szCs w:val="22"/>
              </w:rPr>
              <w:t>5</w:t>
            </w:r>
          </w:p>
        </w:tc>
        <w:tc>
          <w:tcPr>
            <w:tcW w:w="9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69C37E2" w14:textId="3B418E9B" w:rsidR="17725D2D" w:rsidRDefault="17725D2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33.</w:t>
            </w:r>
            <w:r w:rsidR="56382F95" w:rsidRPr="17725D2D">
              <w:rPr>
                <w:rFonts w:ascii="Calibri" w:eastAsia="Calibri" w:hAnsi="Calibri" w:cs="Calibri"/>
                <w:color w:val="000000" w:themeColor="text1"/>
                <w:sz w:val="22"/>
                <w:szCs w:val="22"/>
              </w:rPr>
              <w:t>3</w:t>
            </w:r>
          </w:p>
        </w:tc>
        <w:tc>
          <w:tcPr>
            <w:tcW w:w="64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62AA8BE" w14:textId="6FCC3E5B"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82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21BE23D" w14:textId="49DCCCEE"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7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E9642D5" w14:textId="0E185EA4"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91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2939365" w14:textId="2D587641"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9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0E0F304" w14:textId="728BE28D" w:rsidR="59DBAFA8" w:rsidRDefault="6ED75BD9" w:rsidP="17725D2D">
            <w:pPr>
              <w:spacing w:after="0"/>
              <w:jc w:val="center"/>
            </w:pPr>
            <w:r w:rsidRPr="17725D2D">
              <w:rPr>
                <w:rFonts w:ascii="Calibri" w:eastAsia="Calibri" w:hAnsi="Calibri" w:cs="Calibri"/>
                <w:color w:val="000000" w:themeColor="text1"/>
                <w:sz w:val="22"/>
                <w:szCs w:val="22"/>
              </w:rPr>
              <w:t>15</w:t>
            </w:r>
          </w:p>
        </w:tc>
      </w:tr>
      <w:tr w:rsidR="59DBAFA8" w14:paraId="307135EE" w14:textId="77777777" w:rsidTr="17725D2D">
        <w:trPr>
          <w:trHeight w:val="300"/>
        </w:trPr>
        <w:tc>
          <w:tcPr>
            <w:tcW w:w="1695"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center"/>
          </w:tcPr>
          <w:p w14:paraId="1D1DCA3E" w14:textId="5F029711"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Block 2 Practical </w:t>
            </w:r>
          </w:p>
        </w:tc>
        <w:tc>
          <w:tcPr>
            <w:tcW w:w="53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7AF50C0" w14:textId="06463FC6"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87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353C7D5" w14:textId="6DE8E3A9"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6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93B1465" w14:textId="50280A48" w:rsidR="59DBAFA8" w:rsidRDefault="59DBAFA8" w:rsidP="17725D2D">
            <w:pPr>
              <w:spacing w:after="0"/>
              <w:jc w:val="center"/>
              <w:rPr>
                <w:rFonts w:ascii="Calibri" w:eastAsia="Calibri" w:hAnsi="Calibri" w:cs="Calibri"/>
                <w:color w:val="000000" w:themeColor="text1"/>
                <w:sz w:val="22"/>
                <w:szCs w:val="22"/>
              </w:rPr>
            </w:pPr>
          </w:p>
        </w:tc>
        <w:tc>
          <w:tcPr>
            <w:tcW w:w="10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F154251" w14:textId="5FF75C89" w:rsidR="59DBAFA8" w:rsidRDefault="59DBAFA8" w:rsidP="17725D2D">
            <w:pPr>
              <w:spacing w:after="0"/>
              <w:jc w:val="center"/>
              <w:rPr>
                <w:rFonts w:ascii="Calibri" w:eastAsia="Calibri" w:hAnsi="Calibri" w:cs="Calibri"/>
                <w:color w:val="000000" w:themeColor="text1"/>
                <w:sz w:val="22"/>
                <w:szCs w:val="22"/>
              </w:rPr>
            </w:pPr>
          </w:p>
        </w:tc>
        <w:tc>
          <w:tcPr>
            <w:tcW w:w="77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92608E1" w14:textId="51806795" w:rsidR="17725D2D" w:rsidRDefault="17725D2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1</w:t>
            </w:r>
            <w:r w:rsidR="11F8C441" w:rsidRPr="17725D2D">
              <w:rPr>
                <w:rFonts w:ascii="Calibri" w:eastAsia="Calibri" w:hAnsi="Calibri" w:cs="Calibri"/>
                <w:color w:val="000000" w:themeColor="text1"/>
                <w:sz w:val="22"/>
                <w:szCs w:val="22"/>
              </w:rPr>
              <w:t>5</w:t>
            </w:r>
          </w:p>
        </w:tc>
        <w:tc>
          <w:tcPr>
            <w:tcW w:w="9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9123B00" w14:textId="00D4C89D" w:rsidR="17725D2D" w:rsidRDefault="17725D2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33.</w:t>
            </w:r>
            <w:r w:rsidR="59312EC9" w:rsidRPr="17725D2D">
              <w:rPr>
                <w:rFonts w:ascii="Calibri" w:eastAsia="Calibri" w:hAnsi="Calibri" w:cs="Calibri"/>
                <w:color w:val="000000" w:themeColor="text1"/>
                <w:sz w:val="22"/>
                <w:szCs w:val="22"/>
              </w:rPr>
              <w:t>3</w:t>
            </w:r>
          </w:p>
        </w:tc>
        <w:tc>
          <w:tcPr>
            <w:tcW w:w="64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6618A86" w14:textId="0E791DCF"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82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95B0567" w14:textId="0DC82AAF"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7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417BD22" w14:textId="17F69119"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91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CBE4EA3" w14:textId="4732F8C1"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9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7DE41C6" w14:textId="056C3158"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1</w:t>
            </w:r>
            <w:r w:rsidR="3C6CBE4E" w:rsidRPr="17725D2D">
              <w:rPr>
                <w:rFonts w:ascii="Calibri" w:eastAsia="Calibri" w:hAnsi="Calibri" w:cs="Calibri"/>
                <w:color w:val="000000" w:themeColor="text1"/>
                <w:sz w:val="22"/>
                <w:szCs w:val="22"/>
              </w:rPr>
              <w:t>5</w:t>
            </w:r>
          </w:p>
        </w:tc>
      </w:tr>
      <w:tr w:rsidR="59DBAFA8" w14:paraId="0EF38A72" w14:textId="77777777" w:rsidTr="17725D2D">
        <w:trPr>
          <w:trHeight w:val="300"/>
        </w:trPr>
        <w:tc>
          <w:tcPr>
            <w:tcW w:w="1695"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center"/>
          </w:tcPr>
          <w:p w14:paraId="660EEC5F" w14:textId="2CC09434"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Block 3 Practical</w:t>
            </w:r>
          </w:p>
        </w:tc>
        <w:tc>
          <w:tcPr>
            <w:tcW w:w="53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8C30156" w14:textId="0B0AFA53"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87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BCC41E8" w14:textId="008173C7"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6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A37BF61" w14:textId="102CC741" w:rsidR="59DBAFA8" w:rsidRDefault="59DBAFA8" w:rsidP="17725D2D">
            <w:pPr>
              <w:spacing w:after="0"/>
              <w:jc w:val="center"/>
              <w:rPr>
                <w:rFonts w:ascii="Calibri" w:eastAsia="Calibri" w:hAnsi="Calibri" w:cs="Calibri"/>
                <w:color w:val="000000" w:themeColor="text1"/>
                <w:sz w:val="22"/>
                <w:szCs w:val="22"/>
              </w:rPr>
            </w:pPr>
          </w:p>
        </w:tc>
        <w:tc>
          <w:tcPr>
            <w:tcW w:w="10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2EFE2D9" w14:textId="0CC04ADF" w:rsidR="59DBAFA8" w:rsidRDefault="59DBAFA8" w:rsidP="17725D2D">
            <w:pPr>
              <w:spacing w:after="0"/>
              <w:jc w:val="center"/>
              <w:rPr>
                <w:rFonts w:ascii="Calibri" w:eastAsia="Calibri" w:hAnsi="Calibri" w:cs="Calibri"/>
                <w:color w:val="000000" w:themeColor="text1"/>
                <w:sz w:val="22"/>
                <w:szCs w:val="22"/>
              </w:rPr>
            </w:pPr>
          </w:p>
        </w:tc>
        <w:tc>
          <w:tcPr>
            <w:tcW w:w="77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9B8C3AC" w14:textId="0DC5E816" w:rsidR="17725D2D" w:rsidRDefault="17725D2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1</w:t>
            </w:r>
            <w:r w:rsidR="05A57FC3" w:rsidRPr="17725D2D">
              <w:rPr>
                <w:rFonts w:ascii="Calibri" w:eastAsia="Calibri" w:hAnsi="Calibri" w:cs="Calibri"/>
                <w:color w:val="000000" w:themeColor="text1"/>
                <w:sz w:val="22"/>
                <w:szCs w:val="22"/>
              </w:rPr>
              <w:t>5</w:t>
            </w:r>
          </w:p>
        </w:tc>
        <w:tc>
          <w:tcPr>
            <w:tcW w:w="9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03072FB" w14:textId="0CD67EDE" w:rsidR="17725D2D" w:rsidRDefault="17725D2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33.4</w:t>
            </w:r>
          </w:p>
        </w:tc>
        <w:tc>
          <w:tcPr>
            <w:tcW w:w="64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55F73F0" w14:textId="149B71F7"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82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E5B93AC" w14:textId="2AAB5116"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7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133C49D" w14:textId="4D4122BC"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91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9C2A4BE" w14:textId="0C2558D2"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9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4955FDF" w14:textId="3DA97302"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1</w:t>
            </w:r>
            <w:r w:rsidR="1164D968" w:rsidRPr="17725D2D">
              <w:rPr>
                <w:rFonts w:ascii="Calibri" w:eastAsia="Calibri" w:hAnsi="Calibri" w:cs="Calibri"/>
                <w:color w:val="000000" w:themeColor="text1"/>
                <w:sz w:val="22"/>
                <w:szCs w:val="22"/>
              </w:rPr>
              <w:t>5</w:t>
            </w:r>
          </w:p>
        </w:tc>
      </w:tr>
      <w:tr w:rsidR="59DBAFA8" w14:paraId="0B4C786C" w14:textId="77777777" w:rsidTr="17725D2D">
        <w:trPr>
          <w:trHeight w:val="300"/>
        </w:trPr>
        <w:tc>
          <w:tcPr>
            <w:tcW w:w="1695"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center"/>
          </w:tcPr>
          <w:p w14:paraId="2F93D474" w14:textId="1CA6ED42"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Comprehen</w:t>
            </w:r>
            <w:r w:rsidR="45E221FA" w:rsidRPr="17725D2D">
              <w:rPr>
                <w:rFonts w:ascii="Calibri" w:eastAsia="Calibri" w:hAnsi="Calibri" w:cs="Calibri"/>
                <w:color w:val="000000" w:themeColor="text1"/>
                <w:sz w:val="22"/>
                <w:szCs w:val="22"/>
              </w:rPr>
              <w:t>si</w:t>
            </w:r>
            <w:r w:rsidRPr="17725D2D">
              <w:rPr>
                <w:rFonts w:ascii="Calibri" w:eastAsia="Calibri" w:hAnsi="Calibri" w:cs="Calibri"/>
                <w:color w:val="000000" w:themeColor="text1"/>
                <w:sz w:val="22"/>
                <w:szCs w:val="22"/>
              </w:rPr>
              <w:t>ve Practical</w:t>
            </w:r>
          </w:p>
        </w:tc>
        <w:tc>
          <w:tcPr>
            <w:tcW w:w="53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88B337E" w14:textId="60CACB84"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87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B15EB67" w14:textId="4D303AE4"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6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C8017FC" w14:textId="0B370923" w:rsidR="59DBAFA8" w:rsidRDefault="59DBAFA8" w:rsidP="17725D2D">
            <w:pPr>
              <w:spacing w:after="0"/>
              <w:jc w:val="center"/>
              <w:rPr>
                <w:rFonts w:ascii="Calibri" w:eastAsia="Calibri" w:hAnsi="Calibri" w:cs="Calibri"/>
                <w:color w:val="000000" w:themeColor="text1"/>
                <w:sz w:val="22"/>
                <w:szCs w:val="22"/>
              </w:rPr>
            </w:pPr>
          </w:p>
        </w:tc>
        <w:tc>
          <w:tcPr>
            <w:tcW w:w="10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6FA5702" w14:textId="7344FE20" w:rsidR="59DBAFA8" w:rsidRDefault="59DBAFA8" w:rsidP="17725D2D">
            <w:pPr>
              <w:spacing w:after="0"/>
              <w:jc w:val="center"/>
              <w:rPr>
                <w:rFonts w:ascii="Calibri" w:eastAsia="Calibri" w:hAnsi="Calibri" w:cs="Calibri"/>
                <w:color w:val="000000" w:themeColor="text1"/>
                <w:sz w:val="22"/>
                <w:szCs w:val="22"/>
              </w:rPr>
            </w:pPr>
          </w:p>
        </w:tc>
        <w:tc>
          <w:tcPr>
            <w:tcW w:w="77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41CCF04" w14:textId="5C650A10" w:rsidR="17725D2D" w:rsidRDefault="17725D2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Pass</w:t>
            </w:r>
          </w:p>
        </w:tc>
        <w:tc>
          <w:tcPr>
            <w:tcW w:w="9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9C9F74E" w14:textId="28FEAB07" w:rsidR="17725D2D" w:rsidRDefault="17725D2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r w:rsidR="7706EC6A" w:rsidRPr="17725D2D">
              <w:rPr>
                <w:rFonts w:ascii="Calibri" w:eastAsia="Calibri" w:hAnsi="Calibri" w:cs="Calibri"/>
                <w:color w:val="000000" w:themeColor="text1"/>
                <w:sz w:val="22"/>
                <w:szCs w:val="22"/>
              </w:rPr>
              <w:t>Pass</w:t>
            </w:r>
          </w:p>
        </w:tc>
        <w:tc>
          <w:tcPr>
            <w:tcW w:w="64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4516B44" w14:textId="67B6922F"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82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7AB431E" w14:textId="408FFEFB"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7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07C51A8" w14:textId="4DD61C73"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91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DD0CCFB" w14:textId="496235C4"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9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17D6684" w14:textId="140A60FF"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Pass</w:t>
            </w:r>
          </w:p>
        </w:tc>
      </w:tr>
      <w:tr w:rsidR="59DBAFA8" w14:paraId="45047126" w14:textId="77777777" w:rsidTr="17725D2D">
        <w:trPr>
          <w:trHeight w:val="300"/>
        </w:trPr>
        <w:tc>
          <w:tcPr>
            <w:tcW w:w="1695" w:type="dxa"/>
            <w:tcBorders>
              <w:top w:val="single" w:sz="4" w:space="0" w:color="auto"/>
              <w:left w:val="single" w:sz="8" w:space="0" w:color="auto"/>
              <w:bottom w:val="single" w:sz="4" w:space="0" w:color="auto"/>
              <w:right w:val="single" w:sz="4" w:space="0" w:color="000000" w:themeColor="text1"/>
            </w:tcBorders>
            <w:tcMar>
              <w:top w:w="15" w:type="dxa"/>
              <w:left w:w="15" w:type="dxa"/>
              <w:right w:w="15" w:type="dxa"/>
            </w:tcMar>
            <w:vAlign w:val="center"/>
          </w:tcPr>
          <w:p w14:paraId="14BE6D34" w14:textId="5EEB368B"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Attendance</w:t>
            </w:r>
          </w:p>
        </w:tc>
        <w:tc>
          <w:tcPr>
            <w:tcW w:w="53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0E6BA44" w14:textId="2458C562"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87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FA9F0E3" w14:textId="51654881"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6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7B39BCD" w14:textId="311A091B"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10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E0D801D" w14:textId="61D47560"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77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D61999A" w14:textId="1CE13B14" w:rsidR="17725D2D" w:rsidRDefault="17725D2D" w:rsidP="17725D2D">
            <w:pPr>
              <w:jc w:val="center"/>
              <w:rPr>
                <w:rFonts w:ascii="Calibri" w:eastAsia="Calibri" w:hAnsi="Calibri" w:cs="Calibri"/>
                <w:color w:val="000000" w:themeColor="text1"/>
                <w:sz w:val="22"/>
                <w:szCs w:val="22"/>
              </w:rPr>
            </w:pPr>
          </w:p>
        </w:tc>
        <w:tc>
          <w:tcPr>
            <w:tcW w:w="9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0770A5D" w14:textId="208BC28D" w:rsidR="17725D2D" w:rsidRDefault="17725D2D" w:rsidP="17725D2D">
            <w:pPr>
              <w:jc w:val="center"/>
              <w:rPr>
                <w:rFonts w:ascii="Calibri" w:eastAsia="Calibri" w:hAnsi="Calibri" w:cs="Calibri"/>
                <w:color w:val="000000" w:themeColor="text1"/>
                <w:sz w:val="22"/>
                <w:szCs w:val="22"/>
              </w:rPr>
            </w:pPr>
          </w:p>
        </w:tc>
        <w:tc>
          <w:tcPr>
            <w:tcW w:w="64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B6C7D4B" w14:textId="5E115581"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Pass</w:t>
            </w:r>
          </w:p>
        </w:tc>
        <w:tc>
          <w:tcPr>
            <w:tcW w:w="82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35BD3C1" w14:textId="20A95888"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Pass</w:t>
            </w:r>
          </w:p>
        </w:tc>
        <w:tc>
          <w:tcPr>
            <w:tcW w:w="7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276B723" w14:textId="68088CFD"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91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7761812" w14:textId="6CCA1D99"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9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67C3797" w14:textId="1B8D884F"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Pass</w:t>
            </w:r>
          </w:p>
        </w:tc>
      </w:tr>
      <w:tr w:rsidR="59DBAFA8" w14:paraId="19DFAA04" w14:textId="77777777" w:rsidTr="17725D2D">
        <w:trPr>
          <w:trHeight w:val="300"/>
        </w:trPr>
        <w:tc>
          <w:tcPr>
            <w:tcW w:w="1695"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center"/>
          </w:tcPr>
          <w:p w14:paraId="72CA438D" w14:textId="72734101"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Participation/</w:t>
            </w:r>
          </w:p>
          <w:p w14:paraId="27A58256" w14:textId="002E9AAA"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Preparedness</w:t>
            </w:r>
          </w:p>
        </w:tc>
        <w:tc>
          <w:tcPr>
            <w:tcW w:w="53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E67327D" w14:textId="607F076B"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87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1964C68" w14:textId="3DD09BB1"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6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0174DEA" w14:textId="2C63433B"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10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FE3654B" w14:textId="751F1B80"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77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4DBBACD" w14:textId="05D46CFF" w:rsidR="17725D2D" w:rsidRDefault="17725D2D" w:rsidP="17725D2D">
            <w:pPr>
              <w:jc w:val="center"/>
              <w:rPr>
                <w:rFonts w:ascii="Calibri" w:eastAsia="Calibri" w:hAnsi="Calibri" w:cs="Calibri"/>
                <w:color w:val="000000" w:themeColor="text1"/>
                <w:sz w:val="22"/>
                <w:szCs w:val="22"/>
              </w:rPr>
            </w:pPr>
          </w:p>
        </w:tc>
        <w:tc>
          <w:tcPr>
            <w:tcW w:w="9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5C1561E" w14:textId="595F5BED" w:rsidR="17725D2D" w:rsidRDefault="17725D2D" w:rsidP="17725D2D">
            <w:pPr>
              <w:jc w:val="center"/>
              <w:rPr>
                <w:rFonts w:ascii="Calibri" w:eastAsia="Calibri" w:hAnsi="Calibri" w:cs="Calibri"/>
                <w:color w:val="000000" w:themeColor="text1"/>
                <w:sz w:val="22"/>
                <w:szCs w:val="22"/>
              </w:rPr>
            </w:pPr>
          </w:p>
        </w:tc>
        <w:tc>
          <w:tcPr>
            <w:tcW w:w="64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B1F20A6" w14:textId="3E7E9D71"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Pass</w:t>
            </w:r>
          </w:p>
        </w:tc>
        <w:tc>
          <w:tcPr>
            <w:tcW w:w="82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2F5F81D" w14:textId="6BA68DF0"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Pass</w:t>
            </w:r>
          </w:p>
        </w:tc>
        <w:tc>
          <w:tcPr>
            <w:tcW w:w="7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2521D8B" w14:textId="0B5846B5"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91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1D9AF23" w14:textId="2CAFAC22"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9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53C77E9" w14:textId="60AEBAC2"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Pass</w:t>
            </w:r>
          </w:p>
        </w:tc>
      </w:tr>
      <w:tr w:rsidR="59DBAFA8" w14:paraId="40895EE6" w14:textId="77777777" w:rsidTr="17725D2D">
        <w:trPr>
          <w:trHeight w:val="300"/>
        </w:trPr>
        <w:tc>
          <w:tcPr>
            <w:tcW w:w="1695" w:type="dxa"/>
            <w:tcBorders>
              <w:top w:val="single" w:sz="4" w:space="0" w:color="auto"/>
              <w:left w:val="single" w:sz="8" w:space="0" w:color="auto"/>
              <w:bottom w:val="single" w:sz="4" w:space="0" w:color="auto"/>
              <w:right w:val="single" w:sz="4" w:space="0" w:color="000000" w:themeColor="text1"/>
            </w:tcBorders>
            <w:tcMar>
              <w:top w:w="15" w:type="dxa"/>
              <w:left w:w="15" w:type="dxa"/>
              <w:right w:w="15" w:type="dxa"/>
            </w:tcMar>
            <w:vAlign w:val="center"/>
          </w:tcPr>
          <w:p w14:paraId="21064118" w14:textId="4AD7C446"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Practical Exams</w:t>
            </w:r>
          </w:p>
        </w:tc>
        <w:tc>
          <w:tcPr>
            <w:tcW w:w="53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CC420B3" w14:textId="00972686"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87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A2E0358" w14:textId="07124F09"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6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0D1A075" w14:textId="69DCB089"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10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AF6C260" w14:textId="600DCDF9"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77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9F5F065" w14:textId="6F4C45B0" w:rsidR="17725D2D" w:rsidRDefault="17725D2D" w:rsidP="17725D2D">
            <w:pPr>
              <w:jc w:val="center"/>
              <w:rPr>
                <w:rFonts w:ascii="Calibri" w:eastAsia="Calibri" w:hAnsi="Calibri" w:cs="Calibri"/>
                <w:color w:val="000000" w:themeColor="text1"/>
                <w:sz w:val="22"/>
                <w:szCs w:val="22"/>
              </w:rPr>
            </w:pPr>
          </w:p>
        </w:tc>
        <w:tc>
          <w:tcPr>
            <w:tcW w:w="9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C78F7B6" w14:textId="21BC4C48" w:rsidR="17725D2D" w:rsidRDefault="17725D2D" w:rsidP="17725D2D">
            <w:pPr>
              <w:jc w:val="center"/>
              <w:rPr>
                <w:rFonts w:ascii="Calibri" w:eastAsia="Calibri" w:hAnsi="Calibri" w:cs="Calibri"/>
                <w:color w:val="000000" w:themeColor="text1"/>
                <w:sz w:val="22"/>
                <w:szCs w:val="22"/>
              </w:rPr>
            </w:pPr>
          </w:p>
        </w:tc>
        <w:tc>
          <w:tcPr>
            <w:tcW w:w="64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F843AFB" w14:textId="3162C766"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82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F443644" w14:textId="2E7A1586"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7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6899DBE" w14:textId="6D8A1827"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Pass</w:t>
            </w:r>
          </w:p>
        </w:tc>
        <w:tc>
          <w:tcPr>
            <w:tcW w:w="91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FC959BD" w14:textId="7ABDFD78"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Pass</w:t>
            </w:r>
          </w:p>
        </w:tc>
        <w:tc>
          <w:tcPr>
            <w:tcW w:w="9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37A0BBB" w14:textId="130DAB03"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Pass</w:t>
            </w:r>
          </w:p>
        </w:tc>
      </w:tr>
      <w:tr w:rsidR="59DBAFA8" w14:paraId="11E5DAF6" w14:textId="77777777" w:rsidTr="17725D2D">
        <w:trPr>
          <w:trHeight w:val="300"/>
        </w:trPr>
        <w:tc>
          <w:tcPr>
            <w:tcW w:w="1695" w:type="dxa"/>
            <w:tcBorders>
              <w:top w:val="single" w:sz="4" w:space="0" w:color="auto"/>
              <w:left w:val="single" w:sz="8" w:space="0" w:color="auto"/>
              <w:bottom w:val="single" w:sz="8" w:space="0" w:color="auto"/>
              <w:right w:val="single" w:sz="4" w:space="0" w:color="auto"/>
            </w:tcBorders>
            <w:shd w:val="clear" w:color="auto" w:fill="D9D9D9" w:themeFill="background1" w:themeFillShade="D9"/>
            <w:tcMar>
              <w:top w:w="15" w:type="dxa"/>
              <w:left w:w="15" w:type="dxa"/>
              <w:right w:w="15" w:type="dxa"/>
            </w:tcMar>
            <w:vAlign w:val="center"/>
          </w:tcPr>
          <w:p w14:paraId="526006CD" w14:textId="585F3B77"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Contribution to Total Course Grade</w:t>
            </w:r>
          </w:p>
        </w:tc>
        <w:tc>
          <w:tcPr>
            <w:tcW w:w="536" w:type="dxa"/>
            <w:tcBorders>
              <w:top w:val="single" w:sz="4" w:space="0" w:color="auto"/>
              <w:left w:val="single" w:sz="4" w:space="0" w:color="auto"/>
              <w:bottom w:val="single" w:sz="8" w:space="0" w:color="auto"/>
              <w:right w:val="single" w:sz="4" w:space="0" w:color="auto"/>
            </w:tcBorders>
            <w:shd w:val="clear" w:color="auto" w:fill="D9D9D9" w:themeFill="background1" w:themeFillShade="D9"/>
            <w:tcMar>
              <w:top w:w="15" w:type="dxa"/>
              <w:left w:w="15" w:type="dxa"/>
              <w:right w:w="15" w:type="dxa"/>
            </w:tcMar>
            <w:vAlign w:val="center"/>
          </w:tcPr>
          <w:p w14:paraId="05A833B4" w14:textId="615A46D7" w:rsidR="59DBAFA8" w:rsidRDefault="7D8746C2"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20</w:t>
            </w:r>
            <w:r w:rsidR="72D91E4D" w:rsidRPr="17725D2D">
              <w:rPr>
                <w:rFonts w:ascii="Calibri" w:eastAsia="Calibri" w:hAnsi="Calibri" w:cs="Calibri"/>
                <w:color w:val="000000" w:themeColor="text1"/>
                <w:sz w:val="22"/>
                <w:szCs w:val="22"/>
              </w:rPr>
              <w:t>%</w:t>
            </w:r>
          </w:p>
        </w:tc>
        <w:tc>
          <w:tcPr>
            <w:tcW w:w="874" w:type="dxa"/>
            <w:tcBorders>
              <w:top w:val="single" w:sz="4" w:space="0" w:color="auto"/>
              <w:left w:val="single" w:sz="4" w:space="0" w:color="auto"/>
              <w:bottom w:val="single" w:sz="8" w:space="0" w:color="auto"/>
              <w:right w:val="single" w:sz="4" w:space="0" w:color="auto"/>
            </w:tcBorders>
            <w:shd w:val="clear" w:color="auto" w:fill="D9D9D9" w:themeFill="background1" w:themeFillShade="D9"/>
            <w:tcMar>
              <w:top w:w="15" w:type="dxa"/>
              <w:left w:w="15" w:type="dxa"/>
              <w:right w:w="15" w:type="dxa"/>
            </w:tcMar>
            <w:vAlign w:val="center"/>
          </w:tcPr>
          <w:p w14:paraId="06BA0CC2" w14:textId="42DE3326"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650" w:type="dxa"/>
            <w:tcBorders>
              <w:top w:val="single" w:sz="4" w:space="0" w:color="auto"/>
              <w:left w:val="single" w:sz="4" w:space="0" w:color="auto"/>
              <w:bottom w:val="single" w:sz="8" w:space="0" w:color="auto"/>
              <w:right w:val="single" w:sz="4" w:space="0" w:color="auto"/>
            </w:tcBorders>
            <w:shd w:val="clear" w:color="auto" w:fill="D9D9D9" w:themeFill="background1" w:themeFillShade="D9"/>
            <w:tcMar>
              <w:top w:w="15" w:type="dxa"/>
              <w:left w:w="15" w:type="dxa"/>
              <w:right w:w="15" w:type="dxa"/>
            </w:tcMar>
            <w:vAlign w:val="center"/>
          </w:tcPr>
          <w:p w14:paraId="15E4F33B" w14:textId="527CF141" w:rsidR="59DBAFA8" w:rsidRDefault="113792CA"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3</w:t>
            </w:r>
            <w:r w:rsidR="34CBD6A9" w:rsidRPr="17725D2D">
              <w:rPr>
                <w:rFonts w:ascii="Calibri" w:eastAsia="Calibri" w:hAnsi="Calibri" w:cs="Calibri"/>
                <w:color w:val="000000" w:themeColor="text1"/>
                <w:sz w:val="22"/>
                <w:szCs w:val="22"/>
              </w:rPr>
              <w:t>5</w:t>
            </w:r>
            <w:r w:rsidR="72D91E4D" w:rsidRPr="17725D2D">
              <w:rPr>
                <w:rFonts w:ascii="Calibri" w:eastAsia="Calibri" w:hAnsi="Calibri" w:cs="Calibri"/>
                <w:color w:val="000000" w:themeColor="text1"/>
                <w:sz w:val="22"/>
                <w:szCs w:val="22"/>
              </w:rPr>
              <w:t>%</w:t>
            </w:r>
          </w:p>
        </w:tc>
        <w:tc>
          <w:tcPr>
            <w:tcW w:w="1035" w:type="dxa"/>
            <w:tcBorders>
              <w:top w:val="single" w:sz="4" w:space="0" w:color="auto"/>
              <w:left w:val="single" w:sz="4" w:space="0" w:color="auto"/>
              <w:bottom w:val="single" w:sz="8" w:space="0" w:color="auto"/>
              <w:right w:val="single" w:sz="4" w:space="0" w:color="auto"/>
            </w:tcBorders>
            <w:shd w:val="clear" w:color="auto" w:fill="D9D9D9" w:themeFill="background1" w:themeFillShade="D9"/>
            <w:tcMar>
              <w:top w:w="15" w:type="dxa"/>
              <w:left w:w="15" w:type="dxa"/>
              <w:right w:w="15" w:type="dxa"/>
            </w:tcMar>
            <w:vAlign w:val="center"/>
          </w:tcPr>
          <w:p w14:paraId="28768AB0" w14:textId="1A9A5690"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775" w:type="dxa"/>
            <w:tcBorders>
              <w:top w:val="single" w:sz="4" w:space="0" w:color="auto"/>
              <w:left w:val="single" w:sz="4" w:space="0" w:color="auto"/>
              <w:bottom w:val="single" w:sz="8" w:space="0" w:color="auto"/>
              <w:right w:val="single" w:sz="4" w:space="0" w:color="auto"/>
            </w:tcBorders>
            <w:shd w:val="clear" w:color="auto" w:fill="D9D9D9" w:themeFill="background1" w:themeFillShade="D9"/>
            <w:tcMar>
              <w:top w:w="15" w:type="dxa"/>
              <w:left w:w="15" w:type="dxa"/>
              <w:right w:w="15" w:type="dxa"/>
            </w:tcMar>
            <w:vAlign w:val="center"/>
          </w:tcPr>
          <w:p w14:paraId="70F6186E" w14:textId="5D5174B9" w:rsidR="0E8ECA78" w:rsidRDefault="0E8ECA78" w:rsidP="17725D2D">
            <w:pPr>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45</w:t>
            </w:r>
            <w:r w:rsidR="665B7D32" w:rsidRPr="17725D2D">
              <w:rPr>
                <w:rFonts w:ascii="Calibri" w:eastAsia="Calibri" w:hAnsi="Calibri" w:cs="Calibri"/>
                <w:color w:val="000000" w:themeColor="text1"/>
                <w:sz w:val="22"/>
                <w:szCs w:val="22"/>
              </w:rPr>
              <w:t>%</w:t>
            </w:r>
          </w:p>
        </w:tc>
        <w:tc>
          <w:tcPr>
            <w:tcW w:w="905" w:type="dxa"/>
            <w:tcBorders>
              <w:top w:val="single" w:sz="4" w:space="0" w:color="auto"/>
              <w:left w:val="single" w:sz="4" w:space="0" w:color="auto"/>
              <w:bottom w:val="single" w:sz="8" w:space="0" w:color="auto"/>
              <w:right w:val="single" w:sz="4" w:space="0" w:color="auto"/>
            </w:tcBorders>
            <w:shd w:val="clear" w:color="auto" w:fill="D9D9D9" w:themeFill="background1" w:themeFillShade="D9"/>
            <w:tcMar>
              <w:top w:w="15" w:type="dxa"/>
              <w:left w:w="15" w:type="dxa"/>
              <w:right w:w="15" w:type="dxa"/>
            </w:tcMar>
            <w:vAlign w:val="center"/>
          </w:tcPr>
          <w:p w14:paraId="5BCE731D" w14:textId="3AC8832C" w:rsidR="17725D2D" w:rsidRDefault="17725D2D" w:rsidP="17725D2D">
            <w:pPr>
              <w:jc w:val="center"/>
              <w:rPr>
                <w:rFonts w:ascii="Calibri" w:eastAsia="Calibri" w:hAnsi="Calibri" w:cs="Calibri"/>
                <w:color w:val="000000" w:themeColor="text1"/>
                <w:sz w:val="22"/>
                <w:szCs w:val="22"/>
              </w:rPr>
            </w:pPr>
          </w:p>
        </w:tc>
        <w:tc>
          <w:tcPr>
            <w:tcW w:w="646" w:type="dxa"/>
            <w:tcBorders>
              <w:top w:val="single" w:sz="4" w:space="0" w:color="auto"/>
              <w:left w:val="single" w:sz="4" w:space="0" w:color="auto"/>
              <w:bottom w:val="single" w:sz="8" w:space="0" w:color="auto"/>
              <w:right w:val="single" w:sz="4" w:space="0" w:color="auto"/>
            </w:tcBorders>
            <w:shd w:val="clear" w:color="auto" w:fill="D9D9D9" w:themeFill="background1" w:themeFillShade="D9"/>
            <w:tcMar>
              <w:top w:w="15" w:type="dxa"/>
              <w:left w:w="15" w:type="dxa"/>
              <w:right w:w="15" w:type="dxa"/>
            </w:tcMar>
            <w:vAlign w:val="center"/>
          </w:tcPr>
          <w:p w14:paraId="3EF91AD9" w14:textId="3BF6D7FD"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824" w:type="dxa"/>
            <w:tcBorders>
              <w:top w:val="single" w:sz="4" w:space="0" w:color="auto"/>
              <w:left w:val="single" w:sz="4" w:space="0" w:color="auto"/>
              <w:bottom w:val="single" w:sz="8" w:space="0" w:color="auto"/>
              <w:right w:val="single" w:sz="4" w:space="0" w:color="auto"/>
            </w:tcBorders>
            <w:shd w:val="clear" w:color="auto" w:fill="D9D9D9" w:themeFill="background1" w:themeFillShade="D9"/>
            <w:tcMar>
              <w:top w:w="15" w:type="dxa"/>
              <w:left w:w="15" w:type="dxa"/>
              <w:right w:w="15" w:type="dxa"/>
            </w:tcMar>
            <w:vAlign w:val="center"/>
          </w:tcPr>
          <w:p w14:paraId="6F352334" w14:textId="5AFB4CE3"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720" w:type="dxa"/>
            <w:tcBorders>
              <w:top w:val="single" w:sz="4" w:space="0" w:color="auto"/>
              <w:left w:val="single" w:sz="4" w:space="0" w:color="auto"/>
              <w:bottom w:val="single" w:sz="8" w:space="0" w:color="auto"/>
              <w:right w:val="single" w:sz="4" w:space="0" w:color="auto"/>
            </w:tcBorders>
            <w:shd w:val="clear" w:color="auto" w:fill="D9D9D9" w:themeFill="background1" w:themeFillShade="D9"/>
            <w:tcMar>
              <w:top w:w="15" w:type="dxa"/>
              <w:left w:w="15" w:type="dxa"/>
              <w:right w:w="15" w:type="dxa"/>
            </w:tcMar>
            <w:vAlign w:val="center"/>
          </w:tcPr>
          <w:p w14:paraId="7A530CF3" w14:textId="4F1A7239"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919" w:type="dxa"/>
            <w:tcBorders>
              <w:top w:val="single" w:sz="4" w:space="0" w:color="auto"/>
              <w:left w:val="single" w:sz="4" w:space="0" w:color="auto"/>
              <w:bottom w:val="single" w:sz="8" w:space="0" w:color="auto"/>
              <w:right w:val="single" w:sz="4" w:space="0" w:color="auto"/>
            </w:tcBorders>
            <w:shd w:val="clear" w:color="auto" w:fill="D9D9D9" w:themeFill="background1" w:themeFillShade="D9"/>
            <w:tcMar>
              <w:top w:w="15" w:type="dxa"/>
              <w:left w:w="15" w:type="dxa"/>
              <w:right w:w="15" w:type="dxa"/>
            </w:tcMar>
            <w:vAlign w:val="center"/>
          </w:tcPr>
          <w:p w14:paraId="67E50D36" w14:textId="35F06E2C"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p>
        </w:tc>
        <w:tc>
          <w:tcPr>
            <w:tcW w:w="917" w:type="dxa"/>
            <w:tcBorders>
              <w:top w:val="single" w:sz="4" w:space="0" w:color="auto"/>
              <w:left w:val="single" w:sz="4" w:space="0" w:color="auto"/>
              <w:bottom w:val="single" w:sz="8" w:space="0" w:color="auto"/>
              <w:right w:val="single" w:sz="4" w:space="0" w:color="auto"/>
            </w:tcBorders>
            <w:shd w:val="clear" w:color="auto" w:fill="D9D9D9" w:themeFill="background1" w:themeFillShade="D9"/>
            <w:tcMar>
              <w:top w:w="15" w:type="dxa"/>
              <w:left w:w="15" w:type="dxa"/>
              <w:right w:w="15" w:type="dxa"/>
            </w:tcMar>
            <w:vAlign w:val="center"/>
          </w:tcPr>
          <w:p w14:paraId="0902F8E5" w14:textId="537D292B" w:rsidR="59DBAFA8" w:rsidRDefault="72D91E4D" w:rsidP="17725D2D">
            <w:pPr>
              <w:spacing w:after="0"/>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 xml:space="preserve"> </w:t>
            </w:r>
            <w:r w:rsidR="00164B4F">
              <w:rPr>
                <w:rFonts w:ascii="Calibri" w:eastAsia="Calibri" w:hAnsi="Calibri" w:cs="Calibri"/>
                <w:color w:val="000000" w:themeColor="text1"/>
                <w:sz w:val="22"/>
                <w:szCs w:val="22"/>
              </w:rPr>
              <w:t>100%</w:t>
            </w:r>
          </w:p>
        </w:tc>
      </w:tr>
      <w:tr w:rsidR="17725D2D" w14:paraId="6FD6696F" w14:textId="77777777" w:rsidTr="17725D2D">
        <w:trPr>
          <w:trHeight w:val="300"/>
        </w:trPr>
        <w:tc>
          <w:tcPr>
            <w:tcW w:w="1695" w:type="dxa"/>
            <w:tcBorders>
              <w:top w:val="single" w:sz="4" w:space="0" w:color="auto"/>
              <w:left w:val="single" w:sz="8" w:space="0" w:color="auto"/>
              <w:bottom w:val="single" w:sz="8" w:space="0" w:color="auto"/>
              <w:right w:val="single" w:sz="4" w:space="0" w:color="auto"/>
            </w:tcBorders>
            <w:shd w:val="clear" w:color="auto" w:fill="D9D9D9" w:themeFill="background1" w:themeFillShade="D9"/>
            <w:tcMar>
              <w:top w:w="15" w:type="dxa"/>
              <w:left w:w="15" w:type="dxa"/>
              <w:right w:w="15" w:type="dxa"/>
            </w:tcMar>
            <w:vAlign w:val="center"/>
          </w:tcPr>
          <w:p w14:paraId="5836884D" w14:textId="62149A93" w:rsidR="2D5E48EF" w:rsidRDefault="2D5E48EF" w:rsidP="17725D2D">
            <w:pPr>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lastRenderedPageBreak/>
              <w:t>Competency Grade</w:t>
            </w:r>
          </w:p>
        </w:tc>
        <w:tc>
          <w:tcPr>
            <w:tcW w:w="536" w:type="dxa"/>
            <w:tcBorders>
              <w:top w:val="single" w:sz="4" w:space="0" w:color="auto"/>
              <w:left w:val="single" w:sz="4" w:space="0" w:color="auto"/>
              <w:bottom w:val="single" w:sz="8" w:space="0" w:color="auto"/>
              <w:right w:val="single" w:sz="4" w:space="0" w:color="auto"/>
            </w:tcBorders>
            <w:shd w:val="clear" w:color="auto" w:fill="D9D9D9" w:themeFill="background1" w:themeFillShade="D9"/>
            <w:tcMar>
              <w:top w:w="15" w:type="dxa"/>
              <w:left w:w="15" w:type="dxa"/>
              <w:right w:w="15" w:type="dxa"/>
            </w:tcMar>
            <w:vAlign w:val="center"/>
          </w:tcPr>
          <w:p w14:paraId="06376B1F" w14:textId="041514B2" w:rsidR="17725D2D" w:rsidRDefault="17725D2D" w:rsidP="17725D2D">
            <w:pPr>
              <w:jc w:val="center"/>
              <w:rPr>
                <w:rFonts w:ascii="Calibri" w:eastAsia="Calibri" w:hAnsi="Calibri" w:cs="Calibri"/>
                <w:color w:val="000000" w:themeColor="text1"/>
                <w:sz w:val="22"/>
                <w:szCs w:val="22"/>
              </w:rPr>
            </w:pPr>
          </w:p>
        </w:tc>
        <w:tc>
          <w:tcPr>
            <w:tcW w:w="874" w:type="dxa"/>
            <w:tcBorders>
              <w:top w:val="single" w:sz="4" w:space="0" w:color="auto"/>
              <w:left w:val="single" w:sz="4" w:space="0" w:color="auto"/>
              <w:bottom w:val="single" w:sz="8" w:space="0" w:color="auto"/>
              <w:right w:val="single" w:sz="4" w:space="0" w:color="auto"/>
            </w:tcBorders>
            <w:shd w:val="clear" w:color="auto" w:fill="D9D9D9" w:themeFill="background1" w:themeFillShade="D9"/>
            <w:tcMar>
              <w:top w:w="15" w:type="dxa"/>
              <w:left w:w="15" w:type="dxa"/>
              <w:right w:w="15" w:type="dxa"/>
            </w:tcMar>
            <w:vAlign w:val="center"/>
          </w:tcPr>
          <w:p w14:paraId="56579EF8" w14:textId="3C5EDA45" w:rsidR="2D5E48EF" w:rsidRDefault="2D5E48EF" w:rsidP="17725D2D">
            <w:pPr>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100%</w:t>
            </w:r>
          </w:p>
        </w:tc>
        <w:tc>
          <w:tcPr>
            <w:tcW w:w="650" w:type="dxa"/>
            <w:tcBorders>
              <w:top w:val="single" w:sz="4" w:space="0" w:color="auto"/>
              <w:left w:val="single" w:sz="4" w:space="0" w:color="auto"/>
              <w:bottom w:val="single" w:sz="8" w:space="0" w:color="auto"/>
              <w:right w:val="single" w:sz="4" w:space="0" w:color="auto"/>
            </w:tcBorders>
            <w:shd w:val="clear" w:color="auto" w:fill="D9D9D9" w:themeFill="background1" w:themeFillShade="D9"/>
            <w:tcMar>
              <w:top w:w="15" w:type="dxa"/>
              <w:left w:w="15" w:type="dxa"/>
              <w:right w:w="15" w:type="dxa"/>
            </w:tcMar>
            <w:vAlign w:val="center"/>
          </w:tcPr>
          <w:p w14:paraId="338A7A17" w14:textId="585B342B" w:rsidR="17725D2D" w:rsidRDefault="17725D2D" w:rsidP="17725D2D">
            <w:pPr>
              <w:jc w:val="center"/>
              <w:rPr>
                <w:rFonts w:ascii="Calibri" w:eastAsia="Calibri" w:hAnsi="Calibri" w:cs="Calibri"/>
                <w:color w:val="000000" w:themeColor="text1"/>
                <w:sz w:val="22"/>
                <w:szCs w:val="22"/>
              </w:rPr>
            </w:pPr>
          </w:p>
        </w:tc>
        <w:tc>
          <w:tcPr>
            <w:tcW w:w="1035" w:type="dxa"/>
            <w:tcBorders>
              <w:top w:val="single" w:sz="4" w:space="0" w:color="auto"/>
              <w:left w:val="single" w:sz="4" w:space="0" w:color="auto"/>
              <w:bottom w:val="single" w:sz="8" w:space="0" w:color="auto"/>
              <w:right w:val="single" w:sz="4" w:space="0" w:color="auto"/>
            </w:tcBorders>
            <w:shd w:val="clear" w:color="auto" w:fill="D9D9D9" w:themeFill="background1" w:themeFillShade="D9"/>
            <w:tcMar>
              <w:top w:w="15" w:type="dxa"/>
              <w:left w:w="15" w:type="dxa"/>
              <w:right w:w="15" w:type="dxa"/>
            </w:tcMar>
            <w:vAlign w:val="center"/>
          </w:tcPr>
          <w:p w14:paraId="4A051DB3" w14:textId="303C8A98" w:rsidR="2D5E48EF" w:rsidRDefault="2D5E48EF" w:rsidP="17725D2D">
            <w:pPr>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100%</w:t>
            </w:r>
          </w:p>
        </w:tc>
        <w:tc>
          <w:tcPr>
            <w:tcW w:w="775" w:type="dxa"/>
            <w:tcBorders>
              <w:top w:val="single" w:sz="4" w:space="0" w:color="auto"/>
              <w:left w:val="single" w:sz="4" w:space="0" w:color="auto"/>
              <w:bottom w:val="single" w:sz="8" w:space="0" w:color="auto"/>
              <w:right w:val="single" w:sz="4" w:space="0" w:color="auto"/>
            </w:tcBorders>
            <w:shd w:val="clear" w:color="auto" w:fill="D9D9D9" w:themeFill="background1" w:themeFillShade="D9"/>
            <w:tcMar>
              <w:top w:w="15" w:type="dxa"/>
              <w:left w:w="15" w:type="dxa"/>
              <w:right w:w="15" w:type="dxa"/>
            </w:tcMar>
            <w:vAlign w:val="center"/>
          </w:tcPr>
          <w:p w14:paraId="3BBD2741" w14:textId="3F288487" w:rsidR="17725D2D" w:rsidRDefault="17725D2D" w:rsidP="17725D2D">
            <w:pPr>
              <w:jc w:val="center"/>
              <w:rPr>
                <w:rFonts w:ascii="Calibri" w:eastAsia="Calibri" w:hAnsi="Calibri" w:cs="Calibri"/>
                <w:color w:val="000000" w:themeColor="text1"/>
                <w:sz w:val="22"/>
                <w:szCs w:val="22"/>
              </w:rPr>
            </w:pPr>
          </w:p>
        </w:tc>
        <w:tc>
          <w:tcPr>
            <w:tcW w:w="905" w:type="dxa"/>
            <w:tcBorders>
              <w:top w:val="single" w:sz="4" w:space="0" w:color="auto"/>
              <w:left w:val="single" w:sz="4" w:space="0" w:color="auto"/>
              <w:bottom w:val="single" w:sz="8" w:space="0" w:color="auto"/>
              <w:right w:val="single" w:sz="4" w:space="0" w:color="auto"/>
            </w:tcBorders>
            <w:shd w:val="clear" w:color="auto" w:fill="D9D9D9" w:themeFill="background1" w:themeFillShade="D9"/>
            <w:tcMar>
              <w:top w:w="15" w:type="dxa"/>
              <w:left w:w="15" w:type="dxa"/>
              <w:right w:w="15" w:type="dxa"/>
            </w:tcMar>
            <w:vAlign w:val="center"/>
          </w:tcPr>
          <w:p w14:paraId="5BE7DE36" w14:textId="160A2490" w:rsidR="2D5E48EF" w:rsidRDefault="2D5E48EF" w:rsidP="17725D2D">
            <w:pPr>
              <w:jc w:val="center"/>
              <w:rPr>
                <w:rFonts w:ascii="Calibri" w:eastAsia="Calibri" w:hAnsi="Calibri" w:cs="Calibri"/>
                <w:color w:val="000000" w:themeColor="text1"/>
                <w:sz w:val="22"/>
                <w:szCs w:val="22"/>
              </w:rPr>
            </w:pPr>
            <w:r w:rsidRPr="17725D2D">
              <w:rPr>
                <w:rFonts w:ascii="Calibri" w:eastAsia="Calibri" w:hAnsi="Calibri" w:cs="Calibri"/>
                <w:color w:val="000000" w:themeColor="text1"/>
                <w:sz w:val="22"/>
                <w:szCs w:val="22"/>
              </w:rPr>
              <w:t>100%</w:t>
            </w:r>
          </w:p>
        </w:tc>
        <w:tc>
          <w:tcPr>
            <w:tcW w:w="646" w:type="dxa"/>
            <w:tcBorders>
              <w:top w:val="single" w:sz="4" w:space="0" w:color="auto"/>
              <w:left w:val="single" w:sz="4" w:space="0" w:color="auto"/>
              <w:bottom w:val="single" w:sz="8" w:space="0" w:color="auto"/>
              <w:right w:val="single" w:sz="4" w:space="0" w:color="auto"/>
            </w:tcBorders>
            <w:shd w:val="clear" w:color="auto" w:fill="D9D9D9" w:themeFill="background1" w:themeFillShade="D9"/>
            <w:tcMar>
              <w:top w:w="15" w:type="dxa"/>
              <w:left w:w="15" w:type="dxa"/>
              <w:right w:w="15" w:type="dxa"/>
            </w:tcMar>
            <w:vAlign w:val="center"/>
          </w:tcPr>
          <w:p w14:paraId="064D4724" w14:textId="1A4474EF" w:rsidR="17725D2D" w:rsidRDefault="17725D2D" w:rsidP="17725D2D">
            <w:pPr>
              <w:jc w:val="center"/>
              <w:rPr>
                <w:rFonts w:ascii="Calibri" w:eastAsia="Calibri" w:hAnsi="Calibri" w:cs="Calibri"/>
                <w:color w:val="000000" w:themeColor="text1"/>
                <w:sz w:val="22"/>
                <w:szCs w:val="22"/>
              </w:rPr>
            </w:pPr>
          </w:p>
        </w:tc>
        <w:tc>
          <w:tcPr>
            <w:tcW w:w="824" w:type="dxa"/>
            <w:tcBorders>
              <w:top w:val="single" w:sz="4" w:space="0" w:color="auto"/>
              <w:left w:val="single" w:sz="4" w:space="0" w:color="auto"/>
              <w:bottom w:val="single" w:sz="8" w:space="0" w:color="auto"/>
              <w:right w:val="single" w:sz="4" w:space="0" w:color="auto"/>
            </w:tcBorders>
            <w:shd w:val="clear" w:color="auto" w:fill="D9D9D9" w:themeFill="background1" w:themeFillShade="D9"/>
            <w:tcMar>
              <w:top w:w="15" w:type="dxa"/>
              <w:left w:w="15" w:type="dxa"/>
              <w:right w:w="15" w:type="dxa"/>
            </w:tcMar>
            <w:vAlign w:val="center"/>
          </w:tcPr>
          <w:p w14:paraId="71D3ED7F" w14:textId="1E731978" w:rsidR="17725D2D" w:rsidRDefault="17725D2D" w:rsidP="17725D2D">
            <w:pPr>
              <w:jc w:val="center"/>
              <w:rPr>
                <w:rFonts w:ascii="Calibri" w:eastAsia="Calibri" w:hAnsi="Calibri" w:cs="Calibri"/>
                <w:color w:val="000000" w:themeColor="text1"/>
                <w:sz w:val="22"/>
                <w:szCs w:val="22"/>
              </w:rPr>
            </w:pPr>
          </w:p>
        </w:tc>
        <w:tc>
          <w:tcPr>
            <w:tcW w:w="720" w:type="dxa"/>
            <w:tcBorders>
              <w:top w:val="single" w:sz="4" w:space="0" w:color="auto"/>
              <w:left w:val="single" w:sz="4" w:space="0" w:color="auto"/>
              <w:bottom w:val="single" w:sz="8" w:space="0" w:color="auto"/>
              <w:right w:val="single" w:sz="4" w:space="0" w:color="auto"/>
            </w:tcBorders>
            <w:shd w:val="clear" w:color="auto" w:fill="D9D9D9" w:themeFill="background1" w:themeFillShade="D9"/>
            <w:tcMar>
              <w:top w:w="15" w:type="dxa"/>
              <w:left w:w="15" w:type="dxa"/>
              <w:right w:w="15" w:type="dxa"/>
            </w:tcMar>
            <w:vAlign w:val="center"/>
          </w:tcPr>
          <w:p w14:paraId="78B0575D" w14:textId="454412EB" w:rsidR="17725D2D" w:rsidRDefault="17725D2D" w:rsidP="17725D2D">
            <w:pPr>
              <w:jc w:val="center"/>
              <w:rPr>
                <w:rFonts w:ascii="Calibri" w:eastAsia="Calibri" w:hAnsi="Calibri" w:cs="Calibri"/>
                <w:color w:val="000000" w:themeColor="text1"/>
                <w:sz w:val="22"/>
                <w:szCs w:val="22"/>
              </w:rPr>
            </w:pPr>
          </w:p>
        </w:tc>
        <w:tc>
          <w:tcPr>
            <w:tcW w:w="919" w:type="dxa"/>
            <w:tcBorders>
              <w:top w:val="single" w:sz="4" w:space="0" w:color="auto"/>
              <w:left w:val="single" w:sz="4" w:space="0" w:color="auto"/>
              <w:bottom w:val="single" w:sz="8" w:space="0" w:color="auto"/>
              <w:right w:val="single" w:sz="4" w:space="0" w:color="auto"/>
            </w:tcBorders>
            <w:shd w:val="clear" w:color="auto" w:fill="D9D9D9" w:themeFill="background1" w:themeFillShade="D9"/>
            <w:tcMar>
              <w:top w:w="15" w:type="dxa"/>
              <w:left w:w="15" w:type="dxa"/>
              <w:right w:w="15" w:type="dxa"/>
            </w:tcMar>
            <w:vAlign w:val="center"/>
          </w:tcPr>
          <w:p w14:paraId="659C2A8F" w14:textId="35C1D26F" w:rsidR="17725D2D" w:rsidRDefault="17725D2D" w:rsidP="17725D2D">
            <w:pPr>
              <w:jc w:val="center"/>
              <w:rPr>
                <w:rFonts w:ascii="Calibri" w:eastAsia="Calibri" w:hAnsi="Calibri" w:cs="Calibri"/>
                <w:color w:val="000000" w:themeColor="text1"/>
                <w:sz w:val="22"/>
                <w:szCs w:val="22"/>
              </w:rPr>
            </w:pPr>
          </w:p>
        </w:tc>
        <w:tc>
          <w:tcPr>
            <w:tcW w:w="917" w:type="dxa"/>
            <w:tcBorders>
              <w:top w:val="single" w:sz="4" w:space="0" w:color="auto"/>
              <w:left w:val="single" w:sz="4" w:space="0" w:color="auto"/>
              <w:bottom w:val="single" w:sz="8" w:space="0" w:color="auto"/>
              <w:right w:val="single" w:sz="4" w:space="0" w:color="auto"/>
            </w:tcBorders>
            <w:shd w:val="clear" w:color="auto" w:fill="D9D9D9" w:themeFill="background1" w:themeFillShade="D9"/>
            <w:tcMar>
              <w:top w:w="15" w:type="dxa"/>
              <w:left w:w="15" w:type="dxa"/>
              <w:right w:w="15" w:type="dxa"/>
            </w:tcMar>
            <w:vAlign w:val="center"/>
          </w:tcPr>
          <w:p w14:paraId="1D195934" w14:textId="26156E15" w:rsidR="17725D2D" w:rsidRDefault="17725D2D" w:rsidP="17725D2D">
            <w:pPr>
              <w:jc w:val="center"/>
              <w:rPr>
                <w:rFonts w:ascii="Calibri" w:eastAsia="Calibri" w:hAnsi="Calibri" w:cs="Calibri"/>
                <w:color w:val="000000" w:themeColor="text1"/>
                <w:sz w:val="22"/>
                <w:szCs w:val="22"/>
              </w:rPr>
            </w:pPr>
          </w:p>
        </w:tc>
      </w:tr>
    </w:tbl>
    <w:p w14:paraId="79EC7A09" w14:textId="78B184FC" w:rsidR="59DBAFA8" w:rsidRDefault="59DBAFA8" w:rsidP="17725D2D">
      <w:pPr>
        <w:spacing w:after="0"/>
        <w:rPr>
          <w:rFonts w:ascii="Verdana" w:eastAsia="Verdana" w:hAnsi="Verdana" w:cs="Verdana"/>
          <w:color w:val="000000" w:themeColor="text1"/>
          <w:sz w:val="22"/>
          <w:szCs w:val="22"/>
          <w:u w:val="single"/>
          <w:lang w:val="en-GB"/>
        </w:rPr>
      </w:pPr>
    </w:p>
    <w:p w14:paraId="7A1DFB24" w14:textId="568EC274" w:rsidR="17725D2D" w:rsidRDefault="17725D2D" w:rsidP="17725D2D">
      <w:pPr>
        <w:spacing w:after="0"/>
        <w:rPr>
          <w:rFonts w:ascii="Verdana" w:eastAsia="Verdana" w:hAnsi="Verdana" w:cs="Verdana"/>
          <w:color w:val="000000" w:themeColor="text1"/>
          <w:sz w:val="22"/>
          <w:szCs w:val="22"/>
          <w:u w:val="single"/>
          <w:lang w:val="en-GB"/>
        </w:rPr>
      </w:pPr>
    </w:p>
    <w:p w14:paraId="06B64D7B" w14:textId="108DFE8D" w:rsidR="3BFD529D" w:rsidRDefault="3BFD529D" w:rsidP="27D6BF8E">
      <w:pPr>
        <w:spacing w:after="0"/>
        <w:rPr>
          <w:rFonts w:ascii="Verdana" w:eastAsia="Verdana" w:hAnsi="Verdana" w:cs="Verdana"/>
          <w:color w:val="000000" w:themeColor="text1"/>
          <w:sz w:val="24"/>
          <w:szCs w:val="24"/>
          <w:u w:val="single"/>
          <w:lang w:val="en-GB"/>
        </w:rPr>
      </w:pPr>
      <w:r w:rsidRPr="27D6BF8E">
        <w:rPr>
          <w:rFonts w:ascii="Verdana" w:eastAsia="Verdana" w:hAnsi="Verdana" w:cs="Verdana"/>
          <w:color w:val="000000" w:themeColor="text1"/>
          <w:sz w:val="24"/>
          <w:szCs w:val="24"/>
          <w:u w:val="single"/>
          <w:lang w:val="en-GB"/>
        </w:rPr>
        <w:t>Summary of Passing Criteria</w:t>
      </w:r>
    </w:p>
    <w:p w14:paraId="7FD36483" w14:textId="5C1300EF" w:rsidR="27D6BF8E" w:rsidRDefault="27D6BF8E" w:rsidP="27D6BF8E">
      <w:pPr>
        <w:spacing w:after="0"/>
        <w:rPr>
          <w:rFonts w:ascii="Book Antiqua" w:eastAsia="Book Antiqua" w:hAnsi="Book Antiqua" w:cs="Book Antiqua"/>
          <w:b/>
          <w:bCs/>
          <w:color w:val="000000" w:themeColor="text1"/>
          <w:sz w:val="24"/>
          <w:szCs w:val="24"/>
          <w:u w:val="single"/>
          <w:lang w:val="en-GB"/>
        </w:rPr>
      </w:pPr>
    </w:p>
    <w:p w14:paraId="28260F3A" w14:textId="07B1857C" w:rsidR="02563E27" w:rsidRDefault="02563E27" w:rsidP="02563E27">
      <w:pPr>
        <w:spacing w:after="0"/>
        <w:rPr>
          <w:rFonts w:ascii="Book Antiqua" w:eastAsia="Book Antiqua" w:hAnsi="Book Antiqua" w:cs="Book Antiqua"/>
          <w:b/>
          <w:bCs/>
          <w:color w:val="000000" w:themeColor="text1"/>
          <w:sz w:val="24"/>
          <w:szCs w:val="24"/>
          <w:u w:val="single"/>
          <w:lang w:val="en-GB"/>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9240"/>
      </w:tblGrid>
      <w:tr w:rsidR="27D6BF8E" w14:paraId="5E992E9F" w14:textId="77777777" w:rsidTr="17725D2D">
        <w:trPr>
          <w:trHeight w:val="300"/>
        </w:trPr>
        <w:tc>
          <w:tcPr>
            <w:tcW w:w="9240" w:type="dxa"/>
            <w:tcBorders>
              <w:top w:val="single" w:sz="12" w:space="0" w:color="146194" w:themeColor="text2"/>
              <w:left w:val="single" w:sz="12" w:space="0" w:color="146194" w:themeColor="text2"/>
              <w:bottom w:val="nil"/>
              <w:right w:val="single" w:sz="12" w:space="0" w:color="146194" w:themeColor="text2"/>
            </w:tcBorders>
            <w:shd w:val="clear" w:color="auto" w:fill="D9D9D9" w:themeFill="background1" w:themeFillShade="D9"/>
            <w:tcMar>
              <w:left w:w="105" w:type="dxa"/>
              <w:right w:w="105" w:type="dxa"/>
            </w:tcMar>
          </w:tcPr>
          <w:p w14:paraId="02202511" w14:textId="7D519546" w:rsidR="78D01FAC" w:rsidRDefault="2D3B216F" w:rsidP="27D6BF8E">
            <w:pPr>
              <w:jc w:val="center"/>
              <w:rPr>
                <w:rFonts w:ascii="Book Antiqua" w:eastAsia="Book Antiqua" w:hAnsi="Book Antiqua" w:cs="Book Antiqua"/>
                <w:color w:val="000000" w:themeColor="text1"/>
                <w:sz w:val="24"/>
                <w:szCs w:val="24"/>
              </w:rPr>
            </w:pPr>
            <w:r w:rsidRPr="02563E27">
              <w:rPr>
                <w:rFonts w:ascii="Book Antiqua" w:eastAsia="Book Antiqua" w:hAnsi="Book Antiqua" w:cs="Book Antiqua"/>
                <w:b/>
                <w:bCs/>
                <w:color w:val="000000" w:themeColor="text1"/>
                <w:sz w:val="24"/>
                <w:szCs w:val="24"/>
              </w:rPr>
              <w:t xml:space="preserve">To </w:t>
            </w:r>
            <w:r w:rsidR="5120B408" w:rsidRPr="02563E27">
              <w:rPr>
                <w:rFonts w:ascii="Book Antiqua" w:eastAsia="Book Antiqua" w:hAnsi="Book Antiqua" w:cs="Book Antiqua"/>
                <w:b/>
                <w:bCs/>
                <w:color w:val="000000" w:themeColor="text1"/>
                <w:sz w:val="24"/>
                <w:szCs w:val="24"/>
              </w:rPr>
              <w:t>Achieve a Pass in the OPP</w:t>
            </w:r>
            <w:r w:rsidR="14CEE64A" w:rsidRPr="02563E27">
              <w:rPr>
                <w:rFonts w:ascii="Book Antiqua" w:eastAsia="Book Antiqua" w:hAnsi="Book Antiqua" w:cs="Book Antiqua"/>
                <w:b/>
                <w:bCs/>
                <w:color w:val="000000" w:themeColor="text1"/>
                <w:sz w:val="24"/>
                <w:szCs w:val="24"/>
              </w:rPr>
              <w:t>3</w:t>
            </w:r>
            <w:r w:rsidR="5120B408" w:rsidRPr="02563E27">
              <w:rPr>
                <w:rFonts w:ascii="Book Antiqua" w:eastAsia="Book Antiqua" w:hAnsi="Book Antiqua" w:cs="Book Antiqua"/>
                <w:b/>
                <w:bCs/>
                <w:color w:val="000000" w:themeColor="text1"/>
                <w:sz w:val="24"/>
                <w:szCs w:val="24"/>
              </w:rPr>
              <w:t xml:space="preserve"> course you must:</w:t>
            </w:r>
          </w:p>
        </w:tc>
      </w:tr>
      <w:tr w:rsidR="27D6BF8E" w14:paraId="7B0E45BA" w14:textId="77777777" w:rsidTr="17725D2D">
        <w:trPr>
          <w:trHeight w:val="300"/>
        </w:trPr>
        <w:tc>
          <w:tcPr>
            <w:tcW w:w="9240" w:type="dxa"/>
            <w:tcBorders>
              <w:top w:val="nil"/>
              <w:left w:val="single" w:sz="12" w:space="0" w:color="146194" w:themeColor="text2"/>
              <w:bottom w:val="single" w:sz="12" w:space="0" w:color="146194" w:themeColor="text2"/>
              <w:right w:val="single" w:sz="12" w:space="0" w:color="146194" w:themeColor="text2"/>
            </w:tcBorders>
            <w:shd w:val="clear" w:color="auto" w:fill="D9D9D9" w:themeFill="background1" w:themeFillShade="D9"/>
            <w:tcMar>
              <w:left w:w="105" w:type="dxa"/>
              <w:right w:w="105" w:type="dxa"/>
            </w:tcMar>
          </w:tcPr>
          <w:p w14:paraId="106F57BE" w14:textId="138B9A8E" w:rsidR="693F9483" w:rsidRDefault="693F9483" w:rsidP="27D6BF8E">
            <w:pPr>
              <w:jc w:val="center"/>
              <w:rPr>
                <w:rFonts w:ascii="Book Antiqua" w:eastAsia="Book Antiqua" w:hAnsi="Book Antiqua" w:cs="Book Antiqua"/>
                <w:iCs w:val="0"/>
                <w:color w:val="000000" w:themeColor="text1"/>
              </w:rPr>
            </w:pPr>
            <w:r w:rsidRPr="27D6BF8E">
              <w:rPr>
                <w:rFonts w:ascii="Book Antiqua" w:eastAsia="Book Antiqua" w:hAnsi="Book Antiqua" w:cs="Book Antiqua"/>
                <w:iCs w:val="0"/>
                <w:color w:val="000000" w:themeColor="text1"/>
              </w:rPr>
              <w:t>(</w:t>
            </w:r>
            <w:proofErr w:type="gramStart"/>
            <w:r w:rsidR="2B21A147" w:rsidRPr="27D6BF8E">
              <w:rPr>
                <w:rFonts w:ascii="Book Antiqua" w:eastAsia="Book Antiqua" w:hAnsi="Book Antiqua" w:cs="Book Antiqua"/>
                <w:iCs w:val="0"/>
                <w:color w:val="000000" w:themeColor="text1"/>
              </w:rPr>
              <w:t>a</w:t>
            </w:r>
            <w:r w:rsidR="27D6BF8E" w:rsidRPr="27D6BF8E">
              <w:rPr>
                <w:rFonts w:ascii="Book Antiqua" w:eastAsia="Book Antiqua" w:hAnsi="Book Antiqua" w:cs="Book Antiqua"/>
                <w:iCs w:val="0"/>
                <w:color w:val="000000" w:themeColor="text1"/>
              </w:rPr>
              <w:t>ll</w:t>
            </w:r>
            <w:proofErr w:type="gramEnd"/>
            <w:r w:rsidR="27D6BF8E" w:rsidRPr="27D6BF8E">
              <w:rPr>
                <w:rFonts w:ascii="Book Antiqua" w:eastAsia="Book Antiqua" w:hAnsi="Book Antiqua" w:cs="Book Antiqua"/>
                <w:iCs w:val="0"/>
                <w:color w:val="000000" w:themeColor="text1"/>
              </w:rPr>
              <w:t xml:space="preserve"> scores are </w:t>
            </w:r>
            <w:r w:rsidR="64543704" w:rsidRPr="27D6BF8E">
              <w:rPr>
                <w:rFonts w:ascii="Book Antiqua" w:eastAsia="Book Antiqua" w:hAnsi="Book Antiqua" w:cs="Book Antiqua"/>
                <w:iCs w:val="0"/>
                <w:color w:val="000000" w:themeColor="text1"/>
              </w:rPr>
              <w:t xml:space="preserve">without </w:t>
            </w:r>
            <w:r w:rsidR="27D6BF8E" w:rsidRPr="27D6BF8E">
              <w:rPr>
                <w:rFonts w:ascii="Book Antiqua" w:eastAsia="Book Antiqua" w:hAnsi="Book Antiqua" w:cs="Book Antiqua"/>
                <w:iCs w:val="0"/>
                <w:color w:val="000000" w:themeColor="text1"/>
              </w:rPr>
              <w:t>rounding</w:t>
            </w:r>
            <w:r w:rsidR="137EA59E" w:rsidRPr="27D6BF8E">
              <w:rPr>
                <w:rFonts w:ascii="Book Antiqua" w:eastAsia="Book Antiqua" w:hAnsi="Book Antiqua" w:cs="Book Antiqua"/>
                <w:iCs w:val="0"/>
                <w:color w:val="000000" w:themeColor="text1"/>
              </w:rPr>
              <w:t>)</w:t>
            </w:r>
          </w:p>
        </w:tc>
      </w:tr>
      <w:tr w:rsidR="27D6BF8E" w14:paraId="1000126C" w14:textId="77777777" w:rsidTr="17725D2D">
        <w:trPr>
          <w:trHeight w:val="300"/>
        </w:trPr>
        <w:tc>
          <w:tcPr>
            <w:tcW w:w="9240" w:type="dxa"/>
            <w:tcBorders>
              <w:top w:val="single" w:sz="12" w:space="0" w:color="146194" w:themeColor="text2"/>
              <w:left w:val="single" w:sz="12" w:space="0" w:color="146194" w:themeColor="text2"/>
              <w:bottom w:val="nil"/>
              <w:right w:val="single" w:sz="12" w:space="0" w:color="146194" w:themeColor="text2"/>
            </w:tcBorders>
            <w:tcMar>
              <w:left w:w="105" w:type="dxa"/>
              <w:right w:w="105" w:type="dxa"/>
            </w:tcMar>
          </w:tcPr>
          <w:p w14:paraId="6DF57CDE" w14:textId="170CB759" w:rsidR="27D6BF8E" w:rsidRDefault="5120B408">
            <w:pPr>
              <w:pStyle w:val="ListParagraph"/>
              <w:rPr>
                <w:rFonts w:ascii="Book Antiqua" w:eastAsia="Book Antiqua" w:hAnsi="Book Antiqua" w:cs="Book Antiqua"/>
                <w:color w:val="000000" w:themeColor="text1"/>
              </w:rPr>
            </w:pPr>
            <w:r w:rsidRPr="02563E27">
              <w:rPr>
                <w:rFonts w:ascii="Book Antiqua" w:eastAsia="Book Antiqua" w:hAnsi="Book Antiqua" w:cs="Book Antiqua"/>
                <w:color w:val="000000" w:themeColor="text1"/>
              </w:rPr>
              <w:t>Achieve a 70.0% or higher in your overall OPP</w:t>
            </w:r>
            <w:r w:rsidR="2FB12208" w:rsidRPr="02563E27">
              <w:rPr>
                <w:rFonts w:ascii="Book Antiqua" w:eastAsia="Book Antiqua" w:hAnsi="Book Antiqua" w:cs="Book Antiqua"/>
                <w:color w:val="000000" w:themeColor="text1"/>
              </w:rPr>
              <w:t>3</w:t>
            </w:r>
            <w:r w:rsidRPr="02563E27">
              <w:rPr>
                <w:rFonts w:ascii="Book Antiqua" w:eastAsia="Book Antiqua" w:hAnsi="Book Antiqua" w:cs="Book Antiqua"/>
                <w:color w:val="000000" w:themeColor="text1"/>
              </w:rPr>
              <w:t xml:space="preserve"> Course Grade</w:t>
            </w:r>
          </w:p>
        </w:tc>
      </w:tr>
      <w:tr w:rsidR="27D6BF8E" w14:paraId="10463DF7" w14:textId="77777777" w:rsidTr="17725D2D">
        <w:trPr>
          <w:trHeight w:val="300"/>
        </w:trPr>
        <w:tc>
          <w:tcPr>
            <w:tcW w:w="9240" w:type="dxa"/>
            <w:tcBorders>
              <w:top w:val="nil"/>
              <w:left w:val="single" w:sz="12" w:space="0" w:color="146194" w:themeColor="text2"/>
              <w:bottom w:val="nil"/>
              <w:right w:val="single" w:sz="12" w:space="0" w:color="146194" w:themeColor="text2"/>
            </w:tcBorders>
            <w:tcMar>
              <w:left w:w="105" w:type="dxa"/>
              <w:right w:w="105" w:type="dxa"/>
            </w:tcMar>
          </w:tcPr>
          <w:p w14:paraId="46480232" w14:textId="3214F915" w:rsidR="27D6BF8E" w:rsidRDefault="6D974F56">
            <w:pPr>
              <w:pStyle w:val="ListParagraph"/>
              <w:rPr>
                <w:rFonts w:ascii="Book Antiqua" w:eastAsia="Book Antiqua" w:hAnsi="Book Antiqua" w:cs="Book Antiqua"/>
                <w:color w:val="000000" w:themeColor="text1"/>
              </w:rPr>
            </w:pPr>
            <w:r w:rsidRPr="17725D2D">
              <w:rPr>
                <w:rFonts w:ascii="Book Antiqua" w:eastAsia="Book Antiqua" w:hAnsi="Book Antiqua" w:cs="Book Antiqua"/>
                <w:color w:val="000000" w:themeColor="text1"/>
              </w:rPr>
              <w:t>Achieve a 70.0% or higher average on items listed on the grading grid in each of the competency categories (PC</w:t>
            </w:r>
            <w:r w:rsidR="656FF306" w:rsidRPr="17725D2D">
              <w:rPr>
                <w:rFonts w:ascii="Book Antiqua" w:eastAsia="Book Antiqua" w:hAnsi="Book Antiqua" w:cs="Book Antiqua"/>
                <w:color w:val="000000" w:themeColor="text1"/>
              </w:rPr>
              <w:t xml:space="preserve">, </w:t>
            </w:r>
            <w:r w:rsidRPr="17725D2D">
              <w:rPr>
                <w:rFonts w:ascii="Book Antiqua" w:eastAsia="Book Antiqua" w:hAnsi="Book Antiqua" w:cs="Book Antiqua"/>
                <w:color w:val="000000" w:themeColor="text1"/>
              </w:rPr>
              <w:t>OPP, MK, ICS, and Professionalism)</w:t>
            </w:r>
          </w:p>
        </w:tc>
      </w:tr>
      <w:tr w:rsidR="27D6BF8E" w14:paraId="4A95B296" w14:textId="77777777" w:rsidTr="17725D2D">
        <w:trPr>
          <w:trHeight w:val="300"/>
        </w:trPr>
        <w:tc>
          <w:tcPr>
            <w:tcW w:w="9240" w:type="dxa"/>
            <w:tcBorders>
              <w:top w:val="nil"/>
              <w:left w:val="single" w:sz="12" w:space="0" w:color="146194" w:themeColor="text2"/>
              <w:bottom w:val="nil"/>
              <w:right w:val="single" w:sz="12" w:space="0" w:color="146194" w:themeColor="text2"/>
            </w:tcBorders>
            <w:tcMar>
              <w:left w:w="105" w:type="dxa"/>
              <w:right w:w="105" w:type="dxa"/>
            </w:tcMar>
          </w:tcPr>
          <w:p w14:paraId="4BBB77AC" w14:textId="6739DB78" w:rsidR="27D6BF8E" w:rsidRDefault="27D6BF8E">
            <w:pPr>
              <w:pStyle w:val="ListParagraph"/>
              <w:rPr>
                <w:rFonts w:ascii="Book Antiqua" w:eastAsia="Book Antiqua" w:hAnsi="Book Antiqua" w:cs="Book Antiqua"/>
                <w:iCs w:val="0"/>
                <w:color w:val="000000" w:themeColor="text1"/>
                <w:szCs w:val="22"/>
              </w:rPr>
            </w:pPr>
            <w:r w:rsidRPr="27D6BF8E">
              <w:rPr>
                <w:rFonts w:ascii="Book Antiqua" w:eastAsia="Book Antiqua" w:hAnsi="Book Antiqua" w:cs="Book Antiqua"/>
                <w:iCs w:val="0"/>
                <w:color w:val="000000" w:themeColor="text1"/>
                <w:szCs w:val="22"/>
              </w:rPr>
              <w:t>Achieve a 70.0% or higher on the</w:t>
            </w:r>
            <w:r w:rsidRPr="27D6BF8E">
              <w:rPr>
                <w:rFonts w:ascii="Book Antiqua" w:eastAsia="Book Antiqua" w:hAnsi="Book Antiqua" w:cs="Book Antiqua"/>
                <w:i/>
                <w:color w:val="000000" w:themeColor="text1"/>
                <w:szCs w:val="22"/>
              </w:rPr>
              <w:t xml:space="preserve"> </w:t>
            </w:r>
            <w:r w:rsidRPr="27D6BF8E">
              <w:rPr>
                <w:rFonts w:ascii="Book Antiqua" w:eastAsia="Book Antiqua" w:hAnsi="Book Antiqua" w:cs="Book Antiqua"/>
                <w:iCs w:val="0"/>
                <w:color w:val="000000" w:themeColor="text1"/>
                <w:szCs w:val="22"/>
              </w:rPr>
              <w:t xml:space="preserve">Comprehensive </w:t>
            </w:r>
            <w:r w:rsidR="5925451C" w:rsidRPr="27D6BF8E">
              <w:rPr>
                <w:rFonts w:ascii="Book Antiqua" w:eastAsia="Book Antiqua" w:hAnsi="Book Antiqua" w:cs="Book Antiqua"/>
                <w:iCs w:val="0"/>
                <w:color w:val="000000" w:themeColor="text1"/>
                <w:szCs w:val="22"/>
              </w:rPr>
              <w:t xml:space="preserve">Practical </w:t>
            </w:r>
            <w:r w:rsidRPr="27D6BF8E">
              <w:rPr>
                <w:rFonts w:ascii="Book Antiqua" w:eastAsia="Book Antiqua" w:hAnsi="Book Antiqua" w:cs="Book Antiqua"/>
                <w:iCs w:val="0"/>
                <w:color w:val="000000" w:themeColor="text1"/>
                <w:szCs w:val="22"/>
              </w:rPr>
              <w:t>Exam</w:t>
            </w:r>
          </w:p>
        </w:tc>
      </w:tr>
      <w:tr w:rsidR="27D6BF8E" w14:paraId="05EDEDFB" w14:textId="77777777" w:rsidTr="17725D2D">
        <w:trPr>
          <w:trHeight w:val="300"/>
        </w:trPr>
        <w:tc>
          <w:tcPr>
            <w:tcW w:w="9240" w:type="dxa"/>
            <w:tcBorders>
              <w:top w:val="nil"/>
              <w:left w:val="single" w:sz="12" w:space="0" w:color="146194" w:themeColor="text2"/>
              <w:bottom w:val="single" w:sz="12" w:space="0" w:color="146194" w:themeColor="text2"/>
              <w:right w:val="single" w:sz="12" w:space="0" w:color="146194" w:themeColor="text2"/>
            </w:tcBorders>
            <w:tcMar>
              <w:left w:w="105" w:type="dxa"/>
              <w:right w:w="105" w:type="dxa"/>
            </w:tcMar>
          </w:tcPr>
          <w:p w14:paraId="4D30C441" w14:textId="25E59005" w:rsidR="27D6BF8E" w:rsidRDefault="5120B408">
            <w:pPr>
              <w:pStyle w:val="ListParagraph"/>
              <w:rPr>
                <w:rFonts w:ascii="Book Antiqua" w:eastAsia="Book Antiqua" w:hAnsi="Book Antiqua" w:cs="Book Antiqua"/>
                <w:color w:val="000000" w:themeColor="text1"/>
              </w:rPr>
            </w:pPr>
            <w:r w:rsidRPr="02563E27">
              <w:rPr>
                <w:rFonts w:ascii="Book Antiqua" w:eastAsia="Book Antiqua" w:hAnsi="Book Antiqua" w:cs="Book Antiqua"/>
                <w:color w:val="000000" w:themeColor="text1"/>
              </w:rPr>
              <w:t xml:space="preserve">Attend 79% of the required sessions for the course. Total required events = </w:t>
            </w:r>
            <w:r w:rsidR="0229E869" w:rsidRPr="02563E27">
              <w:rPr>
                <w:rFonts w:ascii="Book Antiqua" w:eastAsia="Book Antiqua" w:hAnsi="Book Antiqua" w:cs="Book Antiqua"/>
                <w:color w:val="000000" w:themeColor="text1"/>
              </w:rPr>
              <w:t>28</w:t>
            </w:r>
            <w:r w:rsidRPr="02563E27">
              <w:rPr>
                <w:rFonts w:ascii="Book Antiqua" w:eastAsia="Book Antiqua" w:hAnsi="Book Antiqua" w:cs="Book Antiqua"/>
                <w:color w:val="000000" w:themeColor="text1"/>
              </w:rPr>
              <w:t>.</w:t>
            </w:r>
          </w:p>
        </w:tc>
      </w:tr>
    </w:tbl>
    <w:p w14:paraId="6B4A55F1" w14:textId="711F339F" w:rsidR="27D6BF8E" w:rsidRDefault="27D6BF8E" w:rsidP="27D6BF8E">
      <w:pPr>
        <w:spacing w:after="0"/>
        <w:rPr>
          <w:rFonts w:ascii="Book Antiqua" w:eastAsia="Book Antiqua" w:hAnsi="Book Antiqua" w:cs="Book Antiqua"/>
          <w:b/>
          <w:bCs/>
          <w:color w:val="000000" w:themeColor="text1"/>
          <w:sz w:val="24"/>
          <w:szCs w:val="24"/>
          <w:u w:val="single"/>
          <w:lang w:val="en-GB"/>
        </w:rPr>
      </w:pPr>
    </w:p>
    <w:p w14:paraId="41B9EBBB" w14:textId="40E072D4" w:rsidR="26FE5EE4" w:rsidRDefault="26FE5EE4">
      <w:pPr>
        <w:pStyle w:val="ListParagraph"/>
        <w:spacing w:after="0"/>
        <w:ind w:left="720"/>
        <w:rPr>
          <w:rFonts w:ascii="Book Antiqua" w:eastAsia="Book Antiqua" w:hAnsi="Book Antiqua" w:cs="Book Antiqua"/>
          <w:color w:val="000000" w:themeColor="text1"/>
          <w:sz w:val="24"/>
          <w:szCs w:val="24"/>
          <w:lang w:val="en-GB"/>
        </w:rPr>
      </w:pPr>
      <w:r w:rsidRPr="1A41B3D3">
        <w:rPr>
          <w:rFonts w:ascii="Book Antiqua" w:eastAsia="Book Antiqua" w:hAnsi="Book Antiqua" w:cs="Book Antiqua"/>
          <w:color w:val="000000" w:themeColor="text1"/>
          <w:sz w:val="24"/>
          <w:szCs w:val="24"/>
          <w:lang w:val="en-GB"/>
        </w:rPr>
        <w:t xml:space="preserve">Achieve an overall minimum score of 70% before rounding </w:t>
      </w:r>
    </w:p>
    <w:p w14:paraId="39896656" w14:textId="59D877D7" w:rsidR="26FE5EE4" w:rsidRDefault="26FE5EE4">
      <w:pPr>
        <w:pStyle w:val="ListParagraph"/>
        <w:spacing w:after="0"/>
        <w:ind w:left="720"/>
        <w:rPr>
          <w:rFonts w:ascii="Book Antiqua" w:eastAsia="Book Antiqua" w:hAnsi="Book Antiqua" w:cs="Book Antiqua"/>
          <w:color w:val="000000" w:themeColor="text1"/>
          <w:sz w:val="24"/>
          <w:szCs w:val="24"/>
          <w:lang w:val="en-GB"/>
        </w:rPr>
      </w:pPr>
      <w:r w:rsidRPr="1A41B3D3">
        <w:rPr>
          <w:rFonts w:ascii="Book Antiqua" w:eastAsia="Book Antiqua" w:hAnsi="Book Antiqua" w:cs="Book Antiqua"/>
          <w:color w:val="000000" w:themeColor="text1"/>
          <w:sz w:val="24"/>
          <w:szCs w:val="24"/>
          <w:lang w:val="en-GB"/>
        </w:rPr>
        <w:t>Pass Medical Knowledge competency with a 70% or greater, which is taken by averaging all items listed under Medical Knowledge on the grading grid</w:t>
      </w:r>
    </w:p>
    <w:p w14:paraId="2D627DCE" w14:textId="155D29FF" w:rsidR="02EC08C5" w:rsidRDefault="02EC08C5">
      <w:pPr>
        <w:pStyle w:val="ListParagraph"/>
        <w:spacing w:after="0"/>
        <w:ind w:left="720"/>
        <w:rPr>
          <w:rFonts w:ascii="Book Antiqua" w:eastAsia="Book Antiqua" w:hAnsi="Book Antiqua" w:cs="Book Antiqua"/>
          <w:iCs w:val="0"/>
          <w:color w:val="000000" w:themeColor="text1"/>
          <w:sz w:val="24"/>
          <w:szCs w:val="24"/>
          <w:lang w:val="en-GB"/>
        </w:rPr>
      </w:pPr>
      <w:r w:rsidRPr="17725D2D">
        <w:rPr>
          <w:rFonts w:ascii="Book Antiqua" w:eastAsia="Book Antiqua" w:hAnsi="Book Antiqua" w:cs="Book Antiqua"/>
          <w:color w:val="000000" w:themeColor="text1"/>
          <w:sz w:val="24"/>
          <w:szCs w:val="24"/>
          <w:lang w:val="en-GB"/>
        </w:rPr>
        <w:t>Pass Patient Care</w:t>
      </w:r>
      <w:r w:rsidR="72B7783D" w:rsidRPr="17725D2D">
        <w:rPr>
          <w:rFonts w:ascii="Book Antiqua" w:eastAsia="Book Antiqua" w:hAnsi="Book Antiqua" w:cs="Book Antiqua"/>
          <w:color w:val="000000" w:themeColor="text1"/>
          <w:sz w:val="24"/>
          <w:szCs w:val="24"/>
          <w:lang w:val="en-GB"/>
        </w:rPr>
        <w:t xml:space="preserve"> </w:t>
      </w:r>
      <w:r w:rsidR="2C4A1D33" w:rsidRPr="17725D2D">
        <w:rPr>
          <w:rFonts w:ascii="Book Antiqua" w:eastAsia="Book Antiqua" w:hAnsi="Book Antiqua" w:cs="Book Antiqua"/>
          <w:iCs w:val="0"/>
          <w:color w:val="000000" w:themeColor="text1"/>
          <w:sz w:val="24"/>
          <w:szCs w:val="24"/>
          <w:lang w:val="en-GB"/>
        </w:rPr>
        <w:t>competency with a 70% or greater, which is taken by averaging all items listed under Patient Care on the grading grid</w:t>
      </w:r>
    </w:p>
    <w:p w14:paraId="1C95BCC9" w14:textId="47783A5E" w:rsidR="2C4A1D33" w:rsidRDefault="2C4A1D33">
      <w:pPr>
        <w:pStyle w:val="ListParagraph"/>
        <w:spacing w:after="0"/>
        <w:ind w:left="720"/>
        <w:rPr>
          <w:rFonts w:ascii="Book Antiqua" w:eastAsia="Book Antiqua" w:hAnsi="Book Antiqua" w:cs="Book Antiqua"/>
          <w:iCs w:val="0"/>
          <w:color w:val="000000" w:themeColor="text1"/>
          <w:sz w:val="24"/>
          <w:szCs w:val="24"/>
          <w:lang w:val="en-GB"/>
        </w:rPr>
      </w:pPr>
      <w:r w:rsidRPr="17725D2D">
        <w:rPr>
          <w:rFonts w:ascii="Book Antiqua" w:eastAsia="Book Antiqua" w:hAnsi="Book Antiqua" w:cs="Book Antiqua"/>
          <w:iCs w:val="0"/>
          <w:color w:val="000000" w:themeColor="text1"/>
          <w:sz w:val="24"/>
          <w:szCs w:val="24"/>
          <w:lang w:val="en-GB"/>
        </w:rPr>
        <w:t>Pass OPP competency</w:t>
      </w:r>
    </w:p>
    <w:p w14:paraId="66776F4B" w14:textId="200CFD8B" w:rsidR="2C4A1D33" w:rsidRDefault="2C4A1D33">
      <w:pPr>
        <w:pStyle w:val="ListParagraph"/>
        <w:spacing w:before="240" w:after="240"/>
        <w:rPr>
          <w:rFonts w:ascii="Book Antiqua" w:eastAsia="Book Antiqua" w:hAnsi="Book Antiqua" w:cs="Book Antiqua"/>
          <w:iCs w:val="0"/>
          <w:color w:val="000000" w:themeColor="text1"/>
          <w:sz w:val="24"/>
          <w:szCs w:val="24"/>
          <w:lang w:val="en-GB"/>
        </w:rPr>
      </w:pPr>
      <w:r w:rsidRPr="17725D2D">
        <w:rPr>
          <w:rFonts w:ascii="Book Antiqua" w:eastAsia="Book Antiqua" w:hAnsi="Book Antiqua" w:cs="Book Antiqua"/>
          <w:iCs w:val="0"/>
          <w:color w:val="000000" w:themeColor="text1"/>
          <w:sz w:val="24"/>
          <w:szCs w:val="24"/>
          <w:lang w:val="en-GB"/>
        </w:rPr>
        <w:t>Must achieve 70% or greater, which is taken by averaging all items listed under OPP on the grading grid</w:t>
      </w:r>
    </w:p>
    <w:p w14:paraId="37899053" w14:textId="6C1C1368" w:rsidR="2C4A1D33" w:rsidRDefault="2C4A1D33">
      <w:pPr>
        <w:pStyle w:val="ListParagraph"/>
        <w:spacing w:before="240" w:after="240"/>
        <w:rPr>
          <w:rFonts w:ascii="Book Antiqua" w:eastAsia="Book Antiqua" w:hAnsi="Book Antiqua" w:cs="Book Antiqua"/>
          <w:iCs w:val="0"/>
          <w:color w:val="000000" w:themeColor="text1"/>
          <w:sz w:val="24"/>
          <w:szCs w:val="24"/>
          <w:lang w:val="en-GB"/>
        </w:rPr>
      </w:pPr>
      <w:r w:rsidRPr="17725D2D">
        <w:rPr>
          <w:rFonts w:ascii="Book Antiqua" w:eastAsia="Book Antiqua" w:hAnsi="Book Antiqua" w:cs="Book Antiqua"/>
          <w:iCs w:val="0"/>
          <w:color w:val="000000" w:themeColor="text1"/>
          <w:sz w:val="24"/>
          <w:szCs w:val="24"/>
          <w:lang w:val="en-GB"/>
        </w:rPr>
        <w:t>Achieve a PASS on the OPP Comprehensive Practical Exam</w:t>
      </w:r>
    </w:p>
    <w:p w14:paraId="1881AB0F" w14:textId="16591832" w:rsidR="26FE5EE4" w:rsidRDefault="02EC08C5">
      <w:pPr>
        <w:pStyle w:val="ListParagraph"/>
        <w:spacing w:after="0"/>
        <w:ind w:left="720"/>
        <w:rPr>
          <w:rFonts w:ascii="Book Antiqua" w:eastAsia="Book Antiqua" w:hAnsi="Book Antiqua" w:cs="Book Antiqua"/>
          <w:color w:val="000000" w:themeColor="text1"/>
          <w:sz w:val="24"/>
          <w:szCs w:val="24"/>
          <w:lang w:val="en-GB"/>
        </w:rPr>
      </w:pPr>
      <w:r w:rsidRPr="17725D2D">
        <w:rPr>
          <w:rFonts w:ascii="Book Antiqua" w:eastAsia="Book Antiqua" w:hAnsi="Book Antiqua" w:cs="Book Antiqua"/>
          <w:color w:val="000000" w:themeColor="text1"/>
          <w:sz w:val="24"/>
          <w:szCs w:val="24"/>
          <w:lang w:val="en-GB"/>
        </w:rPr>
        <w:t>Achieve a PASS in Interpersonal and Communication Skills AND Professionalism competencies</w:t>
      </w:r>
    </w:p>
    <w:p w14:paraId="6A87FDDA" w14:textId="438090B7" w:rsidR="34247955" w:rsidRDefault="26FE5EE4">
      <w:pPr>
        <w:pStyle w:val="ListParagraph"/>
        <w:spacing w:after="0"/>
        <w:ind w:left="720"/>
        <w:rPr>
          <w:rFonts w:ascii="Book Antiqua" w:eastAsia="Book Antiqua" w:hAnsi="Book Antiqua" w:cs="Book Antiqua"/>
          <w:color w:val="000000" w:themeColor="text1"/>
          <w:sz w:val="24"/>
          <w:szCs w:val="24"/>
          <w:lang w:val="en-GB"/>
        </w:rPr>
      </w:pPr>
      <w:r w:rsidRPr="02563E27">
        <w:rPr>
          <w:rFonts w:ascii="Book Antiqua" w:eastAsia="Book Antiqua" w:hAnsi="Book Antiqua" w:cs="Book Antiqua"/>
          <w:b/>
          <w:bCs/>
          <w:color w:val="000000" w:themeColor="text1"/>
          <w:sz w:val="24"/>
          <w:szCs w:val="24"/>
          <w:lang w:val="en-GB"/>
        </w:rPr>
        <w:t xml:space="preserve">Attend 79% </w:t>
      </w:r>
      <w:r w:rsidRPr="02563E27">
        <w:rPr>
          <w:rFonts w:ascii="Book Antiqua" w:eastAsia="Book Antiqua" w:hAnsi="Book Antiqua" w:cs="Book Antiqua"/>
          <w:color w:val="000000" w:themeColor="text1"/>
          <w:sz w:val="24"/>
          <w:szCs w:val="24"/>
          <w:lang w:val="en-GB"/>
        </w:rPr>
        <w:t>of the required OPP</w:t>
      </w:r>
      <w:r w:rsidR="1666A0EE" w:rsidRPr="02563E27">
        <w:rPr>
          <w:rFonts w:ascii="Book Antiqua" w:eastAsia="Book Antiqua" w:hAnsi="Book Antiqua" w:cs="Book Antiqua"/>
          <w:color w:val="000000" w:themeColor="text1"/>
          <w:sz w:val="24"/>
          <w:szCs w:val="24"/>
          <w:lang w:val="en-GB"/>
        </w:rPr>
        <w:t>3</w:t>
      </w:r>
      <w:r w:rsidRPr="02563E27">
        <w:rPr>
          <w:rFonts w:ascii="Book Antiqua" w:eastAsia="Book Antiqua" w:hAnsi="Book Antiqua" w:cs="Book Antiqua"/>
          <w:color w:val="000000" w:themeColor="text1"/>
          <w:sz w:val="24"/>
          <w:szCs w:val="24"/>
          <w:lang w:val="en-GB"/>
        </w:rPr>
        <w:t xml:space="preserve"> sessions as denoted on the preclinical calendar (for additional information refer to TUC Attendance Policy). In OPP</w:t>
      </w:r>
      <w:r w:rsidR="49711827" w:rsidRPr="02563E27">
        <w:rPr>
          <w:rFonts w:ascii="Book Antiqua" w:eastAsia="Book Antiqua" w:hAnsi="Book Antiqua" w:cs="Book Antiqua"/>
          <w:color w:val="000000" w:themeColor="text1"/>
          <w:sz w:val="24"/>
          <w:szCs w:val="24"/>
          <w:lang w:val="en-GB"/>
        </w:rPr>
        <w:t>3</w:t>
      </w:r>
      <w:r w:rsidR="44A959CE" w:rsidRPr="02563E27">
        <w:rPr>
          <w:rFonts w:ascii="Book Antiqua" w:eastAsia="Book Antiqua" w:hAnsi="Book Antiqua" w:cs="Book Antiqua"/>
          <w:color w:val="000000" w:themeColor="text1"/>
          <w:sz w:val="24"/>
          <w:szCs w:val="24"/>
          <w:lang w:val="en-GB"/>
        </w:rPr>
        <w:t>, as stated above</w:t>
      </w:r>
      <w:r w:rsidRPr="02563E27">
        <w:rPr>
          <w:rFonts w:ascii="Book Antiqua" w:eastAsia="Book Antiqua" w:hAnsi="Book Antiqua" w:cs="Book Antiqua"/>
          <w:color w:val="000000" w:themeColor="text1"/>
          <w:sz w:val="24"/>
          <w:szCs w:val="24"/>
          <w:lang w:val="en-GB"/>
        </w:rPr>
        <w:t xml:space="preserve">, there are a total of </w:t>
      </w:r>
      <w:r w:rsidR="40892364" w:rsidRPr="02563E27">
        <w:rPr>
          <w:rFonts w:ascii="Book Antiqua" w:eastAsia="Book Antiqua" w:hAnsi="Book Antiqua" w:cs="Book Antiqua"/>
          <w:color w:val="000000" w:themeColor="text1"/>
          <w:sz w:val="24"/>
          <w:szCs w:val="24"/>
          <w:lang w:val="en-GB"/>
        </w:rPr>
        <w:t>2</w:t>
      </w:r>
      <w:r w:rsidR="0AAC9B36" w:rsidRPr="02563E27">
        <w:rPr>
          <w:rFonts w:ascii="Book Antiqua" w:eastAsia="Book Antiqua" w:hAnsi="Book Antiqua" w:cs="Book Antiqua"/>
          <w:color w:val="000000" w:themeColor="text1"/>
          <w:sz w:val="24"/>
          <w:szCs w:val="24"/>
          <w:lang w:val="en-GB"/>
        </w:rPr>
        <w:t>8</w:t>
      </w:r>
      <w:r w:rsidRPr="02563E27">
        <w:rPr>
          <w:rFonts w:ascii="Book Antiqua" w:eastAsia="Book Antiqua" w:hAnsi="Book Antiqua" w:cs="Book Antiqua"/>
          <w:color w:val="000000" w:themeColor="text1"/>
          <w:sz w:val="24"/>
          <w:szCs w:val="24"/>
          <w:lang w:val="en-GB"/>
        </w:rPr>
        <w:t xml:space="preserve"> required events which means that you must miss no more than </w:t>
      </w:r>
      <w:r w:rsidR="79B7B3F8" w:rsidRPr="02563E27">
        <w:rPr>
          <w:rFonts w:ascii="Book Antiqua" w:eastAsia="Book Antiqua" w:hAnsi="Book Antiqua" w:cs="Book Antiqua"/>
          <w:color w:val="000000" w:themeColor="text1"/>
          <w:sz w:val="24"/>
          <w:szCs w:val="24"/>
          <w:lang w:val="en-GB"/>
        </w:rPr>
        <w:t>5</w:t>
      </w:r>
      <w:r w:rsidRPr="02563E27">
        <w:rPr>
          <w:rFonts w:ascii="Book Antiqua" w:eastAsia="Book Antiqua" w:hAnsi="Book Antiqua" w:cs="Book Antiqua"/>
          <w:color w:val="000000" w:themeColor="text1"/>
          <w:sz w:val="24"/>
          <w:szCs w:val="24"/>
          <w:lang w:val="en-GB"/>
        </w:rPr>
        <w:t xml:space="preserve"> events </w:t>
      </w:r>
      <w:r w:rsidR="48119B88" w:rsidRPr="02563E27">
        <w:rPr>
          <w:rFonts w:ascii="Book Antiqua" w:eastAsia="Book Antiqua" w:hAnsi="Book Antiqua" w:cs="Book Antiqua"/>
          <w:color w:val="000000" w:themeColor="text1"/>
          <w:sz w:val="24"/>
          <w:szCs w:val="24"/>
          <w:lang w:val="en-GB"/>
        </w:rPr>
        <w:t>to</w:t>
      </w:r>
      <w:r w:rsidRPr="02563E27">
        <w:rPr>
          <w:rFonts w:ascii="Book Antiqua" w:eastAsia="Book Antiqua" w:hAnsi="Book Antiqua" w:cs="Book Antiqua"/>
          <w:color w:val="000000" w:themeColor="text1"/>
          <w:sz w:val="24"/>
          <w:szCs w:val="24"/>
          <w:lang w:val="en-GB"/>
        </w:rPr>
        <w:t xml:space="preserve"> pass the course. </w:t>
      </w:r>
    </w:p>
    <w:p w14:paraId="0D96CA5D" w14:textId="740CE872" w:rsidR="27D6BF8E" w:rsidRDefault="27D6BF8E" w:rsidP="59DBAFA8">
      <w:pPr>
        <w:pStyle w:val="ListParagraph"/>
        <w:numPr>
          <w:ilvl w:val="0"/>
          <w:numId w:val="0"/>
        </w:numPr>
        <w:spacing w:after="0"/>
        <w:ind w:left="720"/>
        <w:rPr>
          <w:rFonts w:ascii="Book Antiqua" w:eastAsia="Book Antiqua" w:hAnsi="Book Antiqua" w:cs="Book Antiqua"/>
          <w:color w:val="000000" w:themeColor="text1"/>
          <w:sz w:val="24"/>
          <w:szCs w:val="24"/>
          <w:lang w:val="en-GB"/>
        </w:rPr>
      </w:pPr>
    </w:p>
    <w:p w14:paraId="7D721DDD" w14:textId="6D0DBC6D" w:rsidR="34247955" w:rsidRDefault="34247955" w:rsidP="1A41B3D3">
      <w:pPr>
        <w:spacing w:after="0"/>
        <w:rPr>
          <w:rFonts w:ascii="Book Antiqua" w:eastAsia="Book Antiqua" w:hAnsi="Book Antiqua" w:cs="Book Antiqua"/>
          <w:b/>
          <w:bCs/>
          <w:color w:val="000000" w:themeColor="text1"/>
          <w:sz w:val="24"/>
          <w:szCs w:val="24"/>
          <w:u w:val="single"/>
          <w:lang w:val="en-GB"/>
        </w:rPr>
      </w:pPr>
      <w:r w:rsidRPr="27D6BF8E">
        <w:rPr>
          <w:rFonts w:ascii="Book Antiqua" w:eastAsia="Book Antiqua" w:hAnsi="Book Antiqua" w:cs="Book Antiqua"/>
          <w:color w:val="000000" w:themeColor="text1"/>
          <w:sz w:val="24"/>
          <w:szCs w:val="24"/>
          <w:lang w:val="en-GB"/>
        </w:rPr>
        <w:t xml:space="preserve"> </w:t>
      </w:r>
      <w:r w:rsidRPr="27D6BF8E">
        <w:rPr>
          <w:rFonts w:ascii="Book Antiqua" w:eastAsia="Book Antiqua" w:hAnsi="Book Antiqua" w:cs="Book Antiqua"/>
          <w:b/>
          <w:bCs/>
          <w:color w:val="000000" w:themeColor="text1"/>
          <w:sz w:val="24"/>
          <w:szCs w:val="24"/>
          <w:u w:val="single"/>
          <w:lang w:val="en-GB"/>
        </w:rPr>
        <w:t>Calculation of Grades</w:t>
      </w:r>
    </w:p>
    <w:p w14:paraId="3757F14E" w14:textId="5773A2BD" w:rsidR="34247955" w:rsidRDefault="53E37A8E" w:rsidP="59DBAFA8">
      <w:pPr>
        <w:spacing w:after="0"/>
        <w:ind w:firstLine="720"/>
        <w:rPr>
          <w:rFonts w:ascii="Book Antiqua" w:eastAsia="Book Antiqua" w:hAnsi="Book Antiqua" w:cs="Book Antiqua"/>
          <w:color w:val="000000" w:themeColor="text1"/>
          <w:sz w:val="24"/>
          <w:szCs w:val="24"/>
          <w:lang w:val="en-GB"/>
        </w:rPr>
      </w:pPr>
      <w:r w:rsidRPr="27D6BF8E">
        <w:rPr>
          <w:rFonts w:ascii="Book Antiqua" w:eastAsia="Book Antiqua" w:hAnsi="Book Antiqua" w:cs="Book Antiqua"/>
          <w:color w:val="000000" w:themeColor="text1"/>
          <w:sz w:val="24"/>
          <w:szCs w:val="24"/>
          <w:lang w:val="en-GB"/>
        </w:rPr>
        <w:t>Competency and overall course grades will be calculated in Excel</w:t>
      </w:r>
      <w:r w:rsidR="4B350F6F" w:rsidRPr="59DBAFA8">
        <w:rPr>
          <w:rFonts w:ascii="Book Antiqua" w:eastAsia="Book Antiqua" w:hAnsi="Book Antiqua" w:cs="Book Antiqua"/>
          <w:color w:val="000000" w:themeColor="text1"/>
          <w:sz w:val="24"/>
          <w:szCs w:val="24"/>
          <w:lang w:val="en-GB"/>
        </w:rPr>
        <w:t>,</w:t>
      </w:r>
      <w:r w:rsidRPr="27D6BF8E">
        <w:rPr>
          <w:rFonts w:ascii="Book Antiqua" w:eastAsia="Book Antiqua" w:hAnsi="Book Antiqua" w:cs="Book Antiqua"/>
          <w:color w:val="000000" w:themeColor="text1"/>
          <w:sz w:val="24"/>
          <w:szCs w:val="24"/>
          <w:lang w:val="en-GB"/>
        </w:rPr>
        <w:t xml:space="preserve"> reported in Canvas</w:t>
      </w:r>
      <w:r w:rsidR="4B350F6F" w:rsidRPr="59DBAFA8">
        <w:rPr>
          <w:rFonts w:ascii="Book Antiqua" w:eastAsia="Book Antiqua" w:hAnsi="Book Antiqua" w:cs="Book Antiqua"/>
          <w:color w:val="000000" w:themeColor="text1"/>
          <w:sz w:val="24"/>
          <w:szCs w:val="24"/>
          <w:lang w:val="en-GB"/>
        </w:rPr>
        <w:t>,</w:t>
      </w:r>
      <w:r w:rsidRPr="27D6BF8E">
        <w:rPr>
          <w:rFonts w:ascii="Book Antiqua" w:eastAsia="Book Antiqua" w:hAnsi="Book Antiqua" w:cs="Book Antiqua"/>
          <w:color w:val="000000" w:themeColor="text1"/>
          <w:sz w:val="24"/>
          <w:szCs w:val="24"/>
          <w:lang w:val="en-GB"/>
        </w:rPr>
        <w:t xml:space="preserve"> and updated </w:t>
      </w:r>
      <w:r w:rsidR="5C3C7EB4" w:rsidRPr="59DBAFA8">
        <w:rPr>
          <w:rFonts w:ascii="Book Antiqua" w:eastAsia="Book Antiqua" w:hAnsi="Book Antiqua" w:cs="Book Antiqua"/>
          <w:color w:val="000000" w:themeColor="text1"/>
          <w:sz w:val="24"/>
          <w:szCs w:val="24"/>
          <w:lang w:val="en-GB"/>
        </w:rPr>
        <w:t>regular</w:t>
      </w:r>
      <w:r w:rsidRPr="59DBAFA8">
        <w:rPr>
          <w:rFonts w:ascii="Book Antiqua" w:eastAsia="Book Antiqua" w:hAnsi="Book Antiqua" w:cs="Book Antiqua"/>
          <w:color w:val="000000" w:themeColor="text1"/>
          <w:sz w:val="24"/>
          <w:szCs w:val="24"/>
          <w:lang w:val="en-GB"/>
        </w:rPr>
        <w:t>ly</w:t>
      </w:r>
      <w:r w:rsidR="69318A7F" w:rsidRPr="59DBAFA8">
        <w:rPr>
          <w:rFonts w:ascii="Book Antiqua" w:eastAsia="Book Antiqua" w:hAnsi="Book Antiqua" w:cs="Book Antiqua"/>
          <w:color w:val="000000" w:themeColor="text1"/>
          <w:sz w:val="24"/>
          <w:szCs w:val="24"/>
          <w:lang w:val="en-GB"/>
        </w:rPr>
        <w:t>.</w:t>
      </w:r>
      <w:r w:rsidRPr="27D6BF8E">
        <w:rPr>
          <w:rFonts w:ascii="Book Antiqua" w:eastAsia="Book Antiqua" w:hAnsi="Book Antiqua" w:cs="Book Antiqua"/>
          <w:color w:val="000000" w:themeColor="text1"/>
          <w:sz w:val="24"/>
          <w:szCs w:val="24"/>
          <w:lang w:val="en-GB"/>
        </w:rPr>
        <w:t xml:space="preserve"> These scores may be temporarily inaccurate until the next update. Individual event and exam scores will be recorded as they occur during each week. In the event of a question regarding accuracy of grades and lab attendance points posted on Canvas, or if you require an </w:t>
      </w:r>
      <w:r w:rsidRPr="27D6BF8E">
        <w:rPr>
          <w:rFonts w:ascii="Book Antiqua" w:eastAsia="Book Antiqua" w:hAnsi="Book Antiqua" w:cs="Book Antiqua"/>
          <w:color w:val="000000" w:themeColor="text1"/>
          <w:sz w:val="24"/>
          <w:szCs w:val="24"/>
          <w:lang w:val="en-GB"/>
        </w:rPr>
        <w:lastRenderedPageBreak/>
        <w:t xml:space="preserve">update, please contact the OMM Department Administrative Coordinators. Calculations are made based on the grading grid </w:t>
      </w:r>
      <w:r w:rsidR="5D89E844" w:rsidRPr="59DBAFA8">
        <w:rPr>
          <w:rFonts w:ascii="Book Antiqua" w:eastAsia="Book Antiqua" w:hAnsi="Book Antiqua" w:cs="Book Antiqua"/>
          <w:color w:val="000000" w:themeColor="text1"/>
          <w:sz w:val="24"/>
          <w:szCs w:val="24"/>
          <w:lang w:val="en-GB"/>
        </w:rPr>
        <w:t>above</w:t>
      </w:r>
      <w:r w:rsidRPr="27D6BF8E">
        <w:rPr>
          <w:rFonts w:ascii="Book Antiqua" w:eastAsia="Book Antiqua" w:hAnsi="Book Antiqua" w:cs="Book Antiqua"/>
          <w:color w:val="000000" w:themeColor="text1"/>
          <w:sz w:val="24"/>
          <w:szCs w:val="24"/>
          <w:lang w:val="en-GB"/>
        </w:rPr>
        <w:t>.</w:t>
      </w:r>
    </w:p>
    <w:p w14:paraId="7599CC6D" w14:textId="6A9F0333" w:rsidR="34247955" w:rsidRDefault="34247955">
      <w:pPr>
        <w:pStyle w:val="ListParagraph"/>
        <w:spacing w:after="0"/>
        <w:ind w:left="1080"/>
        <w:rPr>
          <w:rFonts w:ascii="Book Antiqua" w:eastAsia="Book Antiqua" w:hAnsi="Book Antiqua" w:cs="Book Antiqua"/>
          <w:color w:val="000000" w:themeColor="text1"/>
          <w:sz w:val="24"/>
          <w:szCs w:val="24"/>
        </w:rPr>
      </w:pPr>
      <w:r w:rsidRPr="02563E27">
        <w:rPr>
          <w:rFonts w:ascii="Book Antiqua" w:eastAsia="Book Antiqua" w:hAnsi="Book Antiqua" w:cs="Book Antiqua"/>
          <w:color w:val="000000" w:themeColor="text1"/>
          <w:sz w:val="24"/>
          <w:szCs w:val="24"/>
        </w:rPr>
        <w:t>To pass OPP</w:t>
      </w:r>
      <w:r w:rsidR="3A783E9C" w:rsidRPr="02563E27">
        <w:rPr>
          <w:rFonts w:ascii="Book Antiqua" w:eastAsia="Book Antiqua" w:hAnsi="Book Antiqua" w:cs="Book Antiqua"/>
          <w:color w:val="000000" w:themeColor="text1"/>
          <w:sz w:val="24"/>
          <w:szCs w:val="24"/>
        </w:rPr>
        <w:t>3</w:t>
      </w:r>
      <w:r w:rsidRPr="02563E27">
        <w:rPr>
          <w:rFonts w:ascii="Book Antiqua" w:eastAsia="Book Antiqua" w:hAnsi="Book Antiqua" w:cs="Book Antiqua"/>
          <w:color w:val="000000" w:themeColor="text1"/>
          <w:sz w:val="24"/>
          <w:szCs w:val="24"/>
        </w:rPr>
        <w:t xml:space="preserve">, you must achieve an overall score of </w:t>
      </w:r>
      <w:r w:rsidR="0BCA161F" w:rsidRPr="02563E27">
        <w:rPr>
          <w:rFonts w:ascii="Book Antiqua" w:eastAsia="Book Antiqua" w:hAnsi="Book Antiqua" w:cs="Book Antiqua"/>
          <w:color w:val="000000" w:themeColor="text1"/>
          <w:sz w:val="24"/>
          <w:szCs w:val="24"/>
        </w:rPr>
        <w:t>at least</w:t>
      </w:r>
      <w:r w:rsidRPr="02563E27">
        <w:rPr>
          <w:rFonts w:ascii="Book Antiqua" w:eastAsia="Book Antiqua" w:hAnsi="Book Antiqua" w:cs="Book Antiqua"/>
          <w:color w:val="000000" w:themeColor="text1"/>
          <w:sz w:val="24"/>
          <w:szCs w:val="24"/>
        </w:rPr>
        <w:t xml:space="preserve"> 70%, before rounding, in the course based on the grading grid </w:t>
      </w:r>
      <w:r w:rsidR="1716FEAA" w:rsidRPr="02563E27">
        <w:rPr>
          <w:rFonts w:ascii="Book Antiqua" w:eastAsia="Book Antiqua" w:hAnsi="Book Antiqua" w:cs="Book Antiqua"/>
          <w:color w:val="000000" w:themeColor="text1"/>
          <w:sz w:val="24"/>
          <w:szCs w:val="24"/>
        </w:rPr>
        <w:t>above</w:t>
      </w:r>
      <w:r w:rsidR="7EFE1547" w:rsidRPr="02563E27">
        <w:rPr>
          <w:rFonts w:ascii="Book Antiqua" w:eastAsia="Book Antiqua" w:hAnsi="Book Antiqua" w:cs="Book Antiqua"/>
          <w:color w:val="000000" w:themeColor="text1"/>
          <w:sz w:val="24"/>
          <w:szCs w:val="24"/>
        </w:rPr>
        <w:t>.</w:t>
      </w:r>
      <w:r w:rsidRPr="02563E27">
        <w:rPr>
          <w:rFonts w:ascii="Book Antiqua" w:eastAsia="Book Antiqua" w:hAnsi="Book Antiqua" w:cs="Book Antiqua"/>
          <w:color w:val="000000" w:themeColor="text1"/>
          <w:sz w:val="24"/>
          <w:szCs w:val="24"/>
        </w:rPr>
        <w:t xml:space="preserve"> </w:t>
      </w:r>
    </w:p>
    <w:p w14:paraId="2FB26B4F" w14:textId="7DC0C6A1" w:rsidR="34247955" w:rsidRDefault="34247955">
      <w:pPr>
        <w:pStyle w:val="ListParagraph"/>
        <w:spacing w:after="0"/>
        <w:ind w:left="1080"/>
        <w:rPr>
          <w:rFonts w:ascii="Book Antiqua" w:eastAsia="Book Antiqua" w:hAnsi="Book Antiqua" w:cs="Book Antiqua"/>
          <w:b/>
          <w:bCs/>
          <w:color w:val="000000" w:themeColor="text1"/>
          <w:sz w:val="24"/>
          <w:szCs w:val="24"/>
          <w:lang w:val="en-GB"/>
        </w:rPr>
      </w:pPr>
      <w:r w:rsidRPr="59DBAFA8">
        <w:rPr>
          <w:rFonts w:ascii="Book Antiqua" w:eastAsia="Book Antiqua" w:hAnsi="Book Antiqua" w:cs="Book Antiqua"/>
          <w:color w:val="000000" w:themeColor="text1"/>
          <w:sz w:val="24"/>
          <w:szCs w:val="24"/>
          <w:lang w:val="en-GB"/>
        </w:rPr>
        <w:t>Further details are available in the Repeat Courses and Remediation section of the Student Handbook.</w:t>
      </w:r>
    </w:p>
    <w:p w14:paraId="1A0924BF" w14:textId="7DF34C13" w:rsidR="1A167F75" w:rsidRDefault="1A167F75" w:rsidP="59DBAFA8">
      <w:pPr>
        <w:pStyle w:val="ListParagraph"/>
        <w:numPr>
          <w:ilvl w:val="0"/>
          <w:numId w:val="0"/>
        </w:numPr>
        <w:spacing w:after="0"/>
        <w:ind w:left="1080"/>
        <w:rPr>
          <w:rFonts w:ascii="Book Antiqua" w:eastAsia="Book Antiqua" w:hAnsi="Book Antiqua" w:cs="Book Antiqua"/>
          <w:b/>
          <w:color w:val="000000" w:themeColor="text1"/>
          <w:sz w:val="24"/>
          <w:szCs w:val="24"/>
          <w:lang w:val="en-GB"/>
        </w:rPr>
      </w:pPr>
    </w:p>
    <w:p w14:paraId="76BE55CB" w14:textId="381797E3" w:rsidR="46EEE173" w:rsidRDefault="08987DFA" w:rsidP="1A41B3D3">
      <w:pPr>
        <w:spacing w:after="0" w:line="240" w:lineRule="auto"/>
        <w:outlineLvl w:val="0"/>
        <w:rPr>
          <w:rFonts w:ascii="Verdana" w:eastAsia="Times New Roman" w:hAnsi="Verdana" w:cs="Arial"/>
          <w:color w:val="000000" w:themeColor="text1"/>
          <w:sz w:val="24"/>
          <w:szCs w:val="24"/>
          <w:u w:val="single"/>
          <w:lang w:val="en-GB"/>
        </w:rPr>
      </w:pPr>
      <w:r w:rsidRPr="17725D2D">
        <w:rPr>
          <w:rFonts w:ascii="Verdana" w:eastAsia="Times New Roman" w:hAnsi="Verdana" w:cs="Arial"/>
          <w:color w:val="000000" w:themeColor="text1"/>
          <w:sz w:val="24"/>
          <w:szCs w:val="24"/>
          <w:u w:val="single"/>
          <w:lang w:val="en-GB"/>
        </w:rPr>
        <w:t>Remediation process:</w:t>
      </w:r>
    </w:p>
    <w:p w14:paraId="7A485A29" w14:textId="3940FDA1" w:rsidR="17725D2D" w:rsidRDefault="17725D2D" w:rsidP="17725D2D">
      <w:pPr>
        <w:spacing w:after="0" w:line="240" w:lineRule="auto"/>
        <w:outlineLvl w:val="0"/>
        <w:rPr>
          <w:rFonts w:ascii="Verdana" w:eastAsia="Times New Roman" w:hAnsi="Verdana" w:cs="Arial"/>
          <w:color w:val="000000" w:themeColor="text1"/>
          <w:sz w:val="24"/>
          <w:szCs w:val="24"/>
          <w:u w:val="single"/>
          <w:lang w:val="en-GB"/>
        </w:rPr>
      </w:pPr>
    </w:p>
    <w:p w14:paraId="558D7488" w14:textId="2AD8E1E5" w:rsidR="2250C820" w:rsidRDefault="2250C820" w:rsidP="17725D2D">
      <w:pPr>
        <w:spacing w:after="0"/>
        <w:rPr>
          <w:rFonts w:ascii="Book Antiqua" w:eastAsia="Book Antiqua" w:hAnsi="Book Antiqua" w:cs="Book Antiqua"/>
          <w:color w:val="212121"/>
          <w:sz w:val="24"/>
          <w:szCs w:val="24"/>
          <w:lang w:val="en-GB"/>
        </w:rPr>
      </w:pPr>
      <w:r w:rsidRPr="17725D2D">
        <w:rPr>
          <w:rFonts w:ascii="Book Antiqua" w:eastAsia="Book Antiqua" w:hAnsi="Book Antiqua" w:cs="Book Antiqua"/>
          <w:b/>
          <w:bCs/>
          <w:color w:val="000000" w:themeColor="text1"/>
          <w:sz w:val="24"/>
          <w:szCs w:val="24"/>
          <w:lang w:val="en-GB"/>
        </w:rPr>
        <w:t>TUC Campus Grading Policy</w:t>
      </w:r>
      <w:r w:rsidRPr="17725D2D">
        <w:rPr>
          <w:rFonts w:ascii="Book Antiqua" w:eastAsia="Book Antiqua" w:hAnsi="Book Antiqua" w:cs="Book Antiqua"/>
          <w:color w:val="000000" w:themeColor="text1"/>
          <w:sz w:val="24"/>
          <w:szCs w:val="24"/>
          <w:lang w:val="en-GB"/>
        </w:rPr>
        <w:t xml:space="preserve">: Failing a single or combination of competencies that constitute greater than 30% of the total course value may also result in a course failure and referral to the SPC. </w:t>
      </w:r>
    </w:p>
    <w:p w14:paraId="38FDCC7C" w14:textId="13555E8C" w:rsidR="2250C820" w:rsidRDefault="2250C820" w:rsidP="17725D2D">
      <w:pPr>
        <w:spacing w:after="0"/>
        <w:rPr>
          <w:rFonts w:ascii="Book Antiqua" w:eastAsia="Book Antiqua" w:hAnsi="Book Antiqua" w:cs="Book Antiqua"/>
          <w:color w:val="000000" w:themeColor="text1"/>
          <w:sz w:val="24"/>
          <w:szCs w:val="24"/>
          <w:lang w:val="en-GB"/>
        </w:rPr>
      </w:pPr>
      <w:r w:rsidRPr="17725D2D">
        <w:rPr>
          <w:rFonts w:ascii="Book Antiqua" w:eastAsia="Book Antiqua" w:hAnsi="Book Antiqua" w:cs="Book Antiqua"/>
          <w:color w:val="000000" w:themeColor="text1"/>
          <w:sz w:val="24"/>
          <w:szCs w:val="24"/>
          <w:lang w:val="en-GB"/>
        </w:rPr>
        <w:t xml:space="preserve"> </w:t>
      </w:r>
    </w:p>
    <w:p w14:paraId="78F036E6" w14:textId="1E7377D1" w:rsidR="2250C820" w:rsidRDefault="2250C820" w:rsidP="17725D2D">
      <w:pPr>
        <w:spacing w:after="0"/>
        <w:rPr>
          <w:rFonts w:ascii="Book Antiqua" w:eastAsia="Times New Roman" w:hAnsi="Book Antiqua" w:cs="Arial"/>
          <w:sz w:val="24"/>
          <w:szCs w:val="24"/>
        </w:rPr>
      </w:pPr>
      <w:r w:rsidRPr="17725D2D">
        <w:rPr>
          <w:rFonts w:ascii="Book Antiqua" w:eastAsia="Times New Roman" w:hAnsi="Book Antiqua" w:cs="Arial"/>
          <w:sz w:val="24"/>
          <w:szCs w:val="24"/>
        </w:rPr>
        <w:t>Remediation will occur ONLY during the remediation period (within two weeks of the last semester exam). The remediation may involve an examination, written or oral assignments or a combination of these types of assessments deemed appropriate by the course coordinator to demonstrate the student has attained the learning outcomes necessary to demonstrate competencies.</w:t>
      </w:r>
    </w:p>
    <w:p w14:paraId="2D1BAD86" w14:textId="1D33405F" w:rsidR="17725D2D" w:rsidRDefault="17725D2D" w:rsidP="17725D2D">
      <w:pPr>
        <w:spacing w:after="0"/>
        <w:rPr>
          <w:rFonts w:ascii="Book Antiqua" w:eastAsia="Book Antiqua" w:hAnsi="Book Antiqua" w:cs="Book Antiqua"/>
          <w:color w:val="000000" w:themeColor="text1"/>
          <w:sz w:val="24"/>
          <w:szCs w:val="24"/>
          <w:lang w:val="en-GB"/>
        </w:rPr>
      </w:pPr>
    </w:p>
    <w:p w14:paraId="7F3142F4" w14:textId="752A97DF" w:rsidR="2250C820" w:rsidRDefault="2250C820" w:rsidP="17725D2D">
      <w:pPr>
        <w:spacing w:after="0"/>
        <w:rPr>
          <w:rFonts w:ascii="Book Antiqua" w:eastAsia="Times New Roman" w:hAnsi="Book Antiqua" w:cs="Arial"/>
          <w:color w:val="000000" w:themeColor="text1"/>
          <w:sz w:val="24"/>
          <w:szCs w:val="24"/>
        </w:rPr>
      </w:pPr>
      <w:r w:rsidRPr="17725D2D">
        <w:rPr>
          <w:rFonts w:ascii="Book Antiqua" w:eastAsia="Times New Roman" w:hAnsi="Book Antiqua" w:cs="Arial"/>
          <w:color w:val="000000" w:themeColor="text1"/>
          <w:sz w:val="24"/>
          <w:szCs w:val="24"/>
        </w:rPr>
        <w:t>Students with an ‘NP’ at the grade reporting deadline will be considered by the Student Promotions Committee and may be recommended for re-take of the course or dismissal from the college. Further details are available in the Repeat Courses and Remediation section of the Student Handbook.</w:t>
      </w:r>
    </w:p>
    <w:p w14:paraId="5B7EBB0D" w14:textId="77777777" w:rsidR="17725D2D" w:rsidRDefault="17725D2D" w:rsidP="17725D2D">
      <w:pPr>
        <w:spacing w:after="0" w:line="240" w:lineRule="auto"/>
        <w:rPr>
          <w:rFonts w:ascii="Book Antiqua" w:eastAsia="Times New Roman" w:hAnsi="Book Antiqua" w:cs="Arial"/>
          <w:color w:val="000000" w:themeColor="text1"/>
          <w:sz w:val="24"/>
          <w:szCs w:val="24"/>
        </w:rPr>
      </w:pPr>
    </w:p>
    <w:p w14:paraId="4672D49A" w14:textId="215D5BA7" w:rsidR="2250C820" w:rsidRDefault="2250C820" w:rsidP="17725D2D">
      <w:pPr>
        <w:spacing w:after="0" w:line="240" w:lineRule="auto"/>
        <w:rPr>
          <w:rFonts w:ascii="Book Antiqua" w:eastAsia="Book Antiqua" w:hAnsi="Book Antiqua" w:cs="Book Antiqua"/>
          <w:sz w:val="24"/>
          <w:szCs w:val="24"/>
          <w:lang w:val="en-GB"/>
        </w:rPr>
      </w:pPr>
      <w:r w:rsidRPr="17725D2D">
        <w:rPr>
          <w:rFonts w:ascii="Book Antiqua" w:eastAsia="Book Antiqua" w:hAnsi="Book Antiqua" w:cs="Book Antiqua"/>
          <w:sz w:val="24"/>
          <w:szCs w:val="24"/>
        </w:rPr>
        <w:t xml:space="preserve">Please refer to the Student Handbook for a more comprehensive understanding of your rights and obligations in the program. To the </w:t>
      </w:r>
      <w:r w:rsidR="5F7D5163" w:rsidRPr="17725D2D">
        <w:rPr>
          <w:rFonts w:ascii="Book Antiqua" w:eastAsia="Book Antiqua" w:hAnsi="Book Antiqua" w:cs="Book Antiqua"/>
          <w:sz w:val="24"/>
          <w:szCs w:val="24"/>
        </w:rPr>
        <w:t>extent that</w:t>
      </w:r>
      <w:r w:rsidRPr="17725D2D">
        <w:rPr>
          <w:rFonts w:ascii="Book Antiqua" w:eastAsia="Book Antiqua" w:hAnsi="Book Antiqua" w:cs="Book Antiqua"/>
          <w:sz w:val="24"/>
          <w:szCs w:val="24"/>
        </w:rPr>
        <w:t xml:space="preserve"> there is any inconsistency between this syllabus and the Student Handbook, the Student Handbook will control.</w:t>
      </w:r>
    </w:p>
    <w:p w14:paraId="0D4B4D5A" w14:textId="071DBCE1" w:rsidR="59DBAFA8" w:rsidRDefault="59DBAFA8" w:rsidP="59DBAFA8">
      <w:pPr>
        <w:spacing w:after="0" w:line="240" w:lineRule="auto"/>
        <w:outlineLvl w:val="0"/>
        <w:rPr>
          <w:rFonts w:ascii="Verdana" w:eastAsia="Times New Roman" w:hAnsi="Verdana" w:cs="Arial"/>
          <w:color w:val="000000" w:themeColor="text1"/>
          <w:sz w:val="24"/>
          <w:szCs w:val="24"/>
          <w:u w:val="single"/>
          <w:lang w:val="en-GB"/>
        </w:rPr>
      </w:pPr>
    </w:p>
    <w:p w14:paraId="179E02D6" w14:textId="0676C247" w:rsidR="17DA1DE3" w:rsidRDefault="54851AAF" w:rsidP="1A41B3D3">
      <w:pPr>
        <w:spacing w:after="0"/>
        <w:rPr>
          <w:rFonts w:ascii="Book Antiqua" w:eastAsia="Book Antiqua" w:hAnsi="Book Antiqua" w:cs="Book Antiqua"/>
          <w:b/>
          <w:bCs/>
          <w:color w:val="000000" w:themeColor="text1"/>
          <w:sz w:val="24"/>
          <w:szCs w:val="24"/>
          <w:lang w:val="en-GB"/>
        </w:rPr>
      </w:pPr>
      <w:r w:rsidRPr="17725D2D">
        <w:rPr>
          <w:rFonts w:ascii="Book Antiqua" w:eastAsia="Book Antiqua" w:hAnsi="Book Antiqua" w:cs="Book Antiqua"/>
          <w:b/>
          <w:bCs/>
          <w:color w:val="000000" w:themeColor="text1"/>
          <w:sz w:val="24"/>
          <w:szCs w:val="24"/>
          <w:lang w:val="en-GB"/>
        </w:rPr>
        <w:t>The following are eligible for remediation in OPP</w:t>
      </w:r>
      <w:r w:rsidR="3053B622" w:rsidRPr="17725D2D">
        <w:rPr>
          <w:rFonts w:ascii="Book Antiqua" w:eastAsia="Book Antiqua" w:hAnsi="Book Antiqua" w:cs="Book Antiqua"/>
          <w:b/>
          <w:bCs/>
          <w:color w:val="000000" w:themeColor="text1"/>
          <w:sz w:val="24"/>
          <w:szCs w:val="24"/>
          <w:lang w:val="en-GB"/>
        </w:rPr>
        <w:t>3</w:t>
      </w:r>
      <w:r w:rsidRPr="17725D2D">
        <w:rPr>
          <w:rFonts w:ascii="Book Antiqua" w:eastAsia="Book Antiqua" w:hAnsi="Book Antiqua" w:cs="Book Antiqua"/>
          <w:b/>
          <w:bCs/>
          <w:color w:val="000000" w:themeColor="text1"/>
          <w:sz w:val="24"/>
          <w:szCs w:val="24"/>
          <w:lang w:val="en-GB"/>
        </w:rPr>
        <w:t xml:space="preserve"> (</w:t>
      </w:r>
      <w:r w:rsidR="2B4A084E" w:rsidRPr="17725D2D">
        <w:rPr>
          <w:rFonts w:ascii="Book Antiqua" w:eastAsia="Book Antiqua" w:hAnsi="Book Antiqua" w:cs="Book Antiqua"/>
          <w:b/>
          <w:bCs/>
          <w:color w:val="000000" w:themeColor="text1"/>
          <w:sz w:val="24"/>
          <w:szCs w:val="24"/>
          <w:lang w:val="en-GB"/>
        </w:rPr>
        <w:t xml:space="preserve">to </w:t>
      </w:r>
      <w:r w:rsidRPr="17725D2D">
        <w:rPr>
          <w:rFonts w:ascii="Book Antiqua" w:eastAsia="Book Antiqua" w:hAnsi="Book Antiqua" w:cs="Book Antiqua"/>
          <w:b/>
          <w:bCs/>
          <w:color w:val="000000" w:themeColor="text1"/>
          <w:sz w:val="24"/>
          <w:szCs w:val="24"/>
          <w:lang w:val="en-GB"/>
        </w:rPr>
        <w:t xml:space="preserve">occur ONLY during the remediation period at the end of the semester): </w:t>
      </w:r>
    </w:p>
    <w:p w14:paraId="7991ABAD" w14:textId="770B7A52" w:rsidR="17DA1DE3" w:rsidRDefault="54851AAF">
      <w:pPr>
        <w:pStyle w:val="ListParagraph"/>
        <w:spacing w:after="0"/>
        <w:ind w:left="720"/>
        <w:rPr>
          <w:rFonts w:ascii="Book Antiqua" w:eastAsia="Book Antiqua" w:hAnsi="Book Antiqua" w:cs="Book Antiqua"/>
          <w:color w:val="000000" w:themeColor="text1"/>
          <w:sz w:val="24"/>
          <w:szCs w:val="24"/>
          <w:lang w:val="en-GB"/>
        </w:rPr>
      </w:pPr>
      <w:r w:rsidRPr="17725D2D">
        <w:rPr>
          <w:rFonts w:ascii="Book Antiqua" w:eastAsia="Book Antiqua" w:hAnsi="Book Antiqua" w:cs="Book Antiqua"/>
          <w:color w:val="000000" w:themeColor="text1"/>
          <w:sz w:val="24"/>
          <w:szCs w:val="24"/>
          <w:lang w:val="en-GB"/>
        </w:rPr>
        <w:t xml:space="preserve">Failure of Professionalism </w:t>
      </w:r>
      <w:r w:rsidR="127CBFB3" w:rsidRPr="17725D2D">
        <w:rPr>
          <w:rFonts w:ascii="Book Antiqua" w:eastAsia="Book Antiqua" w:hAnsi="Book Antiqua" w:cs="Book Antiqua"/>
          <w:color w:val="000000" w:themeColor="text1"/>
          <w:sz w:val="24"/>
          <w:szCs w:val="24"/>
          <w:lang w:val="en-GB"/>
        </w:rPr>
        <w:t>Competency</w:t>
      </w:r>
    </w:p>
    <w:p w14:paraId="17D9A3E8" w14:textId="08DCC42A" w:rsidR="17DA1DE3" w:rsidRDefault="59D303FC">
      <w:pPr>
        <w:pStyle w:val="ListParagraph"/>
        <w:spacing w:after="0"/>
        <w:ind w:left="720"/>
        <w:rPr>
          <w:rFonts w:ascii="Book Antiqua" w:eastAsia="Book Antiqua" w:hAnsi="Book Antiqua" w:cs="Book Antiqua"/>
          <w:color w:val="000000" w:themeColor="text1"/>
          <w:sz w:val="24"/>
          <w:szCs w:val="24"/>
          <w:lang w:val="en-GB"/>
        </w:rPr>
      </w:pPr>
      <w:r w:rsidRPr="17725D2D">
        <w:rPr>
          <w:rFonts w:ascii="Book Antiqua" w:eastAsia="Book Antiqua" w:hAnsi="Book Antiqua" w:cs="Book Antiqua"/>
          <w:color w:val="000000" w:themeColor="text1"/>
          <w:sz w:val="24"/>
          <w:szCs w:val="24"/>
          <w:lang w:val="en-GB"/>
        </w:rPr>
        <w:t>Failure of</w:t>
      </w:r>
      <w:r w:rsidR="54851AAF" w:rsidRPr="17725D2D">
        <w:rPr>
          <w:rFonts w:ascii="Book Antiqua" w:eastAsia="Book Antiqua" w:hAnsi="Book Antiqua" w:cs="Book Antiqua"/>
          <w:color w:val="000000" w:themeColor="text1"/>
          <w:sz w:val="24"/>
          <w:szCs w:val="24"/>
          <w:lang w:val="en-GB"/>
        </w:rPr>
        <w:t xml:space="preserve"> ICS</w:t>
      </w:r>
      <w:r w:rsidR="108C753B" w:rsidRPr="17725D2D">
        <w:rPr>
          <w:rFonts w:ascii="Book Antiqua" w:eastAsia="Book Antiqua" w:hAnsi="Book Antiqua" w:cs="Book Antiqua"/>
          <w:color w:val="000000" w:themeColor="text1"/>
          <w:sz w:val="24"/>
          <w:szCs w:val="24"/>
          <w:lang w:val="en-GB"/>
        </w:rPr>
        <w:t xml:space="preserve"> Competency</w:t>
      </w:r>
    </w:p>
    <w:p w14:paraId="0FA31628" w14:textId="3C53B8A8" w:rsidR="17DA1DE3" w:rsidRDefault="54851AAF">
      <w:pPr>
        <w:pStyle w:val="ListParagraph"/>
        <w:spacing w:after="0"/>
        <w:ind w:left="720"/>
        <w:rPr>
          <w:rFonts w:ascii="Book Antiqua" w:eastAsia="Book Antiqua" w:hAnsi="Book Antiqua" w:cs="Book Antiqua"/>
          <w:color w:val="000000" w:themeColor="text1"/>
          <w:sz w:val="24"/>
          <w:szCs w:val="24"/>
          <w:lang w:val="en-GB"/>
        </w:rPr>
      </w:pPr>
      <w:r w:rsidRPr="17725D2D">
        <w:rPr>
          <w:rFonts w:ascii="Book Antiqua" w:eastAsia="Book Antiqua" w:hAnsi="Book Antiqua" w:cs="Book Antiqua"/>
          <w:color w:val="000000" w:themeColor="text1"/>
          <w:sz w:val="24"/>
          <w:szCs w:val="24"/>
          <w:lang w:val="en-GB"/>
        </w:rPr>
        <w:t>Failure of Comprehensive Practical Exam (must</w:t>
      </w:r>
      <w:r w:rsidR="5EA528A7" w:rsidRPr="17725D2D">
        <w:rPr>
          <w:rFonts w:ascii="Book Antiqua" w:eastAsia="Book Antiqua" w:hAnsi="Book Antiqua" w:cs="Book Antiqua"/>
          <w:color w:val="000000" w:themeColor="text1"/>
          <w:sz w:val="24"/>
          <w:szCs w:val="24"/>
          <w:lang w:val="en-GB"/>
        </w:rPr>
        <w:t xml:space="preserve"> retake exam and pass</w:t>
      </w:r>
      <w:r w:rsidRPr="17725D2D">
        <w:rPr>
          <w:rFonts w:ascii="Book Antiqua" w:eastAsia="Book Antiqua" w:hAnsi="Book Antiqua" w:cs="Book Antiqua"/>
          <w:color w:val="000000" w:themeColor="text1"/>
          <w:sz w:val="24"/>
          <w:szCs w:val="24"/>
          <w:lang w:val="en-GB"/>
        </w:rPr>
        <w:t xml:space="preserve"> with a minimum of 70% before rounding to PASS)</w:t>
      </w:r>
    </w:p>
    <w:p w14:paraId="4E0F0A3F" w14:textId="0E1FC2E9" w:rsidR="0529E7B2" w:rsidRDefault="0529E7B2">
      <w:pPr>
        <w:pStyle w:val="ListParagraph"/>
        <w:spacing w:after="0"/>
        <w:ind w:left="720"/>
        <w:rPr>
          <w:rFonts w:ascii="Book Antiqua" w:eastAsia="Book Antiqua" w:hAnsi="Book Antiqua" w:cs="Book Antiqua"/>
          <w:color w:val="000000" w:themeColor="text1"/>
          <w:sz w:val="24"/>
          <w:szCs w:val="24"/>
          <w:lang w:val="en-GB"/>
        </w:rPr>
      </w:pPr>
      <w:r w:rsidRPr="17725D2D">
        <w:rPr>
          <w:rFonts w:ascii="Book Antiqua" w:eastAsia="Book Antiqua" w:hAnsi="Book Antiqua" w:cs="Book Antiqua"/>
          <w:color w:val="000000" w:themeColor="text1"/>
          <w:sz w:val="24"/>
          <w:szCs w:val="24"/>
          <w:lang w:val="en-GB"/>
        </w:rPr>
        <w:t xml:space="preserve">Failure of Medical Knowledge </w:t>
      </w:r>
      <w:r w:rsidR="4AF890E3" w:rsidRPr="17725D2D">
        <w:rPr>
          <w:rFonts w:ascii="Book Antiqua" w:eastAsia="Book Antiqua" w:hAnsi="Book Antiqua" w:cs="Book Antiqua"/>
          <w:color w:val="000000" w:themeColor="text1"/>
          <w:sz w:val="24"/>
          <w:szCs w:val="24"/>
          <w:lang w:val="en-GB"/>
        </w:rPr>
        <w:t>Competency</w:t>
      </w:r>
    </w:p>
    <w:p w14:paraId="31ED9CBA" w14:textId="2BF96D72" w:rsidR="17DA1DE3" w:rsidRDefault="17DA1DE3" w:rsidP="1A41B3D3">
      <w:pPr>
        <w:spacing w:after="0" w:line="257" w:lineRule="auto"/>
        <w:rPr>
          <w:rFonts w:ascii="Book Antiqua" w:eastAsia="Book Antiqua" w:hAnsi="Book Antiqua" w:cs="Book Antiqua"/>
          <w:b/>
          <w:bCs/>
          <w:i/>
          <w:color w:val="000000" w:themeColor="text1"/>
          <w:sz w:val="24"/>
          <w:szCs w:val="24"/>
          <w:lang w:val="en-GB"/>
        </w:rPr>
      </w:pPr>
      <w:r w:rsidRPr="1A41B3D3">
        <w:rPr>
          <w:rFonts w:ascii="Book Antiqua" w:eastAsia="Book Antiqua" w:hAnsi="Book Antiqua" w:cs="Book Antiqua"/>
          <w:b/>
          <w:bCs/>
          <w:i/>
          <w:color w:val="000000" w:themeColor="text1"/>
          <w:sz w:val="24"/>
          <w:szCs w:val="24"/>
          <w:lang w:val="en-GB"/>
        </w:rPr>
        <w:t xml:space="preserve"> </w:t>
      </w:r>
    </w:p>
    <w:p w14:paraId="042E8EA6" w14:textId="0B2E7D2E" w:rsidR="00DC7D3F" w:rsidRPr="00240F60" w:rsidRDefault="54851AAF" w:rsidP="17725D2D">
      <w:pPr>
        <w:spacing w:after="0" w:line="240" w:lineRule="auto"/>
        <w:rPr>
          <w:rFonts w:ascii="Book Antiqua" w:eastAsia="Book Antiqua" w:hAnsi="Book Antiqua" w:cs="Book Antiqua"/>
          <w:color w:val="000000" w:themeColor="text1"/>
          <w:sz w:val="24"/>
          <w:szCs w:val="24"/>
          <w:lang w:val="en-GB"/>
        </w:rPr>
      </w:pPr>
      <w:r w:rsidRPr="17725D2D">
        <w:rPr>
          <w:rFonts w:ascii="Book Antiqua" w:eastAsia="Book Antiqua" w:hAnsi="Book Antiqua" w:cs="Book Antiqua"/>
          <w:color w:val="000000" w:themeColor="text1"/>
          <w:sz w:val="24"/>
          <w:szCs w:val="24"/>
        </w:rPr>
        <w:t xml:space="preserve">For remediation of the Professionalism </w:t>
      </w:r>
      <w:r w:rsidR="297C6EE3" w:rsidRPr="17725D2D">
        <w:rPr>
          <w:rFonts w:ascii="Book Antiqua" w:eastAsia="Book Antiqua" w:hAnsi="Book Antiqua" w:cs="Book Antiqua"/>
          <w:color w:val="000000" w:themeColor="text1"/>
          <w:sz w:val="24"/>
          <w:szCs w:val="24"/>
        </w:rPr>
        <w:t>or</w:t>
      </w:r>
      <w:r w:rsidRPr="17725D2D">
        <w:rPr>
          <w:rFonts w:ascii="Book Antiqua" w:eastAsia="Book Antiqua" w:hAnsi="Book Antiqua" w:cs="Book Antiqua"/>
          <w:color w:val="000000" w:themeColor="text1"/>
          <w:sz w:val="24"/>
          <w:szCs w:val="24"/>
        </w:rPr>
        <w:t xml:space="preserve"> ICS Competencies, the remediation will be designed by the Course Coordinator and completed </w:t>
      </w:r>
      <w:r w:rsidR="64DFF60E" w:rsidRPr="17725D2D">
        <w:rPr>
          <w:rFonts w:ascii="Book Antiqua" w:eastAsia="Book Antiqua" w:hAnsi="Book Antiqua" w:cs="Book Antiqua"/>
          <w:color w:val="000000" w:themeColor="text1"/>
          <w:sz w:val="24"/>
          <w:szCs w:val="24"/>
        </w:rPr>
        <w:t xml:space="preserve">by the student </w:t>
      </w:r>
      <w:r w:rsidRPr="17725D2D">
        <w:rPr>
          <w:rFonts w:ascii="Book Antiqua" w:eastAsia="Book Antiqua" w:hAnsi="Book Antiqua" w:cs="Book Antiqua"/>
          <w:color w:val="000000" w:themeColor="text1"/>
          <w:sz w:val="24"/>
          <w:szCs w:val="24"/>
        </w:rPr>
        <w:t>with</w:t>
      </w:r>
      <w:r w:rsidR="1AF154ED" w:rsidRPr="17725D2D">
        <w:rPr>
          <w:rFonts w:ascii="Book Antiqua" w:eastAsia="Book Antiqua" w:hAnsi="Book Antiqua" w:cs="Book Antiqua"/>
          <w:color w:val="000000" w:themeColor="text1"/>
          <w:sz w:val="24"/>
          <w:szCs w:val="24"/>
        </w:rPr>
        <w:t>in</w:t>
      </w:r>
      <w:r w:rsidRPr="17725D2D">
        <w:rPr>
          <w:rFonts w:ascii="Book Antiqua" w:eastAsia="Book Antiqua" w:hAnsi="Book Antiqua" w:cs="Book Antiqua"/>
          <w:color w:val="000000" w:themeColor="text1"/>
          <w:sz w:val="24"/>
          <w:szCs w:val="24"/>
        </w:rPr>
        <w:t xml:space="preserve"> the two weeks </w:t>
      </w:r>
      <w:r w:rsidR="64DFF60E" w:rsidRPr="17725D2D">
        <w:rPr>
          <w:rFonts w:ascii="Book Antiqua" w:eastAsia="Book Antiqua" w:hAnsi="Book Antiqua" w:cs="Book Antiqua"/>
          <w:color w:val="000000" w:themeColor="text1"/>
          <w:sz w:val="24"/>
          <w:szCs w:val="24"/>
        </w:rPr>
        <w:t>before</w:t>
      </w:r>
      <w:r w:rsidRPr="17725D2D">
        <w:rPr>
          <w:rFonts w:ascii="Book Antiqua" w:eastAsia="Book Antiqua" w:hAnsi="Book Antiqua" w:cs="Book Antiqua"/>
          <w:color w:val="000000" w:themeColor="text1"/>
          <w:sz w:val="24"/>
          <w:szCs w:val="24"/>
        </w:rPr>
        <w:t xml:space="preserve"> the grade reporting deadline. The remediation work may be an examination, written or oral </w:t>
      </w:r>
      <w:r w:rsidR="1F66B8A9" w:rsidRPr="17725D2D">
        <w:rPr>
          <w:rFonts w:ascii="Book Antiqua" w:eastAsia="Book Antiqua" w:hAnsi="Book Antiqua" w:cs="Book Antiqua"/>
          <w:color w:val="000000" w:themeColor="text1"/>
          <w:sz w:val="24"/>
          <w:szCs w:val="24"/>
        </w:rPr>
        <w:t>assignment,</w:t>
      </w:r>
      <w:r w:rsidRPr="17725D2D">
        <w:rPr>
          <w:rFonts w:ascii="Book Antiqua" w:eastAsia="Book Antiqua" w:hAnsi="Book Antiqua" w:cs="Book Antiqua"/>
          <w:color w:val="000000" w:themeColor="text1"/>
          <w:sz w:val="24"/>
          <w:szCs w:val="24"/>
        </w:rPr>
        <w:t xml:space="preserve"> or a combination of these types of assessments deemed appropriate by the Course Coordinator to demonstrate the </w:t>
      </w:r>
      <w:r w:rsidRPr="17725D2D">
        <w:rPr>
          <w:rFonts w:ascii="Book Antiqua" w:eastAsia="Book Antiqua" w:hAnsi="Book Antiqua" w:cs="Book Antiqua"/>
          <w:color w:val="000000" w:themeColor="text1"/>
          <w:sz w:val="24"/>
          <w:szCs w:val="24"/>
        </w:rPr>
        <w:lastRenderedPageBreak/>
        <w:t>student has attained the learning outcomes established in this syllabus. A failure in the Professionalism competency will also be reported to the Professionalism Committee.</w:t>
      </w:r>
      <w:r w:rsidR="5B674A73" w:rsidRPr="17725D2D">
        <w:rPr>
          <w:rFonts w:ascii="Book Antiqua" w:eastAsia="Book Antiqua" w:hAnsi="Book Antiqua" w:cs="Book Antiqua"/>
          <w:color w:val="000000" w:themeColor="text1"/>
          <w:sz w:val="24"/>
          <w:szCs w:val="24"/>
        </w:rPr>
        <w:t xml:space="preserve"> </w:t>
      </w:r>
    </w:p>
    <w:p w14:paraId="3EE39E21" w14:textId="78829BBF" w:rsidR="00DC7D3F" w:rsidRPr="00240F60" w:rsidRDefault="00DC7D3F" w:rsidP="17725D2D">
      <w:pPr>
        <w:spacing w:after="0" w:line="240" w:lineRule="auto"/>
        <w:rPr>
          <w:rFonts w:ascii="Book Antiqua" w:eastAsia="Book Antiqua" w:hAnsi="Book Antiqua" w:cs="Book Antiqua"/>
          <w:color w:val="000000" w:themeColor="text1"/>
          <w:sz w:val="24"/>
          <w:szCs w:val="24"/>
          <w:lang w:val="en-GB"/>
        </w:rPr>
      </w:pPr>
    </w:p>
    <w:p w14:paraId="06A3FD57" w14:textId="205A5071" w:rsidR="00DC7D3F" w:rsidRPr="00240F60" w:rsidRDefault="5B674A73" w:rsidP="17725D2D">
      <w:pPr>
        <w:spacing w:after="0" w:line="240" w:lineRule="auto"/>
        <w:rPr>
          <w:rFonts w:ascii="Book Antiqua" w:eastAsia="Book Antiqua" w:hAnsi="Book Antiqua" w:cs="Book Antiqua"/>
          <w:color w:val="000000" w:themeColor="text1"/>
          <w:sz w:val="24"/>
          <w:szCs w:val="24"/>
          <w:lang w:val="en-GB"/>
        </w:rPr>
      </w:pPr>
      <w:r w:rsidRPr="17725D2D">
        <w:rPr>
          <w:rFonts w:ascii="Book Antiqua" w:eastAsia="Book Antiqua" w:hAnsi="Book Antiqua" w:cs="Book Antiqua"/>
          <w:color w:val="000000" w:themeColor="text1"/>
          <w:sz w:val="24"/>
          <w:szCs w:val="24"/>
          <w:lang w:val="en-GB"/>
        </w:rPr>
        <w:t xml:space="preserve">The </w:t>
      </w:r>
      <w:r w:rsidRPr="17725D2D">
        <w:rPr>
          <w:rFonts w:ascii="Book Antiqua" w:eastAsia="Book Antiqua" w:hAnsi="Book Antiqua" w:cs="Book Antiqua"/>
          <w:b/>
          <w:bCs/>
          <w:color w:val="000000" w:themeColor="text1"/>
          <w:sz w:val="24"/>
          <w:szCs w:val="24"/>
          <w:lang w:val="en-GB"/>
        </w:rPr>
        <w:t>Comprehensive Practical</w:t>
      </w:r>
      <w:r w:rsidRPr="17725D2D">
        <w:rPr>
          <w:rFonts w:ascii="Book Antiqua" w:eastAsia="Book Antiqua" w:hAnsi="Book Antiqua" w:cs="Book Antiqua"/>
          <w:color w:val="000000" w:themeColor="text1"/>
          <w:sz w:val="24"/>
          <w:szCs w:val="24"/>
          <w:lang w:val="en-GB"/>
        </w:rPr>
        <w:t xml:space="preserve"> </w:t>
      </w:r>
      <w:r w:rsidR="7A0D68FF" w:rsidRPr="17725D2D">
        <w:rPr>
          <w:rFonts w:ascii="Book Antiqua" w:eastAsia="Book Antiqua" w:hAnsi="Book Antiqua" w:cs="Book Antiqua"/>
          <w:color w:val="000000" w:themeColor="text1"/>
          <w:sz w:val="24"/>
          <w:szCs w:val="24"/>
          <w:lang w:val="en-GB"/>
        </w:rPr>
        <w:t>can be retaken</w:t>
      </w:r>
      <w:r w:rsidRPr="17725D2D">
        <w:rPr>
          <w:rFonts w:ascii="Book Antiqua" w:eastAsia="Book Antiqua" w:hAnsi="Book Antiqua" w:cs="Book Antiqua"/>
          <w:color w:val="000000" w:themeColor="text1"/>
          <w:sz w:val="24"/>
          <w:szCs w:val="24"/>
          <w:lang w:val="en-GB"/>
        </w:rPr>
        <w:t xml:space="preserve"> for a PASS if it is the single test preventing a student from achieving a passing grade on the OPP competency. It will always be re</w:t>
      </w:r>
      <w:r w:rsidR="6A50080E" w:rsidRPr="17725D2D">
        <w:rPr>
          <w:rFonts w:ascii="Book Antiqua" w:eastAsia="Book Antiqua" w:hAnsi="Book Antiqua" w:cs="Book Antiqua"/>
          <w:color w:val="000000" w:themeColor="text1"/>
          <w:sz w:val="24"/>
          <w:szCs w:val="24"/>
          <w:lang w:val="en-GB"/>
        </w:rPr>
        <w:t>taken</w:t>
      </w:r>
      <w:r w:rsidRPr="17725D2D">
        <w:rPr>
          <w:rFonts w:ascii="Book Antiqua" w:eastAsia="Book Antiqua" w:hAnsi="Book Antiqua" w:cs="Book Antiqua"/>
          <w:color w:val="000000" w:themeColor="text1"/>
          <w:sz w:val="24"/>
          <w:szCs w:val="24"/>
          <w:lang w:val="en-GB"/>
        </w:rPr>
        <w:t xml:space="preserve"> with a test of comparable size and scope.</w:t>
      </w:r>
    </w:p>
    <w:p w14:paraId="12273180" w14:textId="7379889F" w:rsidR="00DC7D3F" w:rsidRPr="00240F60" w:rsidRDefault="00DC7D3F" w:rsidP="17725D2D">
      <w:pPr>
        <w:spacing w:after="0" w:line="240" w:lineRule="auto"/>
        <w:rPr>
          <w:rFonts w:ascii="Book Antiqua" w:eastAsia="Book Antiqua" w:hAnsi="Book Antiqua" w:cs="Book Antiqua"/>
          <w:color w:val="000000" w:themeColor="text1"/>
          <w:sz w:val="24"/>
          <w:szCs w:val="24"/>
          <w:lang w:val="en-GB"/>
        </w:rPr>
      </w:pPr>
    </w:p>
    <w:p w14:paraId="6D97BBE4" w14:textId="3B1F2A89" w:rsidR="00DC7D3F" w:rsidRPr="00240F60" w:rsidRDefault="5B674A73" w:rsidP="17725D2D">
      <w:pPr>
        <w:spacing w:after="0"/>
        <w:rPr>
          <w:rFonts w:ascii="Book Antiqua" w:eastAsia="Book Antiqua" w:hAnsi="Book Antiqua" w:cs="Book Antiqua"/>
          <w:color w:val="000000" w:themeColor="text1"/>
          <w:sz w:val="24"/>
          <w:szCs w:val="24"/>
        </w:rPr>
      </w:pPr>
      <w:r w:rsidRPr="17725D2D">
        <w:rPr>
          <w:rFonts w:ascii="Book Antiqua" w:eastAsia="Book Antiqua" w:hAnsi="Book Antiqua" w:cs="Book Antiqua"/>
          <w:color w:val="000000" w:themeColor="text1"/>
          <w:sz w:val="24"/>
          <w:szCs w:val="24"/>
        </w:rPr>
        <w:t xml:space="preserve">The </w:t>
      </w:r>
      <w:r w:rsidRPr="17725D2D">
        <w:rPr>
          <w:rFonts w:ascii="Book Antiqua" w:eastAsia="Book Antiqua" w:hAnsi="Book Antiqua" w:cs="Book Antiqua"/>
          <w:b/>
          <w:bCs/>
          <w:color w:val="000000" w:themeColor="text1"/>
          <w:sz w:val="24"/>
          <w:szCs w:val="24"/>
        </w:rPr>
        <w:t xml:space="preserve">Medical Knowledge </w:t>
      </w:r>
      <w:r w:rsidR="4323A692" w:rsidRPr="17725D2D">
        <w:rPr>
          <w:rFonts w:ascii="Book Antiqua" w:eastAsia="Book Antiqua" w:hAnsi="Book Antiqua" w:cs="Book Antiqua"/>
          <w:b/>
          <w:bCs/>
          <w:color w:val="000000" w:themeColor="text1"/>
          <w:sz w:val="24"/>
          <w:szCs w:val="24"/>
        </w:rPr>
        <w:t>Competency</w:t>
      </w:r>
      <w:r w:rsidRPr="17725D2D">
        <w:rPr>
          <w:rFonts w:ascii="Book Antiqua" w:eastAsia="Book Antiqua" w:hAnsi="Book Antiqua" w:cs="Book Antiqua"/>
          <w:color w:val="000000" w:themeColor="text1"/>
          <w:sz w:val="24"/>
          <w:szCs w:val="24"/>
        </w:rPr>
        <w:t xml:space="preserve"> is comprised of the Medical Knowledge portions of the theory exams, which </w:t>
      </w:r>
      <w:r w:rsidR="15B90F1D" w:rsidRPr="17725D2D">
        <w:rPr>
          <w:rFonts w:ascii="Book Antiqua" w:eastAsia="Book Antiqua" w:hAnsi="Book Antiqua" w:cs="Book Antiqua"/>
          <w:color w:val="000000" w:themeColor="text1"/>
          <w:sz w:val="24"/>
          <w:szCs w:val="24"/>
        </w:rPr>
        <w:t>is</w:t>
      </w:r>
      <w:r w:rsidRPr="17725D2D">
        <w:rPr>
          <w:rFonts w:ascii="Book Antiqua" w:eastAsia="Book Antiqua" w:hAnsi="Book Antiqua" w:cs="Book Antiqua"/>
          <w:color w:val="000000" w:themeColor="text1"/>
          <w:sz w:val="24"/>
          <w:szCs w:val="24"/>
        </w:rPr>
        <w:t xml:space="preserve"> about 40% of the theory exam total scores, as well as the quizzes associated with the directed studies. A score of below 70% can be remediated by taking a cumulative exam with questions testing Medical Knowledge. A score of 70% on the exam is required to pass the subdiscipline.</w:t>
      </w:r>
    </w:p>
    <w:p w14:paraId="7E8273A1" w14:textId="5A8E27CF" w:rsidR="00DC7D3F" w:rsidRPr="00240F60" w:rsidRDefault="00DC7D3F" w:rsidP="17725D2D">
      <w:pPr>
        <w:spacing w:after="0"/>
        <w:rPr>
          <w:rFonts w:ascii="Book Antiqua" w:eastAsia="Book Antiqua" w:hAnsi="Book Antiqua" w:cs="Book Antiqua"/>
          <w:color w:val="000000" w:themeColor="text1"/>
          <w:sz w:val="24"/>
          <w:szCs w:val="24"/>
        </w:rPr>
      </w:pPr>
    </w:p>
    <w:p w14:paraId="3DFBFDFF" w14:textId="0CC87585" w:rsidR="00DC7D3F" w:rsidRPr="00240F60" w:rsidRDefault="00DC7D3F" w:rsidP="17725D2D">
      <w:pPr>
        <w:spacing w:after="0" w:line="240" w:lineRule="auto"/>
        <w:rPr>
          <w:rFonts w:ascii="Book Antiqua" w:eastAsia="Book Antiqua" w:hAnsi="Book Antiqua" w:cs="Book Antiqua"/>
          <w:color w:val="000000" w:themeColor="text1"/>
          <w:sz w:val="24"/>
          <w:szCs w:val="24"/>
        </w:rPr>
      </w:pPr>
    </w:p>
    <w:p w14:paraId="58F5C59A" w14:textId="13FFB9AB" w:rsidR="00DC7D3F" w:rsidRPr="00240F60" w:rsidRDefault="00DC7D3F" w:rsidP="17725D2D">
      <w:pPr>
        <w:spacing w:after="0" w:line="240" w:lineRule="auto"/>
        <w:rPr>
          <w:rFonts w:ascii="Book Antiqua" w:eastAsia="Book Antiqua" w:hAnsi="Book Antiqua" w:cs="Book Antiqua"/>
          <w:color w:val="000000" w:themeColor="text1"/>
          <w:sz w:val="24"/>
          <w:szCs w:val="24"/>
          <w:lang w:val="en-GB"/>
        </w:rPr>
      </w:pPr>
    </w:p>
    <w:sectPr w:rsidR="00DC7D3F" w:rsidRPr="00240F60" w:rsidSect="00F67CFA">
      <w:headerReference w:type="even" r:id="rId22"/>
      <w:headerReference w:type="default" r:id="rId23"/>
      <w:footerReference w:type="even" r:id="rId24"/>
      <w:footerReference w:type="default" r:id="rId25"/>
      <w:headerReference w:type="first" r:id="rId26"/>
      <w:footerReference w:type="first" r:id="rId27"/>
      <w:type w:val="continuous"/>
      <w:pgSz w:w="12240" w:h="15840"/>
      <w:pgMar w:top="720" w:right="720" w:bottom="720" w:left="720" w:header="720" w:footer="720" w:gutter="0"/>
      <w:cols w:space="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072FD" w14:textId="77777777" w:rsidR="008071B8" w:rsidRDefault="008071B8">
      <w:pPr>
        <w:spacing w:after="0" w:line="240" w:lineRule="auto"/>
      </w:pPr>
      <w:r>
        <w:separator/>
      </w:r>
    </w:p>
  </w:endnote>
  <w:endnote w:type="continuationSeparator" w:id="0">
    <w:p w14:paraId="4677ADFB" w14:textId="77777777" w:rsidR="008071B8" w:rsidRDefault="008071B8">
      <w:pPr>
        <w:spacing w:after="0" w:line="240" w:lineRule="auto"/>
      </w:pPr>
      <w:r>
        <w:continuationSeparator/>
      </w:r>
    </w:p>
  </w:endnote>
  <w:endnote w:type="continuationNotice" w:id="1">
    <w:p w14:paraId="3C6EFFD5" w14:textId="77777777" w:rsidR="008071B8" w:rsidRDefault="008071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Gisha">
    <w:panose1 w:val="020B0502040204020203"/>
    <w:charset w:val="B1"/>
    <w:family w:val="swiss"/>
    <w:pitch w:val="variable"/>
    <w:sig w:usb0="80000807" w:usb1="40000042" w:usb2="00000000" w:usb3="00000000" w:csb0="0000002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E2E16" w14:textId="77777777" w:rsidR="00AE59C4" w:rsidRDefault="00AE59C4" w:rsidP="00501C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CAED4B" w14:textId="77777777" w:rsidR="00AE59C4" w:rsidRDefault="00AE59C4" w:rsidP="00501C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8C8A3" w14:textId="77777777" w:rsidR="00AE59C4" w:rsidRDefault="00AE59C4">
    <w:pPr>
      <w:pStyle w:val="Footer"/>
    </w:pPr>
    <w:r>
      <w:fldChar w:fldCharType="begin"/>
    </w:r>
    <w:r>
      <w:instrText xml:space="preserve"> PAGE   \* MERGEFORMAT </w:instrText>
    </w:r>
    <w:r>
      <w:fldChar w:fldCharType="separate"/>
    </w:r>
    <w:r w:rsidR="00B95640">
      <w:rPr>
        <w:noProof/>
      </w:rPr>
      <w:t>1</w:t>
    </w:r>
    <w:r>
      <w:rPr>
        <w:noProof/>
      </w:rPr>
      <w:fldChar w:fldCharType="end"/>
    </w:r>
  </w:p>
  <w:p w14:paraId="4AE5EE01" w14:textId="77777777" w:rsidR="00AE59C4" w:rsidRDefault="00AE59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BBFD1A1" w14:paraId="585B9470" w14:textId="77777777" w:rsidTr="6BBFD1A1">
      <w:trPr>
        <w:trHeight w:val="300"/>
      </w:trPr>
      <w:tc>
        <w:tcPr>
          <w:tcW w:w="3120" w:type="dxa"/>
        </w:tcPr>
        <w:p w14:paraId="72BB2C48" w14:textId="28423105" w:rsidR="6BBFD1A1" w:rsidRDefault="6BBFD1A1" w:rsidP="6BBFD1A1">
          <w:pPr>
            <w:pStyle w:val="Header"/>
            <w:ind w:left="-115"/>
            <w:jc w:val="left"/>
          </w:pPr>
        </w:p>
      </w:tc>
      <w:tc>
        <w:tcPr>
          <w:tcW w:w="3120" w:type="dxa"/>
        </w:tcPr>
        <w:p w14:paraId="38961358" w14:textId="503838A9" w:rsidR="6BBFD1A1" w:rsidRDefault="6BBFD1A1" w:rsidP="6BBFD1A1">
          <w:pPr>
            <w:pStyle w:val="Header"/>
          </w:pPr>
        </w:p>
      </w:tc>
      <w:tc>
        <w:tcPr>
          <w:tcW w:w="3120" w:type="dxa"/>
        </w:tcPr>
        <w:p w14:paraId="52C6E949" w14:textId="0A3EC1FE" w:rsidR="6BBFD1A1" w:rsidRDefault="6BBFD1A1" w:rsidP="6BBFD1A1">
          <w:pPr>
            <w:pStyle w:val="Header"/>
            <w:ind w:right="-115"/>
            <w:jc w:val="right"/>
          </w:pPr>
        </w:p>
      </w:tc>
    </w:tr>
  </w:tbl>
  <w:p w14:paraId="70450D27" w14:textId="6D2FCFE9" w:rsidR="6BBFD1A1" w:rsidRDefault="6BBFD1A1" w:rsidP="6BBFD1A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0789060"/>
      <w:docPartObj>
        <w:docPartGallery w:val="Page Numbers (Bottom of Page)"/>
        <w:docPartUnique/>
      </w:docPartObj>
    </w:sdtPr>
    <w:sdtContent>
      <w:p w14:paraId="3DF24172" w14:textId="5FC28C64" w:rsidR="00AE59C4" w:rsidRDefault="00AE59C4" w:rsidP="00DC7D3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229D1E" w14:textId="77777777" w:rsidR="00AE59C4" w:rsidRDefault="00AE59C4">
    <w:pPr>
      <w:pStyle w:val="Footer"/>
    </w:pPr>
  </w:p>
  <w:p w14:paraId="3A9BA9F7" w14:textId="77777777" w:rsidR="00AE59C4" w:rsidRDefault="00AE59C4"/>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0057003"/>
      <w:docPartObj>
        <w:docPartGallery w:val="Page Numbers (Bottom of Page)"/>
        <w:docPartUnique/>
      </w:docPartObj>
    </w:sdtPr>
    <w:sdtContent>
      <w:p w14:paraId="0AE7DC85" w14:textId="5C7A6AA7" w:rsidR="00AE59C4" w:rsidRDefault="00AE59C4" w:rsidP="00A0555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95640">
          <w:rPr>
            <w:rStyle w:val="PageNumber"/>
            <w:noProof/>
          </w:rPr>
          <w:t>20</w:t>
        </w:r>
        <w:r>
          <w:rPr>
            <w:rStyle w:val="PageNumber"/>
          </w:rPr>
          <w:fldChar w:fldCharType="end"/>
        </w:r>
      </w:p>
    </w:sdtContent>
  </w:sdt>
  <w:p w14:paraId="4A389549" w14:textId="1D5E8317" w:rsidR="00AE59C4" w:rsidRDefault="00AE59C4">
    <w:pPr>
      <w:pStyle w:val="Footer"/>
    </w:pPr>
  </w:p>
  <w:p w14:paraId="77F28BA9" w14:textId="77777777" w:rsidR="00AE59C4" w:rsidRDefault="00AE59C4">
    <w:pPr>
      <w:pStyle w:val="Footer"/>
    </w:pPr>
  </w:p>
  <w:p w14:paraId="1BC341F8" w14:textId="77777777" w:rsidR="00AE59C4" w:rsidRDefault="00AE59C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BC036" w14:textId="77777777" w:rsidR="00AE59C4" w:rsidRDefault="00AE59C4">
    <w:pPr>
      <w:pStyle w:val="Footer"/>
      <w:tabs>
        <w:tab w:val="clear" w:pos="4680"/>
        <w:tab w:val="clear" w:pos="9360"/>
      </w:tabs>
      <w:rPr>
        <w:caps/>
        <w:noProof/>
        <w:color w:val="052F61" w:themeColor="accent1"/>
      </w:rPr>
    </w:pPr>
    <w:r>
      <w:rPr>
        <w:caps/>
        <w:color w:val="052F61" w:themeColor="accent1"/>
      </w:rPr>
      <w:fldChar w:fldCharType="begin"/>
    </w:r>
    <w:r>
      <w:rPr>
        <w:caps/>
        <w:color w:val="052F61" w:themeColor="accent1"/>
      </w:rPr>
      <w:instrText xml:space="preserve"> PAGE   \* MERGEFORMAT </w:instrText>
    </w:r>
    <w:r>
      <w:rPr>
        <w:caps/>
        <w:color w:val="052F61" w:themeColor="accent1"/>
      </w:rPr>
      <w:fldChar w:fldCharType="separate"/>
    </w:r>
    <w:r>
      <w:rPr>
        <w:caps/>
        <w:noProof/>
        <w:color w:val="052F61" w:themeColor="accent1"/>
      </w:rPr>
      <w:t>2</w:t>
    </w:r>
    <w:r>
      <w:rPr>
        <w:caps/>
        <w:noProof/>
        <w:color w:val="052F61" w:themeColor="accent1"/>
      </w:rPr>
      <w:fldChar w:fldCharType="end"/>
    </w:r>
  </w:p>
  <w:p w14:paraId="444DF0CD" w14:textId="77777777" w:rsidR="00AE59C4" w:rsidRDefault="00AE59C4">
    <w:pPr>
      <w:pStyle w:val="Footer"/>
    </w:pPr>
  </w:p>
  <w:p w14:paraId="0414ECD6" w14:textId="77777777" w:rsidR="00AE59C4" w:rsidRDefault="00AE59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B7929" w14:textId="77777777" w:rsidR="008071B8" w:rsidRDefault="008071B8">
      <w:pPr>
        <w:spacing w:after="0" w:line="240" w:lineRule="auto"/>
      </w:pPr>
      <w:r>
        <w:separator/>
      </w:r>
    </w:p>
  </w:footnote>
  <w:footnote w:type="continuationSeparator" w:id="0">
    <w:p w14:paraId="21F8F985" w14:textId="77777777" w:rsidR="008071B8" w:rsidRDefault="008071B8">
      <w:pPr>
        <w:spacing w:after="0" w:line="240" w:lineRule="auto"/>
      </w:pPr>
      <w:r>
        <w:continuationSeparator/>
      </w:r>
    </w:p>
  </w:footnote>
  <w:footnote w:type="continuationNotice" w:id="1">
    <w:p w14:paraId="13C01E74" w14:textId="77777777" w:rsidR="008071B8" w:rsidRDefault="008071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AAB83" w14:textId="35018C1B" w:rsidR="00240F60" w:rsidRDefault="00240F60">
    <w:pPr>
      <w:pStyle w:val="Header"/>
    </w:pPr>
    <w:r>
      <w:rPr>
        <w:noProof/>
      </w:rPr>
      <w:drawing>
        <wp:inline distT="0" distB="0" distL="0" distR="0" wp14:anchorId="64875F32" wp14:editId="3F288EDE">
          <wp:extent cx="3644900" cy="1104900"/>
          <wp:effectExtent l="0" t="0" r="0" b="0"/>
          <wp:docPr id="1221842994"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42994" name="Picture 1" descr="A black and white logo&#10;&#10;Description automatically generated"/>
                  <pic:cNvPicPr/>
                </pic:nvPicPr>
                <pic:blipFill>
                  <a:blip r:embed="rId1"/>
                  <a:stretch>
                    <a:fillRect/>
                  </a:stretch>
                </pic:blipFill>
                <pic:spPr>
                  <a:xfrm>
                    <a:off x="0" y="0"/>
                    <a:ext cx="3644900" cy="1104900"/>
                  </a:xfrm>
                  <a:prstGeom prst="rect">
                    <a:avLst/>
                  </a:prstGeom>
                </pic:spPr>
              </pic:pic>
            </a:graphicData>
          </a:graphic>
        </wp:inline>
      </w:drawing>
    </w:r>
  </w:p>
  <w:p w14:paraId="48F961B9" w14:textId="77777777" w:rsidR="00AE59C4" w:rsidRPr="008E23C8" w:rsidRDefault="00AE59C4" w:rsidP="00501CF9">
    <w:pPr>
      <w:jc w:val="center"/>
      <w:rPr>
        <w:rFonts w:ascii="Tahoma" w:hAnsi="Tahoma" w:cs="Tahoma"/>
        <w:b/>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BBFD1A1" w14:paraId="414EEBCD" w14:textId="77777777" w:rsidTr="6BBFD1A1">
      <w:trPr>
        <w:trHeight w:val="300"/>
      </w:trPr>
      <w:tc>
        <w:tcPr>
          <w:tcW w:w="3120" w:type="dxa"/>
        </w:tcPr>
        <w:p w14:paraId="6BFDBC4E" w14:textId="1AC19A61" w:rsidR="6BBFD1A1" w:rsidRDefault="6BBFD1A1" w:rsidP="6BBFD1A1">
          <w:pPr>
            <w:pStyle w:val="Header"/>
            <w:ind w:left="-115"/>
            <w:jc w:val="left"/>
          </w:pPr>
        </w:p>
      </w:tc>
      <w:tc>
        <w:tcPr>
          <w:tcW w:w="3120" w:type="dxa"/>
        </w:tcPr>
        <w:p w14:paraId="103116D8" w14:textId="2BDD16B6" w:rsidR="6BBFD1A1" w:rsidRDefault="6BBFD1A1" w:rsidP="6BBFD1A1">
          <w:pPr>
            <w:pStyle w:val="Header"/>
          </w:pPr>
        </w:p>
      </w:tc>
      <w:tc>
        <w:tcPr>
          <w:tcW w:w="3120" w:type="dxa"/>
        </w:tcPr>
        <w:p w14:paraId="5E651ED5" w14:textId="5588E229" w:rsidR="6BBFD1A1" w:rsidRDefault="6BBFD1A1" w:rsidP="6BBFD1A1">
          <w:pPr>
            <w:pStyle w:val="Header"/>
            <w:ind w:right="-115"/>
            <w:jc w:val="right"/>
          </w:pPr>
        </w:p>
      </w:tc>
    </w:tr>
  </w:tbl>
  <w:p w14:paraId="630A43BD" w14:textId="6EDABBCB" w:rsidR="6BBFD1A1" w:rsidRDefault="6BBFD1A1" w:rsidP="6BBFD1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3383629"/>
      <w:docPartObj>
        <w:docPartGallery w:val="Page Numbers (Top of Page)"/>
        <w:docPartUnique/>
      </w:docPartObj>
    </w:sdtPr>
    <w:sdtContent>
      <w:p w14:paraId="5D9E9DEB" w14:textId="5EC2416C" w:rsidR="00AE59C4" w:rsidRDefault="00AE59C4" w:rsidP="00501CF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A4DC86" w14:textId="77777777" w:rsidR="00AE59C4" w:rsidRDefault="00AE59C4" w:rsidP="00E806A0">
    <w:pPr>
      <w:pStyle w:val="Header"/>
      <w:ind w:right="360"/>
    </w:pPr>
  </w:p>
  <w:p w14:paraId="3A5F2AC7" w14:textId="77777777" w:rsidR="00AE59C4" w:rsidRDefault="00AE59C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61D00" w14:textId="77777777" w:rsidR="00AE59C4" w:rsidRDefault="00AE59C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6BBFD1A1" w14:paraId="67AF7C9E" w14:textId="77777777" w:rsidTr="6BBFD1A1">
      <w:trPr>
        <w:trHeight w:val="300"/>
      </w:trPr>
      <w:tc>
        <w:tcPr>
          <w:tcW w:w="3600" w:type="dxa"/>
        </w:tcPr>
        <w:p w14:paraId="59051CF6" w14:textId="2AF00029" w:rsidR="6BBFD1A1" w:rsidRDefault="6BBFD1A1" w:rsidP="6BBFD1A1">
          <w:pPr>
            <w:pStyle w:val="Header"/>
            <w:ind w:left="-115"/>
            <w:jc w:val="left"/>
          </w:pPr>
        </w:p>
      </w:tc>
      <w:tc>
        <w:tcPr>
          <w:tcW w:w="3600" w:type="dxa"/>
        </w:tcPr>
        <w:p w14:paraId="7900990C" w14:textId="30D78B39" w:rsidR="6BBFD1A1" w:rsidRDefault="6BBFD1A1" w:rsidP="6BBFD1A1">
          <w:pPr>
            <w:pStyle w:val="Header"/>
          </w:pPr>
        </w:p>
      </w:tc>
      <w:tc>
        <w:tcPr>
          <w:tcW w:w="3600" w:type="dxa"/>
        </w:tcPr>
        <w:p w14:paraId="440491D5" w14:textId="3B3117C3" w:rsidR="6BBFD1A1" w:rsidRDefault="6BBFD1A1" w:rsidP="6BBFD1A1">
          <w:pPr>
            <w:pStyle w:val="Header"/>
            <w:ind w:right="-115"/>
            <w:jc w:val="right"/>
          </w:pPr>
        </w:p>
      </w:tc>
    </w:tr>
  </w:tbl>
  <w:p w14:paraId="5EA3B93C" w14:textId="082CF2BE" w:rsidR="6BBFD1A1" w:rsidRDefault="6BBFD1A1" w:rsidP="6BBFD1A1">
    <w:pPr>
      <w:pStyle w:val="Header"/>
    </w:pPr>
  </w:p>
</w:hdr>
</file>

<file path=word/intelligence2.xml><?xml version="1.0" encoding="utf-8"?>
<int2:intelligence xmlns:int2="http://schemas.microsoft.com/office/intelligence/2020/intelligence" xmlns:oel="http://schemas.microsoft.com/office/2019/extlst">
  <int2:observations>
    <int2:textHash int2:hashCode="Gr4y8AYiGXrm1G" int2:id="BtUYpAJ8">
      <int2:state int2:value="Rejected" int2:type="AugLoop_Text_Critique"/>
    </int2:textHash>
    <int2:textHash int2:hashCode="7thQMdO2dkhg7i" int2:id="JuL2reXW">
      <int2:state int2:value="Rejected" int2:type="AugLoop_Text_Critique"/>
    </int2:textHash>
    <int2:textHash int2:hashCode="oJ5Bgp+hdxLAfO" int2:id="M7RfuE7s">
      <int2:state int2:value="Rejected" int2:type="AugLoop_Text_Critique"/>
    </int2:textHash>
    <int2:textHash int2:hashCode="7wPzEOlpkFWcrI" int2:id="gH1p47K7">
      <int2:state int2:value="Rejected" int2:type="AugLoop_Text_Critique"/>
    </int2:textHash>
    <int2:textHash int2:hashCode="egjP1RPHBFO5GV" int2:id="kKgzzo2R">
      <int2:state int2:value="Rejected" int2:type="AugLoop_Text_Critique"/>
    </int2:textHash>
    <int2:bookmark int2:bookmarkName="_Int_XyE6jY54" int2:invalidationBookmarkName="" int2:hashCode="C1INjUPUfa/aBj" int2:id="bkt81uqC">
      <int2:state int2:value="Rejected" int2:type="gram"/>
    </int2:bookmark>
    <int2:bookmark int2:bookmarkName="_Int_3S4ES6KA" int2:invalidationBookmarkName="" int2:hashCode="51lqxzLKIKF5SG" int2:id="ihwtjvw2">
      <int2:state int2:value="Rejected" int2:type="gram"/>
    </int2:bookmark>
    <int2:bookmark int2:bookmarkName="_Int_S9DFLAsi" int2:invalidationBookmarkName="" int2:hashCode="jeiEWBPVbTF5FF" int2:id="bi2lOIqF">
      <int2:state int2:value="Rejected" int2:type="AugLoop_Text_Critique"/>
    </int2:bookmark>
    <int2:bookmark int2:bookmarkName="_Int_T8AnhJYv" int2:invalidationBookmarkName="" int2:hashCode="RoHRJMxsS3O6q/" int2:id="rZ7kkfg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F2C76"/>
    <w:multiLevelType w:val="multilevel"/>
    <w:tmpl w:val="12E65A7A"/>
    <w:lvl w:ilvl="0">
      <w:start w:val="1"/>
      <w:numFmt w:val="bullet"/>
      <w:pStyle w:val="ListBullet"/>
      <w:suff w:val="space"/>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79911088"/>
    <w:multiLevelType w:val="hybridMultilevel"/>
    <w:tmpl w:val="B89254AA"/>
    <w:lvl w:ilvl="0" w:tplc="FFFFFFFF">
      <w:start w:val="1"/>
      <w:numFmt w:val="bullet"/>
      <w:pStyle w:val="ListParagraph"/>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5259418">
    <w:abstractNumId w:val="1"/>
  </w:num>
  <w:num w:numId="2" w16cid:durableId="1058747046">
    <w:abstractNumId w:val="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acia M Sloane">
    <w15:presenceInfo w15:providerId="AD" w15:userId="S::ssloane@touro.edu::a6204158-accb-4361-89a8-a1efc47ead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5AA"/>
    <w:rsid w:val="00001DA8"/>
    <w:rsid w:val="000022BA"/>
    <w:rsid w:val="00007B5B"/>
    <w:rsid w:val="00007D44"/>
    <w:rsid w:val="000126B9"/>
    <w:rsid w:val="0002423A"/>
    <w:rsid w:val="000376C5"/>
    <w:rsid w:val="00042BFB"/>
    <w:rsid w:val="00044661"/>
    <w:rsid w:val="0004489B"/>
    <w:rsid w:val="000471F0"/>
    <w:rsid w:val="0005267D"/>
    <w:rsid w:val="00067585"/>
    <w:rsid w:val="00071D65"/>
    <w:rsid w:val="00072E27"/>
    <w:rsid w:val="00076A53"/>
    <w:rsid w:val="00080E39"/>
    <w:rsid w:val="00084D66"/>
    <w:rsid w:val="00087C60"/>
    <w:rsid w:val="000909C9"/>
    <w:rsid w:val="00091BFE"/>
    <w:rsid w:val="00091E85"/>
    <w:rsid w:val="000A399B"/>
    <w:rsid w:val="000B0604"/>
    <w:rsid w:val="000C05AE"/>
    <w:rsid w:val="000C528B"/>
    <w:rsid w:val="000D0289"/>
    <w:rsid w:val="000D10B6"/>
    <w:rsid w:val="000D598D"/>
    <w:rsid w:val="000E645D"/>
    <w:rsid w:val="000E7BA1"/>
    <w:rsid w:val="000F43E9"/>
    <w:rsid w:val="000F74A8"/>
    <w:rsid w:val="0010600A"/>
    <w:rsid w:val="00110A81"/>
    <w:rsid w:val="00112FDB"/>
    <w:rsid w:val="0011C85D"/>
    <w:rsid w:val="00122A64"/>
    <w:rsid w:val="001258AD"/>
    <w:rsid w:val="0013560B"/>
    <w:rsid w:val="00153B0C"/>
    <w:rsid w:val="00156233"/>
    <w:rsid w:val="0015729B"/>
    <w:rsid w:val="00157499"/>
    <w:rsid w:val="00164B4F"/>
    <w:rsid w:val="0017272E"/>
    <w:rsid w:val="0018160C"/>
    <w:rsid w:val="00181ACE"/>
    <w:rsid w:val="00192D7A"/>
    <w:rsid w:val="00197D8F"/>
    <w:rsid w:val="001A05DD"/>
    <w:rsid w:val="001A30D4"/>
    <w:rsid w:val="001A316E"/>
    <w:rsid w:val="001A5295"/>
    <w:rsid w:val="001B6775"/>
    <w:rsid w:val="001B6D25"/>
    <w:rsid w:val="001C6044"/>
    <w:rsid w:val="001D398A"/>
    <w:rsid w:val="001D59FC"/>
    <w:rsid w:val="001E5625"/>
    <w:rsid w:val="001E595D"/>
    <w:rsid w:val="001E70BD"/>
    <w:rsid w:val="001F290C"/>
    <w:rsid w:val="00216065"/>
    <w:rsid w:val="00225B81"/>
    <w:rsid w:val="00226731"/>
    <w:rsid w:val="0023571C"/>
    <w:rsid w:val="00235961"/>
    <w:rsid w:val="00236CF9"/>
    <w:rsid w:val="00240F60"/>
    <w:rsid w:val="002416FF"/>
    <w:rsid w:val="0024B841"/>
    <w:rsid w:val="0024D5C3"/>
    <w:rsid w:val="002508EC"/>
    <w:rsid w:val="0025299D"/>
    <w:rsid w:val="002543B4"/>
    <w:rsid w:val="00254F3A"/>
    <w:rsid w:val="00256356"/>
    <w:rsid w:val="00263232"/>
    <w:rsid w:val="00273B53"/>
    <w:rsid w:val="00283B9F"/>
    <w:rsid w:val="002A233B"/>
    <w:rsid w:val="002A27EF"/>
    <w:rsid w:val="002A70B4"/>
    <w:rsid w:val="002B1627"/>
    <w:rsid w:val="002B3BAD"/>
    <w:rsid w:val="002C004D"/>
    <w:rsid w:val="002C048E"/>
    <w:rsid w:val="002C1293"/>
    <w:rsid w:val="002C46D2"/>
    <w:rsid w:val="002C6FF2"/>
    <w:rsid w:val="002E2F31"/>
    <w:rsid w:val="002E4ECC"/>
    <w:rsid w:val="002F24FC"/>
    <w:rsid w:val="002F6D06"/>
    <w:rsid w:val="003124EF"/>
    <w:rsid w:val="00312E61"/>
    <w:rsid w:val="00315763"/>
    <w:rsid w:val="00315816"/>
    <w:rsid w:val="003334E1"/>
    <w:rsid w:val="0034331D"/>
    <w:rsid w:val="003505DA"/>
    <w:rsid w:val="003605F6"/>
    <w:rsid w:val="003611E5"/>
    <w:rsid w:val="00364006"/>
    <w:rsid w:val="003708A5"/>
    <w:rsid w:val="00377FDE"/>
    <w:rsid w:val="00380FC6"/>
    <w:rsid w:val="00395806"/>
    <w:rsid w:val="003A16AD"/>
    <w:rsid w:val="003A2FEB"/>
    <w:rsid w:val="003A64DF"/>
    <w:rsid w:val="003A6CE6"/>
    <w:rsid w:val="003B2F45"/>
    <w:rsid w:val="003B4635"/>
    <w:rsid w:val="003B5B5A"/>
    <w:rsid w:val="003C2661"/>
    <w:rsid w:val="003F74B9"/>
    <w:rsid w:val="003F77F7"/>
    <w:rsid w:val="00403CB0"/>
    <w:rsid w:val="00406686"/>
    <w:rsid w:val="00411F92"/>
    <w:rsid w:val="0042507D"/>
    <w:rsid w:val="00445678"/>
    <w:rsid w:val="00452299"/>
    <w:rsid w:val="00452652"/>
    <w:rsid w:val="00466A6A"/>
    <w:rsid w:val="0047305C"/>
    <w:rsid w:val="00474CFA"/>
    <w:rsid w:val="0048365E"/>
    <w:rsid w:val="00486725"/>
    <w:rsid w:val="00497560"/>
    <w:rsid w:val="004A46E7"/>
    <w:rsid w:val="004B0E76"/>
    <w:rsid w:val="004B584A"/>
    <w:rsid w:val="004B5956"/>
    <w:rsid w:val="004B5B05"/>
    <w:rsid w:val="004B5B4C"/>
    <w:rsid w:val="004D2FC3"/>
    <w:rsid w:val="004D4E41"/>
    <w:rsid w:val="004E009E"/>
    <w:rsid w:val="004E08CF"/>
    <w:rsid w:val="004E2B5D"/>
    <w:rsid w:val="004E6437"/>
    <w:rsid w:val="00501856"/>
    <w:rsid w:val="00501978"/>
    <w:rsid w:val="00501CF9"/>
    <w:rsid w:val="00501D50"/>
    <w:rsid w:val="00506D45"/>
    <w:rsid w:val="00511B1B"/>
    <w:rsid w:val="00512587"/>
    <w:rsid w:val="00517258"/>
    <w:rsid w:val="00524D3A"/>
    <w:rsid w:val="00527823"/>
    <w:rsid w:val="00534AE1"/>
    <w:rsid w:val="0053678C"/>
    <w:rsid w:val="0054089A"/>
    <w:rsid w:val="00546CC4"/>
    <w:rsid w:val="00557280"/>
    <w:rsid w:val="0056131A"/>
    <w:rsid w:val="00561C0A"/>
    <w:rsid w:val="00562742"/>
    <w:rsid w:val="0057096B"/>
    <w:rsid w:val="00586118"/>
    <w:rsid w:val="00592C21"/>
    <w:rsid w:val="005A5B57"/>
    <w:rsid w:val="005A62AA"/>
    <w:rsid w:val="005A6935"/>
    <w:rsid w:val="005A7882"/>
    <w:rsid w:val="005B0117"/>
    <w:rsid w:val="005B7BFD"/>
    <w:rsid w:val="005C3878"/>
    <w:rsid w:val="005C5C3C"/>
    <w:rsid w:val="005C623C"/>
    <w:rsid w:val="005C98C4"/>
    <w:rsid w:val="005D3748"/>
    <w:rsid w:val="005D45A9"/>
    <w:rsid w:val="005D47D4"/>
    <w:rsid w:val="005E42A9"/>
    <w:rsid w:val="005F29DC"/>
    <w:rsid w:val="005F2C68"/>
    <w:rsid w:val="005F3366"/>
    <w:rsid w:val="005F5420"/>
    <w:rsid w:val="00600003"/>
    <w:rsid w:val="00610950"/>
    <w:rsid w:val="00612BB8"/>
    <w:rsid w:val="00625A6A"/>
    <w:rsid w:val="0063398B"/>
    <w:rsid w:val="00640503"/>
    <w:rsid w:val="00640D73"/>
    <w:rsid w:val="00643047"/>
    <w:rsid w:val="00643EE2"/>
    <w:rsid w:val="00647B52"/>
    <w:rsid w:val="00666724"/>
    <w:rsid w:val="006718A9"/>
    <w:rsid w:val="00676045"/>
    <w:rsid w:val="00676215"/>
    <w:rsid w:val="00677E3E"/>
    <w:rsid w:val="00680C83"/>
    <w:rsid w:val="006812CC"/>
    <w:rsid w:val="00685766"/>
    <w:rsid w:val="006874ED"/>
    <w:rsid w:val="0069009A"/>
    <w:rsid w:val="00694874"/>
    <w:rsid w:val="00697B24"/>
    <w:rsid w:val="006A31F0"/>
    <w:rsid w:val="006B168D"/>
    <w:rsid w:val="006B19A9"/>
    <w:rsid w:val="006C1381"/>
    <w:rsid w:val="006C32A7"/>
    <w:rsid w:val="006D068E"/>
    <w:rsid w:val="006D6486"/>
    <w:rsid w:val="006E68AF"/>
    <w:rsid w:val="006E6958"/>
    <w:rsid w:val="006F62BC"/>
    <w:rsid w:val="006F69C4"/>
    <w:rsid w:val="007031CE"/>
    <w:rsid w:val="0070391D"/>
    <w:rsid w:val="00703B73"/>
    <w:rsid w:val="0070715C"/>
    <w:rsid w:val="00707700"/>
    <w:rsid w:val="007102AC"/>
    <w:rsid w:val="00710ABD"/>
    <w:rsid w:val="007200B5"/>
    <w:rsid w:val="00727075"/>
    <w:rsid w:val="00731AFA"/>
    <w:rsid w:val="00743F3E"/>
    <w:rsid w:val="00761F7D"/>
    <w:rsid w:val="00763138"/>
    <w:rsid w:val="007659DA"/>
    <w:rsid w:val="00767612"/>
    <w:rsid w:val="00791B58"/>
    <w:rsid w:val="0079457A"/>
    <w:rsid w:val="00797943"/>
    <w:rsid w:val="007A1025"/>
    <w:rsid w:val="007A4385"/>
    <w:rsid w:val="007B0DA9"/>
    <w:rsid w:val="007B1BD4"/>
    <w:rsid w:val="007B1F9C"/>
    <w:rsid w:val="007B4DE9"/>
    <w:rsid w:val="007B7DC9"/>
    <w:rsid w:val="007C451F"/>
    <w:rsid w:val="007D3656"/>
    <w:rsid w:val="007D51E6"/>
    <w:rsid w:val="007D75AA"/>
    <w:rsid w:val="007D9340"/>
    <w:rsid w:val="007E1963"/>
    <w:rsid w:val="007E1985"/>
    <w:rsid w:val="007E53CD"/>
    <w:rsid w:val="007E53DC"/>
    <w:rsid w:val="007E5C26"/>
    <w:rsid w:val="007E75B4"/>
    <w:rsid w:val="00804526"/>
    <w:rsid w:val="008071B8"/>
    <w:rsid w:val="00810862"/>
    <w:rsid w:val="00811481"/>
    <w:rsid w:val="00814C16"/>
    <w:rsid w:val="00821506"/>
    <w:rsid w:val="00837F30"/>
    <w:rsid w:val="00841D64"/>
    <w:rsid w:val="008506ED"/>
    <w:rsid w:val="008519AB"/>
    <w:rsid w:val="008635EF"/>
    <w:rsid w:val="0086558E"/>
    <w:rsid w:val="00865D60"/>
    <w:rsid w:val="008711E0"/>
    <w:rsid w:val="008717E1"/>
    <w:rsid w:val="0087236E"/>
    <w:rsid w:val="00884FD5"/>
    <w:rsid w:val="008A5EEF"/>
    <w:rsid w:val="008D1C90"/>
    <w:rsid w:val="008E4DD6"/>
    <w:rsid w:val="008E5126"/>
    <w:rsid w:val="008E7474"/>
    <w:rsid w:val="008E7790"/>
    <w:rsid w:val="008F751A"/>
    <w:rsid w:val="00912018"/>
    <w:rsid w:val="00913538"/>
    <w:rsid w:val="00917CA7"/>
    <w:rsid w:val="00920A15"/>
    <w:rsid w:val="009300C1"/>
    <w:rsid w:val="00933EFC"/>
    <w:rsid w:val="00947C88"/>
    <w:rsid w:val="00951F88"/>
    <w:rsid w:val="00960DE4"/>
    <w:rsid w:val="0096305E"/>
    <w:rsid w:val="009636F8"/>
    <w:rsid w:val="009713A1"/>
    <w:rsid w:val="00976B30"/>
    <w:rsid w:val="00976B9B"/>
    <w:rsid w:val="00981D2D"/>
    <w:rsid w:val="00983B3A"/>
    <w:rsid w:val="009A2072"/>
    <w:rsid w:val="009A47D4"/>
    <w:rsid w:val="009C0281"/>
    <w:rsid w:val="009C0F33"/>
    <w:rsid w:val="009C2646"/>
    <w:rsid w:val="009C43F9"/>
    <w:rsid w:val="009C5B65"/>
    <w:rsid w:val="009D6F21"/>
    <w:rsid w:val="009E1AE8"/>
    <w:rsid w:val="009E2613"/>
    <w:rsid w:val="009E2E7A"/>
    <w:rsid w:val="009F2EF2"/>
    <w:rsid w:val="009F7E47"/>
    <w:rsid w:val="00A01CC9"/>
    <w:rsid w:val="00A0555D"/>
    <w:rsid w:val="00A14AF7"/>
    <w:rsid w:val="00A17FA8"/>
    <w:rsid w:val="00A37ED6"/>
    <w:rsid w:val="00A522BC"/>
    <w:rsid w:val="00A537C6"/>
    <w:rsid w:val="00A5455A"/>
    <w:rsid w:val="00A56C73"/>
    <w:rsid w:val="00A573F4"/>
    <w:rsid w:val="00A57DDD"/>
    <w:rsid w:val="00A61968"/>
    <w:rsid w:val="00A67445"/>
    <w:rsid w:val="00A753F9"/>
    <w:rsid w:val="00A80CDB"/>
    <w:rsid w:val="00A86AC7"/>
    <w:rsid w:val="00AB2714"/>
    <w:rsid w:val="00AE06DE"/>
    <w:rsid w:val="00AE200B"/>
    <w:rsid w:val="00AE2824"/>
    <w:rsid w:val="00AE59C4"/>
    <w:rsid w:val="00AE5F19"/>
    <w:rsid w:val="00AE70AA"/>
    <w:rsid w:val="00AF2153"/>
    <w:rsid w:val="00B11F25"/>
    <w:rsid w:val="00B161CB"/>
    <w:rsid w:val="00B220B5"/>
    <w:rsid w:val="00B22705"/>
    <w:rsid w:val="00B24A17"/>
    <w:rsid w:val="00B34466"/>
    <w:rsid w:val="00B3783D"/>
    <w:rsid w:val="00B50066"/>
    <w:rsid w:val="00B50CEF"/>
    <w:rsid w:val="00B531A9"/>
    <w:rsid w:val="00B5B136"/>
    <w:rsid w:val="00B64C8D"/>
    <w:rsid w:val="00B66DA6"/>
    <w:rsid w:val="00B760C1"/>
    <w:rsid w:val="00B775AD"/>
    <w:rsid w:val="00B835AF"/>
    <w:rsid w:val="00B86109"/>
    <w:rsid w:val="00B95640"/>
    <w:rsid w:val="00B95FF6"/>
    <w:rsid w:val="00B975EF"/>
    <w:rsid w:val="00BA029E"/>
    <w:rsid w:val="00BA2B74"/>
    <w:rsid w:val="00BA5339"/>
    <w:rsid w:val="00BB0CE5"/>
    <w:rsid w:val="00BC0C84"/>
    <w:rsid w:val="00BC297D"/>
    <w:rsid w:val="00BD7FB8"/>
    <w:rsid w:val="00BE0285"/>
    <w:rsid w:val="00BE0304"/>
    <w:rsid w:val="00BE25BA"/>
    <w:rsid w:val="00BE3902"/>
    <w:rsid w:val="00BE49CD"/>
    <w:rsid w:val="00BF29AA"/>
    <w:rsid w:val="00BF3B75"/>
    <w:rsid w:val="00BF6E82"/>
    <w:rsid w:val="00C03477"/>
    <w:rsid w:val="00C04CD7"/>
    <w:rsid w:val="00C13DD4"/>
    <w:rsid w:val="00C21F9D"/>
    <w:rsid w:val="00C23174"/>
    <w:rsid w:val="00C244B7"/>
    <w:rsid w:val="00C24D18"/>
    <w:rsid w:val="00C36172"/>
    <w:rsid w:val="00C36980"/>
    <w:rsid w:val="00C36F2C"/>
    <w:rsid w:val="00C50428"/>
    <w:rsid w:val="00C532F8"/>
    <w:rsid w:val="00C7256C"/>
    <w:rsid w:val="00C854AF"/>
    <w:rsid w:val="00C86A4D"/>
    <w:rsid w:val="00C87A61"/>
    <w:rsid w:val="00C93A02"/>
    <w:rsid w:val="00C94FD1"/>
    <w:rsid w:val="00CA2465"/>
    <w:rsid w:val="00CA4F8B"/>
    <w:rsid w:val="00CA5439"/>
    <w:rsid w:val="00CB5C13"/>
    <w:rsid w:val="00CB6A57"/>
    <w:rsid w:val="00CC28C5"/>
    <w:rsid w:val="00CD2265"/>
    <w:rsid w:val="00CD50A5"/>
    <w:rsid w:val="00CE1F2C"/>
    <w:rsid w:val="00D0059E"/>
    <w:rsid w:val="00D070F0"/>
    <w:rsid w:val="00D163F4"/>
    <w:rsid w:val="00D17D1D"/>
    <w:rsid w:val="00D247E6"/>
    <w:rsid w:val="00D2550E"/>
    <w:rsid w:val="00D31DCA"/>
    <w:rsid w:val="00D329EB"/>
    <w:rsid w:val="00D36320"/>
    <w:rsid w:val="00D416AA"/>
    <w:rsid w:val="00D416FD"/>
    <w:rsid w:val="00D419D3"/>
    <w:rsid w:val="00D519AD"/>
    <w:rsid w:val="00D52D5B"/>
    <w:rsid w:val="00D546DD"/>
    <w:rsid w:val="00D54B7D"/>
    <w:rsid w:val="00D637E5"/>
    <w:rsid w:val="00D65FE2"/>
    <w:rsid w:val="00D75BCD"/>
    <w:rsid w:val="00D76258"/>
    <w:rsid w:val="00DB093B"/>
    <w:rsid w:val="00DB1D1F"/>
    <w:rsid w:val="00DB2CF3"/>
    <w:rsid w:val="00DB374B"/>
    <w:rsid w:val="00DC0EF7"/>
    <w:rsid w:val="00DC4018"/>
    <w:rsid w:val="00DC7D3F"/>
    <w:rsid w:val="00DD012C"/>
    <w:rsid w:val="00DD4E0A"/>
    <w:rsid w:val="00DD52E3"/>
    <w:rsid w:val="00DD562F"/>
    <w:rsid w:val="00DF5854"/>
    <w:rsid w:val="00E05746"/>
    <w:rsid w:val="00E10A09"/>
    <w:rsid w:val="00E2139E"/>
    <w:rsid w:val="00E23F5B"/>
    <w:rsid w:val="00E26F4F"/>
    <w:rsid w:val="00E419E7"/>
    <w:rsid w:val="00E47D71"/>
    <w:rsid w:val="00E543A5"/>
    <w:rsid w:val="00E57D3D"/>
    <w:rsid w:val="00E60EC4"/>
    <w:rsid w:val="00E65225"/>
    <w:rsid w:val="00E72BA8"/>
    <w:rsid w:val="00E75D62"/>
    <w:rsid w:val="00E76CDB"/>
    <w:rsid w:val="00E7F9D2"/>
    <w:rsid w:val="00E806A0"/>
    <w:rsid w:val="00E837A2"/>
    <w:rsid w:val="00E84DF3"/>
    <w:rsid w:val="00E97CA5"/>
    <w:rsid w:val="00EA52F4"/>
    <w:rsid w:val="00EB15A9"/>
    <w:rsid w:val="00EB1A8C"/>
    <w:rsid w:val="00EC5AF4"/>
    <w:rsid w:val="00EC60EB"/>
    <w:rsid w:val="00EF0623"/>
    <w:rsid w:val="00EF4353"/>
    <w:rsid w:val="00EF7D2A"/>
    <w:rsid w:val="00F0663C"/>
    <w:rsid w:val="00F07EE4"/>
    <w:rsid w:val="00F1015B"/>
    <w:rsid w:val="00F1203B"/>
    <w:rsid w:val="00F12E18"/>
    <w:rsid w:val="00F26AB1"/>
    <w:rsid w:val="00F42A83"/>
    <w:rsid w:val="00F42E12"/>
    <w:rsid w:val="00F451B9"/>
    <w:rsid w:val="00F515AD"/>
    <w:rsid w:val="00F633F8"/>
    <w:rsid w:val="00F67CFA"/>
    <w:rsid w:val="00F710EA"/>
    <w:rsid w:val="00F73D12"/>
    <w:rsid w:val="00F753D1"/>
    <w:rsid w:val="00F75B7B"/>
    <w:rsid w:val="00F8641D"/>
    <w:rsid w:val="00F87B65"/>
    <w:rsid w:val="00F91E9A"/>
    <w:rsid w:val="00F94BB2"/>
    <w:rsid w:val="00FA1720"/>
    <w:rsid w:val="00FA2AD6"/>
    <w:rsid w:val="00FA5BF1"/>
    <w:rsid w:val="00FB2D95"/>
    <w:rsid w:val="00FB3AD7"/>
    <w:rsid w:val="00FC5C2F"/>
    <w:rsid w:val="00FD4CA9"/>
    <w:rsid w:val="00FF4A03"/>
    <w:rsid w:val="00FF5736"/>
    <w:rsid w:val="00FF7CAA"/>
    <w:rsid w:val="011D4B66"/>
    <w:rsid w:val="012DDE2C"/>
    <w:rsid w:val="0142E262"/>
    <w:rsid w:val="01442746"/>
    <w:rsid w:val="01498054"/>
    <w:rsid w:val="015F7BC6"/>
    <w:rsid w:val="01768710"/>
    <w:rsid w:val="017B0C0E"/>
    <w:rsid w:val="017C5D48"/>
    <w:rsid w:val="01804BCB"/>
    <w:rsid w:val="01991206"/>
    <w:rsid w:val="019E548C"/>
    <w:rsid w:val="01A05ECD"/>
    <w:rsid w:val="01AC78C9"/>
    <w:rsid w:val="01CCAE09"/>
    <w:rsid w:val="01D6FD95"/>
    <w:rsid w:val="01F55C6A"/>
    <w:rsid w:val="021C4523"/>
    <w:rsid w:val="021EF0BF"/>
    <w:rsid w:val="0229E869"/>
    <w:rsid w:val="024131AA"/>
    <w:rsid w:val="024E0D7E"/>
    <w:rsid w:val="02555D35"/>
    <w:rsid w:val="02563E27"/>
    <w:rsid w:val="027C9EF9"/>
    <w:rsid w:val="02837F55"/>
    <w:rsid w:val="02861D73"/>
    <w:rsid w:val="0286D14E"/>
    <w:rsid w:val="02CB2254"/>
    <w:rsid w:val="02EC08C5"/>
    <w:rsid w:val="0324C259"/>
    <w:rsid w:val="032D09CA"/>
    <w:rsid w:val="033C9D29"/>
    <w:rsid w:val="034AB02E"/>
    <w:rsid w:val="03709A5C"/>
    <w:rsid w:val="038CF35B"/>
    <w:rsid w:val="03CF4BE6"/>
    <w:rsid w:val="03DD9029"/>
    <w:rsid w:val="03DE35A2"/>
    <w:rsid w:val="041BFCF0"/>
    <w:rsid w:val="042610C7"/>
    <w:rsid w:val="042CBA28"/>
    <w:rsid w:val="0431139B"/>
    <w:rsid w:val="0471AB56"/>
    <w:rsid w:val="04E49500"/>
    <w:rsid w:val="04F265C3"/>
    <w:rsid w:val="04F5660E"/>
    <w:rsid w:val="0519AC37"/>
    <w:rsid w:val="0529E7B2"/>
    <w:rsid w:val="0533EA3B"/>
    <w:rsid w:val="055B6A2F"/>
    <w:rsid w:val="0571A9B6"/>
    <w:rsid w:val="058384BA"/>
    <w:rsid w:val="05978148"/>
    <w:rsid w:val="059E8FC6"/>
    <w:rsid w:val="05A57FC3"/>
    <w:rsid w:val="05C28EF6"/>
    <w:rsid w:val="05F7EBCE"/>
    <w:rsid w:val="05FDD781"/>
    <w:rsid w:val="060402B6"/>
    <w:rsid w:val="06095DCA"/>
    <w:rsid w:val="0640A7AB"/>
    <w:rsid w:val="06551D39"/>
    <w:rsid w:val="067E200C"/>
    <w:rsid w:val="0685CF42"/>
    <w:rsid w:val="06874B4A"/>
    <w:rsid w:val="068DBFAD"/>
    <w:rsid w:val="06BD5C6A"/>
    <w:rsid w:val="06CF1BB1"/>
    <w:rsid w:val="06E50DD7"/>
    <w:rsid w:val="07076400"/>
    <w:rsid w:val="073DC06D"/>
    <w:rsid w:val="073FA98A"/>
    <w:rsid w:val="07534ED7"/>
    <w:rsid w:val="075FCF93"/>
    <w:rsid w:val="07632E93"/>
    <w:rsid w:val="0773597C"/>
    <w:rsid w:val="078B79FD"/>
    <w:rsid w:val="07BC64B2"/>
    <w:rsid w:val="07BD6EDE"/>
    <w:rsid w:val="07D8639B"/>
    <w:rsid w:val="07F031A7"/>
    <w:rsid w:val="082D0449"/>
    <w:rsid w:val="0835BC6C"/>
    <w:rsid w:val="08374D22"/>
    <w:rsid w:val="086860BE"/>
    <w:rsid w:val="086BE4E3"/>
    <w:rsid w:val="088E94B6"/>
    <w:rsid w:val="08969775"/>
    <w:rsid w:val="08987DFA"/>
    <w:rsid w:val="08A6542A"/>
    <w:rsid w:val="08B53CB0"/>
    <w:rsid w:val="08B55E67"/>
    <w:rsid w:val="092FE83A"/>
    <w:rsid w:val="0935F9C3"/>
    <w:rsid w:val="093F1D7C"/>
    <w:rsid w:val="09435C7B"/>
    <w:rsid w:val="095DBFFA"/>
    <w:rsid w:val="09600679"/>
    <w:rsid w:val="0963B0C2"/>
    <w:rsid w:val="09716D87"/>
    <w:rsid w:val="097ED7D7"/>
    <w:rsid w:val="09808C4C"/>
    <w:rsid w:val="098B7DAE"/>
    <w:rsid w:val="0998B418"/>
    <w:rsid w:val="09A4931D"/>
    <w:rsid w:val="09EAE87D"/>
    <w:rsid w:val="09EC0D84"/>
    <w:rsid w:val="09FE13E0"/>
    <w:rsid w:val="0A267582"/>
    <w:rsid w:val="0A352CB8"/>
    <w:rsid w:val="0A62A4F5"/>
    <w:rsid w:val="0A962404"/>
    <w:rsid w:val="0AA0958E"/>
    <w:rsid w:val="0AA1D99D"/>
    <w:rsid w:val="0AAC9B36"/>
    <w:rsid w:val="0ABFFAF8"/>
    <w:rsid w:val="0ACD0B75"/>
    <w:rsid w:val="0ADC58A3"/>
    <w:rsid w:val="0AEFFFE9"/>
    <w:rsid w:val="0B203CE9"/>
    <w:rsid w:val="0B2BF4E7"/>
    <w:rsid w:val="0B62B48C"/>
    <w:rsid w:val="0B6F224B"/>
    <w:rsid w:val="0B837073"/>
    <w:rsid w:val="0B8E3A56"/>
    <w:rsid w:val="0B8F2284"/>
    <w:rsid w:val="0BA45862"/>
    <w:rsid w:val="0BB20AED"/>
    <w:rsid w:val="0BCA161F"/>
    <w:rsid w:val="0BCFA2E7"/>
    <w:rsid w:val="0BE5B166"/>
    <w:rsid w:val="0BE73C8B"/>
    <w:rsid w:val="0C094E1F"/>
    <w:rsid w:val="0C1CEDA1"/>
    <w:rsid w:val="0C264153"/>
    <w:rsid w:val="0C2EC94D"/>
    <w:rsid w:val="0C3F007D"/>
    <w:rsid w:val="0C458A3B"/>
    <w:rsid w:val="0C5ED5C3"/>
    <w:rsid w:val="0C724BD2"/>
    <w:rsid w:val="0C7BB442"/>
    <w:rsid w:val="0C8EC794"/>
    <w:rsid w:val="0CB41E2F"/>
    <w:rsid w:val="0CB996A0"/>
    <w:rsid w:val="0CC0707A"/>
    <w:rsid w:val="0CC0741F"/>
    <w:rsid w:val="0D24D950"/>
    <w:rsid w:val="0D47B9B2"/>
    <w:rsid w:val="0D7FB55A"/>
    <w:rsid w:val="0DBB7931"/>
    <w:rsid w:val="0DBDEE70"/>
    <w:rsid w:val="0DCBB2EC"/>
    <w:rsid w:val="0DD42C57"/>
    <w:rsid w:val="0DF490B2"/>
    <w:rsid w:val="0DF5F249"/>
    <w:rsid w:val="0E32312A"/>
    <w:rsid w:val="0E3CED52"/>
    <w:rsid w:val="0E53990C"/>
    <w:rsid w:val="0E626298"/>
    <w:rsid w:val="0E76D815"/>
    <w:rsid w:val="0E7AC87F"/>
    <w:rsid w:val="0E8ECA78"/>
    <w:rsid w:val="0EAAEA27"/>
    <w:rsid w:val="0ECE76F1"/>
    <w:rsid w:val="0ED174D1"/>
    <w:rsid w:val="0ED3BB3A"/>
    <w:rsid w:val="0EE2954B"/>
    <w:rsid w:val="0EF55421"/>
    <w:rsid w:val="0F1C6C40"/>
    <w:rsid w:val="0F2ED2E1"/>
    <w:rsid w:val="0F35D17B"/>
    <w:rsid w:val="0F420CAA"/>
    <w:rsid w:val="0F491C46"/>
    <w:rsid w:val="0F617D78"/>
    <w:rsid w:val="0F883DF5"/>
    <w:rsid w:val="0F8BBC2D"/>
    <w:rsid w:val="0FBFD9B1"/>
    <w:rsid w:val="0FC90AA4"/>
    <w:rsid w:val="0FD0F51C"/>
    <w:rsid w:val="0FDDC3F5"/>
    <w:rsid w:val="1012C90C"/>
    <w:rsid w:val="101ED79D"/>
    <w:rsid w:val="1030B599"/>
    <w:rsid w:val="1037E951"/>
    <w:rsid w:val="103BA746"/>
    <w:rsid w:val="10418AA6"/>
    <w:rsid w:val="1044908D"/>
    <w:rsid w:val="10668DE7"/>
    <w:rsid w:val="10730885"/>
    <w:rsid w:val="108C2783"/>
    <w:rsid w:val="108C753B"/>
    <w:rsid w:val="10B3AA25"/>
    <w:rsid w:val="10B5DB5B"/>
    <w:rsid w:val="10CFF18F"/>
    <w:rsid w:val="10DACDEA"/>
    <w:rsid w:val="10DCE07E"/>
    <w:rsid w:val="10DFEA72"/>
    <w:rsid w:val="10F4EB81"/>
    <w:rsid w:val="113792CA"/>
    <w:rsid w:val="113C71F4"/>
    <w:rsid w:val="115A18BB"/>
    <w:rsid w:val="115C99A2"/>
    <w:rsid w:val="1164D968"/>
    <w:rsid w:val="1165C836"/>
    <w:rsid w:val="1174A400"/>
    <w:rsid w:val="119C328D"/>
    <w:rsid w:val="11F8C441"/>
    <w:rsid w:val="1207D11E"/>
    <w:rsid w:val="124029AC"/>
    <w:rsid w:val="1248E933"/>
    <w:rsid w:val="12598D91"/>
    <w:rsid w:val="127ACAC1"/>
    <w:rsid w:val="127CBFB3"/>
    <w:rsid w:val="12817FA3"/>
    <w:rsid w:val="12867DB5"/>
    <w:rsid w:val="12A4465F"/>
    <w:rsid w:val="12A8AB63"/>
    <w:rsid w:val="12B27445"/>
    <w:rsid w:val="12B2E13B"/>
    <w:rsid w:val="12C30FE5"/>
    <w:rsid w:val="12DE7C95"/>
    <w:rsid w:val="13172161"/>
    <w:rsid w:val="131E07CB"/>
    <w:rsid w:val="1322FC7A"/>
    <w:rsid w:val="1361C64A"/>
    <w:rsid w:val="13666EF3"/>
    <w:rsid w:val="137EA59E"/>
    <w:rsid w:val="13A6525C"/>
    <w:rsid w:val="13B9835E"/>
    <w:rsid w:val="13ED9AA1"/>
    <w:rsid w:val="13F6B02C"/>
    <w:rsid w:val="140BE96A"/>
    <w:rsid w:val="14170B73"/>
    <w:rsid w:val="141EA94C"/>
    <w:rsid w:val="14414E8A"/>
    <w:rsid w:val="14496718"/>
    <w:rsid w:val="145EC10F"/>
    <w:rsid w:val="14A246A2"/>
    <w:rsid w:val="14C125BC"/>
    <w:rsid w:val="14CAA008"/>
    <w:rsid w:val="14CEE64A"/>
    <w:rsid w:val="14CF0CEC"/>
    <w:rsid w:val="14DC2EB4"/>
    <w:rsid w:val="14F4A9D6"/>
    <w:rsid w:val="1514ACCF"/>
    <w:rsid w:val="1543A547"/>
    <w:rsid w:val="15744A9C"/>
    <w:rsid w:val="1578DC29"/>
    <w:rsid w:val="159685EE"/>
    <w:rsid w:val="15B5A9F6"/>
    <w:rsid w:val="15B90F1D"/>
    <w:rsid w:val="15C81AF7"/>
    <w:rsid w:val="15D0DF6E"/>
    <w:rsid w:val="15EFE72E"/>
    <w:rsid w:val="15F629C2"/>
    <w:rsid w:val="1611D3B0"/>
    <w:rsid w:val="165EAF1C"/>
    <w:rsid w:val="1666A0EE"/>
    <w:rsid w:val="166F468F"/>
    <w:rsid w:val="168F1F54"/>
    <w:rsid w:val="16B4EF30"/>
    <w:rsid w:val="16BECAEB"/>
    <w:rsid w:val="16EF26AB"/>
    <w:rsid w:val="16FB4E6F"/>
    <w:rsid w:val="17147A2C"/>
    <w:rsid w:val="1716FEAA"/>
    <w:rsid w:val="171B9A05"/>
    <w:rsid w:val="175A803A"/>
    <w:rsid w:val="175B209C"/>
    <w:rsid w:val="17725D2D"/>
    <w:rsid w:val="1788D930"/>
    <w:rsid w:val="178ABB44"/>
    <w:rsid w:val="178B9AB3"/>
    <w:rsid w:val="17A8861D"/>
    <w:rsid w:val="17C32475"/>
    <w:rsid w:val="17DA1DE3"/>
    <w:rsid w:val="17E1B625"/>
    <w:rsid w:val="17E59B83"/>
    <w:rsid w:val="180B5D84"/>
    <w:rsid w:val="183AC953"/>
    <w:rsid w:val="1843D29D"/>
    <w:rsid w:val="185C402C"/>
    <w:rsid w:val="18643D4D"/>
    <w:rsid w:val="1895C2A5"/>
    <w:rsid w:val="18BE4A02"/>
    <w:rsid w:val="18D5C1CD"/>
    <w:rsid w:val="18E46B62"/>
    <w:rsid w:val="18F05F41"/>
    <w:rsid w:val="18F2ED18"/>
    <w:rsid w:val="1904146F"/>
    <w:rsid w:val="19096A12"/>
    <w:rsid w:val="192AD8F6"/>
    <w:rsid w:val="192DE0BA"/>
    <w:rsid w:val="192E7495"/>
    <w:rsid w:val="193BBD45"/>
    <w:rsid w:val="19410A5B"/>
    <w:rsid w:val="19537E27"/>
    <w:rsid w:val="1962C72F"/>
    <w:rsid w:val="1965F178"/>
    <w:rsid w:val="1970DB70"/>
    <w:rsid w:val="1971B36A"/>
    <w:rsid w:val="1987B171"/>
    <w:rsid w:val="199EFDE6"/>
    <w:rsid w:val="19BD43D3"/>
    <w:rsid w:val="19E2477C"/>
    <w:rsid w:val="19E818DD"/>
    <w:rsid w:val="19EBAE1A"/>
    <w:rsid w:val="1A0420B5"/>
    <w:rsid w:val="1A12B12A"/>
    <w:rsid w:val="1A167F75"/>
    <w:rsid w:val="1A1AB023"/>
    <w:rsid w:val="1A1FAD39"/>
    <w:rsid w:val="1A23BDC7"/>
    <w:rsid w:val="1A335D11"/>
    <w:rsid w:val="1A3AAB61"/>
    <w:rsid w:val="1A41B3D3"/>
    <w:rsid w:val="1A4EEA77"/>
    <w:rsid w:val="1A887A0B"/>
    <w:rsid w:val="1A8FBBD5"/>
    <w:rsid w:val="1AB06A2B"/>
    <w:rsid w:val="1AB5DA3D"/>
    <w:rsid w:val="1AD1AB33"/>
    <w:rsid w:val="1AD4B43A"/>
    <w:rsid w:val="1AF154ED"/>
    <w:rsid w:val="1AF40C4D"/>
    <w:rsid w:val="1B014E4E"/>
    <w:rsid w:val="1B024E66"/>
    <w:rsid w:val="1B2234C3"/>
    <w:rsid w:val="1B247AB8"/>
    <w:rsid w:val="1B2712AF"/>
    <w:rsid w:val="1B2D6871"/>
    <w:rsid w:val="1B3B8C7C"/>
    <w:rsid w:val="1B401C58"/>
    <w:rsid w:val="1B419FEA"/>
    <w:rsid w:val="1B522ABD"/>
    <w:rsid w:val="1B5B20F9"/>
    <w:rsid w:val="1B608CAC"/>
    <w:rsid w:val="1B92DEE1"/>
    <w:rsid w:val="1BA74063"/>
    <w:rsid w:val="1BC560E8"/>
    <w:rsid w:val="1BDC9553"/>
    <w:rsid w:val="1BF2BCDF"/>
    <w:rsid w:val="1C048C7C"/>
    <w:rsid w:val="1C0E4AF7"/>
    <w:rsid w:val="1C15B503"/>
    <w:rsid w:val="1C1D919D"/>
    <w:rsid w:val="1C69C71D"/>
    <w:rsid w:val="1C6C8376"/>
    <w:rsid w:val="1CC8605C"/>
    <w:rsid w:val="1CD4B03B"/>
    <w:rsid w:val="1CD8075D"/>
    <w:rsid w:val="1CDF3B93"/>
    <w:rsid w:val="1CF7E653"/>
    <w:rsid w:val="1CF90DA7"/>
    <w:rsid w:val="1CFE63D6"/>
    <w:rsid w:val="1D17C1FD"/>
    <w:rsid w:val="1D35B7EC"/>
    <w:rsid w:val="1D77BA69"/>
    <w:rsid w:val="1DA0E3DC"/>
    <w:rsid w:val="1DAC66A0"/>
    <w:rsid w:val="1DADB719"/>
    <w:rsid w:val="1DBB4FAB"/>
    <w:rsid w:val="1DBB5CCE"/>
    <w:rsid w:val="1DBB8232"/>
    <w:rsid w:val="1DBE356A"/>
    <w:rsid w:val="1DC3875A"/>
    <w:rsid w:val="1DCB0117"/>
    <w:rsid w:val="1DCBAD56"/>
    <w:rsid w:val="1DDDB9C9"/>
    <w:rsid w:val="1DDF2ECF"/>
    <w:rsid w:val="1DE8C204"/>
    <w:rsid w:val="1DE8E83A"/>
    <w:rsid w:val="1E00B49A"/>
    <w:rsid w:val="1E12D794"/>
    <w:rsid w:val="1E1E7DA8"/>
    <w:rsid w:val="1E5A59A5"/>
    <w:rsid w:val="1F003683"/>
    <w:rsid w:val="1F4D3135"/>
    <w:rsid w:val="1F592D47"/>
    <w:rsid w:val="1F5CAA0D"/>
    <w:rsid w:val="1F66B8A9"/>
    <w:rsid w:val="1F6E1B6C"/>
    <w:rsid w:val="1F7A5B04"/>
    <w:rsid w:val="1F7F710E"/>
    <w:rsid w:val="1F826E75"/>
    <w:rsid w:val="1F8DBF53"/>
    <w:rsid w:val="1FA4298C"/>
    <w:rsid w:val="1FAB3803"/>
    <w:rsid w:val="1FBD8B8D"/>
    <w:rsid w:val="2003F261"/>
    <w:rsid w:val="20048439"/>
    <w:rsid w:val="20590F6C"/>
    <w:rsid w:val="2059BD05"/>
    <w:rsid w:val="205BE3F5"/>
    <w:rsid w:val="206FE1C4"/>
    <w:rsid w:val="2077AB7B"/>
    <w:rsid w:val="207CA7FE"/>
    <w:rsid w:val="20D764E1"/>
    <w:rsid w:val="20E209B3"/>
    <w:rsid w:val="20F76F3C"/>
    <w:rsid w:val="2102C9C3"/>
    <w:rsid w:val="2119CD17"/>
    <w:rsid w:val="2130498D"/>
    <w:rsid w:val="21334D10"/>
    <w:rsid w:val="213D1F0F"/>
    <w:rsid w:val="2141A69C"/>
    <w:rsid w:val="214EF21B"/>
    <w:rsid w:val="21720CB0"/>
    <w:rsid w:val="21942E8D"/>
    <w:rsid w:val="219F404A"/>
    <w:rsid w:val="21AA177F"/>
    <w:rsid w:val="21B249C4"/>
    <w:rsid w:val="21C9725A"/>
    <w:rsid w:val="21D603AA"/>
    <w:rsid w:val="21FBC98A"/>
    <w:rsid w:val="220E92D3"/>
    <w:rsid w:val="22479F5B"/>
    <w:rsid w:val="2250C820"/>
    <w:rsid w:val="22591D71"/>
    <w:rsid w:val="2280179A"/>
    <w:rsid w:val="22810788"/>
    <w:rsid w:val="228DC9E5"/>
    <w:rsid w:val="228DE5CF"/>
    <w:rsid w:val="228EEB95"/>
    <w:rsid w:val="22B47495"/>
    <w:rsid w:val="22CF96B8"/>
    <w:rsid w:val="22FD712F"/>
    <w:rsid w:val="232314DA"/>
    <w:rsid w:val="2324F5A8"/>
    <w:rsid w:val="232C56D3"/>
    <w:rsid w:val="2331509C"/>
    <w:rsid w:val="236E2B56"/>
    <w:rsid w:val="237C4BBA"/>
    <w:rsid w:val="23802EB6"/>
    <w:rsid w:val="23BAC3D3"/>
    <w:rsid w:val="23CA46A8"/>
    <w:rsid w:val="23DAFEC0"/>
    <w:rsid w:val="23DDF620"/>
    <w:rsid w:val="23DF57C0"/>
    <w:rsid w:val="23EB79AF"/>
    <w:rsid w:val="23F2E266"/>
    <w:rsid w:val="23FFB38E"/>
    <w:rsid w:val="2426244D"/>
    <w:rsid w:val="2427FEF7"/>
    <w:rsid w:val="244FED09"/>
    <w:rsid w:val="2475F0B0"/>
    <w:rsid w:val="24859116"/>
    <w:rsid w:val="24924128"/>
    <w:rsid w:val="24B7355C"/>
    <w:rsid w:val="24BEE766"/>
    <w:rsid w:val="24D10362"/>
    <w:rsid w:val="24EC31B4"/>
    <w:rsid w:val="250687C8"/>
    <w:rsid w:val="252BCA5F"/>
    <w:rsid w:val="25441DF3"/>
    <w:rsid w:val="254F61DE"/>
    <w:rsid w:val="25610789"/>
    <w:rsid w:val="258F19AF"/>
    <w:rsid w:val="25A97A1F"/>
    <w:rsid w:val="25C170B6"/>
    <w:rsid w:val="25ED8A34"/>
    <w:rsid w:val="2605A59E"/>
    <w:rsid w:val="26270DC0"/>
    <w:rsid w:val="2627C08E"/>
    <w:rsid w:val="263EDF89"/>
    <w:rsid w:val="26439FE1"/>
    <w:rsid w:val="265E82AA"/>
    <w:rsid w:val="2669912A"/>
    <w:rsid w:val="267B28B6"/>
    <w:rsid w:val="26951EC6"/>
    <w:rsid w:val="26A91EFE"/>
    <w:rsid w:val="26CDF285"/>
    <w:rsid w:val="26F13D0C"/>
    <w:rsid w:val="26F4DE54"/>
    <w:rsid w:val="26FD9C92"/>
    <w:rsid w:val="26FE5EE4"/>
    <w:rsid w:val="2702018B"/>
    <w:rsid w:val="27069DA1"/>
    <w:rsid w:val="270B7507"/>
    <w:rsid w:val="2737F088"/>
    <w:rsid w:val="276587F0"/>
    <w:rsid w:val="27799552"/>
    <w:rsid w:val="279AB32A"/>
    <w:rsid w:val="27D4B6F8"/>
    <w:rsid w:val="27D6BF8E"/>
    <w:rsid w:val="282157AE"/>
    <w:rsid w:val="2832D6C1"/>
    <w:rsid w:val="2862665D"/>
    <w:rsid w:val="2868038B"/>
    <w:rsid w:val="286B28FE"/>
    <w:rsid w:val="289672F1"/>
    <w:rsid w:val="28EECF5F"/>
    <w:rsid w:val="28F23644"/>
    <w:rsid w:val="28FDBA57"/>
    <w:rsid w:val="29113018"/>
    <w:rsid w:val="291E364D"/>
    <w:rsid w:val="2936A689"/>
    <w:rsid w:val="29455DE7"/>
    <w:rsid w:val="29480504"/>
    <w:rsid w:val="29665C97"/>
    <w:rsid w:val="2968BE1B"/>
    <w:rsid w:val="296ACD60"/>
    <w:rsid w:val="297C6EE3"/>
    <w:rsid w:val="29820F7D"/>
    <w:rsid w:val="298AA0FA"/>
    <w:rsid w:val="2994BF62"/>
    <w:rsid w:val="29A41192"/>
    <w:rsid w:val="29A72090"/>
    <w:rsid w:val="29AA24A5"/>
    <w:rsid w:val="29B3638D"/>
    <w:rsid w:val="29B68F0C"/>
    <w:rsid w:val="29BE9245"/>
    <w:rsid w:val="29C9D052"/>
    <w:rsid w:val="29CCBE59"/>
    <w:rsid w:val="29D59304"/>
    <w:rsid w:val="29FC2164"/>
    <w:rsid w:val="2A419003"/>
    <w:rsid w:val="2A7E0F6B"/>
    <w:rsid w:val="2A9AA3F2"/>
    <w:rsid w:val="2AAE7EAB"/>
    <w:rsid w:val="2AB83292"/>
    <w:rsid w:val="2ABAAEF8"/>
    <w:rsid w:val="2ABD68D6"/>
    <w:rsid w:val="2ACDBF9A"/>
    <w:rsid w:val="2ADBDB58"/>
    <w:rsid w:val="2AE86F75"/>
    <w:rsid w:val="2AF46C13"/>
    <w:rsid w:val="2B0B5DE2"/>
    <w:rsid w:val="2B21A147"/>
    <w:rsid w:val="2B2233CB"/>
    <w:rsid w:val="2B2B006D"/>
    <w:rsid w:val="2B3EE330"/>
    <w:rsid w:val="2B456EA2"/>
    <w:rsid w:val="2B4A084E"/>
    <w:rsid w:val="2B6AB59F"/>
    <w:rsid w:val="2B6D152B"/>
    <w:rsid w:val="2B917EF7"/>
    <w:rsid w:val="2B933864"/>
    <w:rsid w:val="2B95A070"/>
    <w:rsid w:val="2B9865A4"/>
    <w:rsid w:val="2BA96E43"/>
    <w:rsid w:val="2BCCA7B7"/>
    <w:rsid w:val="2BEB275F"/>
    <w:rsid w:val="2C37CE8E"/>
    <w:rsid w:val="2C4A1D33"/>
    <w:rsid w:val="2C4EB277"/>
    <w:rsid w:val="2C5E274F"/>
    <w:rsid w:val="2C8EBD0D"/>
    <w:rsid w:val="2CB2916A"/>
    <w:rsid w:val="2CC66167"/>
    <w:rsid w:val="2CD38DCC"/>
    <w:rsid w:val="2CE961DB"/>
    <w:rsid w:val="2CF39077"/>
    <w:rsid w:val="2D094439"/>
    <w:rsid w:val="2D10E7D4"/>
    <w:rsid w:val="2D207E23"/>
    <w:rsid w:val="2D31F977"/>
    <w:rsid w:val="2D33ABF6"/>
    <w:rsid w:val="2D3B216F"/>
    <w:rsid w:val="2D42AE8B"/>
    <w:rsid w:val="2D5E48EF"/>
    <w:rsid w:val="2D658194"/>
    <w:rsid w:val="2D67918C"/>
    <w:rsid w:val="2D78B2B2"/>
    <w:rsid w:val="2D867A30"/>
    <w:rsid w:val="2D922DFB"/>
    <w:rsid w:val="2D9F900B"/>
    <w:rsid w:val="2E63F444"/>
    <w:rsid w:val="2E712281"/>
    <w:rsid w:val="2E755F2E"/>
    <w:rsid w:val="2E8A4A78"/>
    <w:rsid w:val="2E969C54"/>
    <w:rsid w:val="2EB2FB0C"/>
    <w:rsid w:val="2EC2D4F8"/>
    <w:rsid w:val="2EE3CA90"/>
    <w:rsid w:val="2EFC6D77"/>
    <w:rsid w:val="2F15C60D"/>
    <w:rsid w:val="2F26CBB2"/>
    <w:rsid w:val="2F281B82"/>
    <w:rsid w:val="2FA333C3"/>
    <w:rsid w:val="2FB12208"/>
    <w:rsid w:val="2FC3500D"/>
    <w:rsid w:val="2FC6F354"/>
    <w:rsid w:val="2FDCA9E6"/>
    <w:rsid w:val="302439D7"/>
    <w:rsid w:val="303A346E"/>
    <w:rsid w:val="303DDEA9"/>
    <w:rsid w:val="3053B622"/>
    <w:rsid w:val="305B825A"/>
    <w:rsid w:val="30830576"/>
    <w:rsid w:val="309AB9B2"/>
    <w:rsid w:val="30B0E489"/>
    <w:rsid w:val="30B5E365"/>
    <w:rsid w:val="30C89830"/>
    <w:rsid w:val="30CE78F8"/>
    <w:rsid w:val="30F4F907"/>
    <w:rsid w:val="31226610"/>
    <w:rsid w:val="3140B2B8"/>
    <w:rsid w:val="31B8FB73"/>
    <w:rsid w:val="32436FDF"/>
    <w:rsid w:val="3261ED1F"/>
    <w:rsid w:val="3263BEE2"/>
    <w:rsid w:val="326BF6C3"/>
    <w:rsid w:val="326E2306"/>
    <w:rsid w:val="32986672"/>
    <w:rsid w:val="32A84A26"/>
    <w:rsid w:val="32AF664B"/>
    <w:rsid w:val="32C2D76F"/>
    <w:rsid w:val="32D7D6DC"/>
    <w:rsid w:val="334F7E50"/>
    <w:rsid w:val="3352BD7C"/>
    <w:rsid w:val="335D6BAF"/>
    <w:rsid w:val="337952C6"/>
    <w:rsid w:val="338077AA"/>
    <w:rsid w:val="33B50B26"/>
    <w:rsid w:val="33C0426F"/>
    <w:rsid w:val="33CA906A"/>
    <w:rsid w:val="33E07FA0"/>
    <w:rsid w:val="340F9F04"/>
    <w:rsid w:val="34175E01"/>
    <w:rsid w:val="3420D84A"/>
    <w:rsid w:val="3422A015"/>
    <w:rsid w:val="3423F4F4"/>
    <w:rsid w:val="34247955"/>
    <w:rsid w:val="346F8B56"/>
    <w:rsid w:val="347BC73D"/>
    <w:rsid w:val="34961636"/>
    <w:rsid w:val="34B5083E"/>
    <w:rsid w:val="34B7B004"/>
    <w:rsid w:val="34CBD6A9"/>
    <w:rsid w:val="34D4DF4A"/>
    <w:rsid w:val="35220008"/>
    <w:rsid w:val="3529981F"/>
    <w:rsid w:val="3592777B"/>
    <w:rsid w:val="35937383"/>
    <w:rsid w:val="359EAEA0"/>
    <w:rsid w:val="35AF9467"/>
    <w:rsid w:val="35B1F665"/>
    <w:rsid w:val="35CC00FE"/>
    <w:rsid w:val="35FC3DAD"/>
    <w:rsid w:val="36154AD0"/>
    <w:rsid w:val="36379978"/>
    <w:rsid w:val="3675963C"/>
    <w:rsid w:val="36B2BCB8"/>
    <w:rsid w:val="36DF63A4"/>
    <w:rsid w:val="36EDAEF7"/>
    <w:rsid w:val="36FFB549"/>
    <w:rsid w:val="37191D8A"/>
    <w:rsid w:val="372740E7"/>
    <w:rsid w:val="3728B63A"/>
    <w:rsid w:val="372E750A"/>
    <w:rsid w:val="373CDA08"/>
    <w:rsid w:val="37436472"/>
    <w:rsid w:val="376A0D00"/>
    <w:rsid w:val="3786B137"/>
    <w:rsid w:val="37AD627F"/>
    <w:rsid w:val="37BBB9AB"/>
    <w:rsid w:val="37DFADAB"/>
    <w:rsid w:val="37E0098B"/>
    <w:rsid w:val="37E16A97"/>
    <w:rsid w:val="37E1E1D8"/>
    <w:rsid w:val="3803F7DF"/>
    <w:rsid w:val="38123CAE"/>
    <w:rsid w:val="384101D0"/>
    <w:rsid w:val="38904547"/>
    <w:rsid w:val="38A3D4E9"/>
    <w:rsid w:val="38B3C22B"/>
    <w:rsid w:val="38BFB30B"/>
    <w:rsid w:val="38C8AFBA"/>
    <w:rsid w:val="38D642E7"/>
    <w:rsid w:val="38DB06F3"/>
    <w:rsid w:val="38DD05A3"/>
    <w:rsid w:val="3911C1E8"/>
    <w:rsid w:val="391F9D04"/>
    <w:rsid w:val="39620271"/>
    <w:rsid w:val="396E0271"/>
    <w:rsid w:val="398B3863"/>
    <w:rsid w:val="3A1A847A"/>
    <w:rsid w:val="3A23AC42"/>
    <w:rsid w:val="3A26BFB7"/>
    <w:rsid w:val="3A783E9C"/>
    <w:rsid w:val="3AFED641"/>
    <w:rsid w:val="3B09D8C4"/>
    <w:rsid w:val="3B1CFF59"/>
    <w:rsid w:val="3B369B07"/>
    <w:rsid w:val="3B4893FF"/>
    <w:rsid w:val="3B5E3F38"/>
    <w:rsid w:val="3B9BE059"/>
    <w:rsid w:val="3B9D0E5F"/>
    <w:rsid w:val="3BABCAE5"/>
    <w:rsid w:val="3BFD529D"/>
    <w:rsid w:val="3C2CB6E7"/>
    <w:rsid w:val="3C4E22A2"/>
    <w:rsid w:val="3C61973B"/>
    <w:rsid w:val="3C6CBE4E"/>
    <w:rsid w:val="3C704CF1"/>
    <w:rsid w:val="3CAC98AF"/>
    <w:rsid w:val="3CCB358C"/>
    <w:rsid w:val="3CECF450"/>
    <w:rsid w:val="3D4488D8"/>
    <w:rsid w:val="3D6D4CF6"/>
    <w:rsid w:val="3D9023FF"/>
    <w:rsid w:val="3DA5B60B"/>
    <w:rsid w:val="3DA80CDD"/>
    <w:rsid w:val="3DB06DFF"/>
    <w:rsid w:val="3DC1B004"/>
    <w:rsid w:val="3DC3C40A"/>
    <w:rsid w:val="3DD77B8D"/>
    <w:rsid w:val="3E00BC06"/>
    <w:rsid w:val="3E0506CF"/>
    <w:rsid w:val="3E075460"/>
    <w:rsid w:val="3E2FCCBB"/>
    <w:rsid w:val="3E6DD309"/>
    <w:rsid w:val="3E786FAD"/>
    <w:rsid w:val="3E8F46E9"/>
    <w:rsid w:val="3EA0DB48"/>
    <w:rsid w:val="3EB74FB5"/>
    <w:rsid w:val="3EF905AF"/>
    <w:rsid w:val="3F4A06C3"/>
    <w:rsid w:val="3F51CA58"/>
    <w:rsid w:val="3F524EF9"/>
    <w:rsid w:val="3F72DCA1"/>
    <w:rsid w:val="3F9A27F6"/>
    <w:rsid w:val="3F9E5138"/>
    <w:rsid w:val="3FA5FA84"/>
    <w:rsid w:val="3FD170EA"/>
    <w:rsid w:val="3FEC7FBC"/>
    <w:rsid w:val="4003B0E4"/>
    <w:rsid w:val="400A694B"/>
    <w:rsid w:val="4047BF98"/>
    <w:rsid w:val="405F4838"/>
    <w:rsid w:val="406BD13B"/>
    <w:rsid w:val="406DE14B"/>
    <w:rsid w:val="407CAFD6"/>
    <w:rsid w:val="40892364"/>
    <w:rsid w:val="40A1E259"/>
    <w:rsid w:val="40B5DF76"/>
    <w:rsid w:val="40C51AF3"/>
    <w:rsid w:val="40D4F137"/>
    <w:rsid w:val="40D53B7C"/>
    <w:rsid w:val="40DD56B6"/>
    <w:rsid w:val="40E20093"/>
    <w:rsid w:val="41097FEB"/>
    <w:rsid w:val="41221531"/>
    <w:rsid w:val="412B7FC2"/>
    <w:rsid w:val="41328EDA"/>
    <w:rsid w:val="4133F3B4"/>
    <w:rsid w:val="4156A386"/>
    <w:rsid w:val="4157794E"/>
    <w:rsid w:val="4164BD2D"/>
    <w:rsid w:val="417D9C24"/>
    <w:rsid w:val="4194A6FF"/>
    <w:rsid w:val="4197C5FC"/>
    <w:rsid w:val="41C4F137"/>
    <w:rsid w:val="41C615DC"/>
    <w:rsid w:val="42285CCC"/>
    <w:rsid w:val="4235A08B"/>
    <w:rsid w:val="42574E14"/>
    <w:rsid w:val="425850FD"/>
    <w:rsid w:val="42585C10"/>
    <w:rsid w:val="426363AD"/>
    <w:rsid w:val="426C6247"/>
    <w:rsid w:val="428CFA2F"/>
    <w:rsid w:val="42994440"/>
    <w:rsid w:val="42BBE891"/>
    <w:rsid w:val="42C6FEBD"/>
    <w:rsid w:val="42F93A83"/>
    <w:rsid w:val="431E07C0"/>
    <w:rsid w:val="4323A692"/>
    <w:rsid w:val="43463BCC"/>
    <w:rsid w:val="435A0DD4"/>
    <w:rsid w:val="437BF44A"/>
    <w:rsid w:val="438D8A31"/>
    <w:rsid w:val="43934E9F"/>
    <w:rsid w:val="43B330E1"/>
    <w:rsid w:val="43BC4DD1"/>
    <w:rsid w:val="43CA26CF"/>
    <w:rsid w:val="43D16637"/>
    <w:rsid w:val="43D6CD6E"/>
    <w:rsid w:val="43DAA7ED"/>
    <w:rsid w:val="43FA66EB"/>
    <w:rsid w:val="44012FDA"/>
    <w:rsid w:val="44060665"/>
    <w:rsid w:val="446F9242"/>
    <w:rsid w:val="448684F4"/>
    <w:rsid w:val="448ACEA4"/>
    <w:rsid w:val="4492C81A"/>
    <w:rsid w:val="44991FE2"/>
    <w:rsid w:val="44A959CE"/>
    <w:rsid w:val="44D6CC1A"/>
    <w:rsid w:val="44F733DE"/>
    <w:rsid w:val="45068C1A"/>
    <w:rsid w:val="451B63F8"/>
    <w:rsid w:val="4520D349"/>
    <w:rsid w:val="4521F5D3"/>
    <w:rsid w:val="456AD81A"/>
    <w:rsid w:val="45AB32C9"/>
    <w:rsid w:val="45CA1887"/>
    <w:rsid w:val="45D9E324"/>
    <w:rsid w:val="45E221FA"/>
    <w:rsid w:val="4613969F"/>
    <w:rsid w:val="4636A062"/>
    <w:rsid w:val="463748A8"/>
    <w:rsid w:val="463F86F9"/>
    <w:rsid w:val="464EC742"/>
    <w:rsid w:val="467DA653"/>
    <w:rsid w:val="4683C962"/>
    <w:rsid w:val="46854A0E"/>
    <w:rsid w:val="4690DB9D"/>
    <w:rsid w:val="4697FD92"/>
    <w:rsid w:val="46AA7272"/>
    <w:rsid w:val="46B2D796"/>
    <w:rsid w:val="46C85C7B"/>
    <w:rsid w:val="46E253DD"/>
    <w:rsid w:val="46EEE173"/>
    <w:rsid w:val="4706059F"/>
    <w:rsid w:val="4745EDB0"/>
    <w:rsid w:val="474BC72B"/>
    <w:rsid w:val="478CB10D"/>
    <w:rsid w:val="47D38CB9"/>
    <w:rsid w:val="48095A0F"/>
    <w:rsid w:val="480E6530"/>
    <w:rsid w:val="48119B88"/>
    <w:rsid w:val="482EECD0"/>
    <w:rsid w:val="488262C7"/>
    <w:rsid w:val="4883B8A5"/>
    <w:rsid w:val="4887BAA1"/>
    <w:rsid w:val="488954FF"/>
    <w:rsid w:val="48990B52"/>
    <w:rsid w:val="48C72C9F"/>
    <w:rsid w:val="48DDC517"/>
    <w:rsid w:val="48E7151F"/>
    <w:rsid w:val="48FFD6BF"/>
    <w:rsid w:val="491785FA"/>
    <w:rsid w:val="4929A635"/>
    <w:rsid w:val="493F971A"/>
    <w:rsid w:val="4957A57A"/>
    <w:rsid w:val="495D19B9"/>
    <w:rsid w:val="495E995C"/>
    <w:rsid w:val="496626B4"/>
    <w:rsid w:val="496F2870"/>
    <w:rsid w:val="49711827"/>
    <w:rsid w:val="4976797D"/>
    <w:rsid w:val="4981B430"/>
    <w:rsid w:val="4987DC84"/>
    <w:rsid w:val="499F4CD9"/>
    <w:rsid w:val="49C11CA3"/>
    <w:rsid w:val="49F83BEC"/>
    <w:rsid w:val="4A0CE062"/>
    <w:rsid w:val="4A20818C"/>
    <w:rsid w:val="4A20F49C"/>
    <w:rsid w:val="4A27609E"/>
    <w:rsid w:val="4A3CC895"/>
    <w:rsid w:val="4A40D7AD"/>
    <w:rsid w:val="4A53ABC8"/>
    <w:rsid w:val="4A5B5B83"/>
    <w:rsid w:val="4A74BA04"/>
    <w:rsid w:val="4A81A4DD"/>
    <w:rsid w:val="4AA7C7F6"/>
    <w:rsid w:val="4AA9CDE5"/>
    <w:rsid w:val="4ABCC0D8"/>
    <w:rsid w:val="4AEFC2FD"/>
    <w:rsid w:val="4AF890E3"/>
    <w:rsid w:val="4B0C56C5"/>
    <w:rsid w:val="4B28B873"/>
    <w:rsid w:val="4B350F6F"/>
    <w:rsid w:val="4B8A9A0A"/>
    <w:rsid w:val="4B8C9764"/>
    <w:rsid w:val="4BC3C4B7"/>
    <w:rsid w:val="4BC9E771"/>
    <w:rsid w:val="4C131F83"/>
    <w:rsid w:val="4C1C2F5D"/>
    <w:rsid w:val="4C3AC44E"/>
    <w:rsid w:val="4C47338D"/>
    <w:rsid w:val="4C72A47B"/>
    <w:rsid w:val="4C7FF876"/>
    <w:rsid w:val="4C94FA2F"/>
    <w:rsid w:val="4C99023A"/>
    <w:rsid w:val="4CE18236"/>
    <w:rsid w:val="4CE66D7C"/>
    <w:rsid w:val="4CF11504"/>
    <w:rsid w:val="4CFD43D5"/>
    <w:rsid w:val="4D07CCFD"/>
    <w:rsid w:val="4D0DF701"/>
    <w:rsid w:val="4D2CFF29"/>
    <w:rsid w:val="4D3CEC69"/>
    <w:rsid w:val="4D72AE0B"/>
    <w:rsid w:val="4D959DD5"/>
    <w:rsid w:val="4DE33E4B"/>
    <w:rsid w:val="4DEFC7EE"/>
    <w:rsid w:val="4E3F16CE"/>
    <w:rsid w:val="4E3F1ABE"/>
    <w:rsid w:val="4E6636F8"/>
    <w:rsid w:val="4E70079D"/>
    <w:rsid w:val="4E749A74"/>
    <w:rsid w:val="4E81E474"/>
    <w:rsid w:val="4E84E713"/>
    <w:rsid w:val="4E93D45F"/>
    <w:rsid w:val="4F48FA50"/>
    <w:rsid w:val="4F5ABE05"/>
    <w:rsid w:val="4F885CEB"/>
    <w:rsid w:val="4F926E77"/>
    <w:rsid w:val="4FB6B410"/>
    <w:rsid w:val="4FC7015D"/>
    <w:rsid w:val="4FDC5F99"/>
    <w:rsid w:val="4FE84BC8"/>
    <w:rsid w:val="4FEE52D8"/>
    <w:rsid w:val="5019B2B7"/>
    <w:rsid w:val="502004F2"/>
    <w:rsid w:val="50210974"/>
    <w:rsid w:val="502B0524"/>
    <w:rsid w:val="503BA4C6"/>
    <w:rsid w:val="504622A3"/>
    <w:rsid w:val="50708075"/>
    <w:rsid w:val="5083F1F2"/>
    <w:rsid w:val="508C3E5A"/>
    <w:rsid w:val="50A134C7"/>
    <w:rsid w:val="50AB9A95"/>
    <w:rsid w:val="50BB2406"/>
    <w:rsid w:val="50D7629D"/>
    <w:rsid w:val="50DBB6D8"/>
    <w:rsid w:val="51004DF7"/>
    <w:rsid w:val="510AA76F"/>
    <w:rsid w:val="5115074F"/>
    <w:rsid w:val="5120B408"/>
    <w:rsid w:val="5141B2CE"/>
    <w:rsid w:val="514749C4"/>
    <w:rsid w:val="514B6CD4"/>
    <w:rsid w:val="518557C6"/>
    <w:rsid w:val="519EAAE4"/>
    <w:rsid w:val="51C06285"/>
    <w:rsid w:val="51C12989"/>
    <w:rsid w:val="51EC2215"/>
    <w:rsid w:val="51F1977F"/>
    <w:rsid w:val="51F236DA"/>
    <w:rsid w:val="51F7319C"/>
    <w:rsid w:val="52138DF0"/>
    <w:rsid w:val="523D5E25"/>
    <w:rsid w:val="52653604"/>
    <w:rsid w:val="52692223"/>
    <w:rsid w:val="52708637"/>
    <w:rsid w:val="528CA8A2"/>
    <w:rsid w:val="52A176D9"/>
    <w:rsid w:val="52CBD559"/>
    <w:rsid w:val="52F8FCAC"/>
    <w:rsid w:val="5308C519"/>
    <w:rsid w:val="530A2204"/>
    <w:rsid w:val="530C4657"/>
    <w:rsid w:val="53120BB4"/>
    <w:rsid w:val="53577C98"/>
    <w:rsid w:val="5376BD3A"/>
    <w:rsid w:val="537F8AC4"/>
    <w:rsid w:val="5383FA7A"/>
    <w:rsid w:val="53847E39"/>
    <w:rsid w:val="5393D06A"/>
    <w:rsid w:val="539AE9A9"/>
    <w:rsid w:val="53A9586F"/>
    <w:rsid w:val="53AA1F47"/>
    <w:rsid w:val="53AC2920"/>
    <w:rsid w:val="53C62ED4"/>
    <w:rsid w:val="53D58D44"/>
    <w:rsid w:val="53DBB5E7"/>
    <w:rsid w:val="53E37A8E"/>
    <w:rsid w:val="5401E980"/>
    <w:rsid w:val="540922DA"/>
    <w:rsid w:val="540D6BAA"/>
    <w:rsid w:val="54225BC1"/>
    <w:rsid w:val="5425EF18"/>
    <w:rsid w:val="5427BAC9"/>
    <w:rsid w:val="542F8A7F"/>
    <w:rsid w:val="54489254"/>
    <w:rsid w:val="5461DAA8"/>
    <w:rsid w:val="546577B8"/>
    <w:rsid w:val="54851AAF"/>
    <w:rsid w:val="54A135BC"/>
    <w:rsid w:val="54A23872"/>
    <w:rsid w:val="54A29381"/>
    <w:rsid w:val="54B67117"/>
    <w:rsid w:val="54E026B8"/>
    <w:rsid w:val="5508CAAA"/>
    <w:rsid w:val="5552AD5E"/>
    <w:rsid w:val="555E6A00"/>
    <w:rsid w:val="55B716C7"/>
    <w:rsid w:val="55EDAF86"/>
    <w:rsid w:val="55FD2819"/>
    <w:rsid w:val="5625C6FB"/>
    <w:rsid w:val="56382F95"/>
    <w:rsid w:val="56545BC9"/>
    <w:rsid w:val="567BF257"/>
    <w:rsid w:val="569E9DEA"/>
    <w:rsid w:val="56A166EF"/>
    <w:rsid w:val="56A453D7"/>
    <w:rsid w:val="56EC7871"/>
    <w:rsid w:val="57100676"/>
    <w:rsid w:val="572E5909"/>
    <w:rsid w:val="575CF7AE"/>
    <w:rsid w:val="575DB9E3"/>
    <w:rsid w:val="57756797"/>
    <w:rsid w:val="578A118E"/>
    <w:rsid w:val="579F92E2"/>
    <w:rsid w:val="57C9115B"/>
    <w:rsid w:val="57D0401A"/>
    <w:rsid w:val="57D80DD2"/>
    <w:rsid w:val="5804D30A"/>
    <w:rsid w:val="5831478E"/>
    <w:rsid w:val="584F87DF"/>
    <w:rsid w:val="586282E0"/>
    <w:rsid w:val="587A0A8D"/>
    <w:rsid w:val="58890822"/>
    <w:rsid w:val="588980A4"/>
    <w:rsid w:val="58A4EB20"/>
    <w:rsid w:val="58A9512F"/>
    <w:rsid w:val="58C7E1C8"/>
    <w:rsid w:val="58CBDA4E"/>
    <w:rsid w:val="58D5C2DA"/>
    <w:rsid w:val="58E9A0B2"/>
    <w:rsid w:val="5906EFFA"/>
    <w:rsid w:val="5913C606"/>
    <w:rsid w:val="5925451C"/>
    <w:rsid w:val="59312EC9"/>
    <w:rsid w:val="59524009"/>
    <w:rsid w:val="5971941E"/>
    <w:rsid w:val="5978EB65"/>
    <w:rsid w:val="59A93869"/>
    <w:rsid w:val="59BF646E"/>
    <w:rsid w:val="59D303FC"/>
    <w:rsid w:val="59DBAFA8"/>
    <w:rsid w:val="5A0E26D3"/>
    <w:rsid w:val="5A251D84"/>
    <w:rsid w:val="5A2AFF6A"/>
    <w:rsid w:val="5A360A31"/>
    <w:rsid w:val="5A400A34"/>
    <w:rsid w:val="5A827887"/>
    <w:rsid w:val="5A99A28D"/>
    <w:rsid w:val="5AA96FCE"/>
    <w:rsid w:val="5AC8F7C8"/>
    <w:rsid w:val="5AD5C723"/>
    <w:rsid w:val="5AFF0288"/>
    <w:rsid w:val="5B0020FC"/>
    <w:rsid w:val="5B674A73"/>
    <w:rsid w:val="5B6BBA36"/>
    <w:rsid w:val="5B99FC4D"/>
    <w:rsid w:val="5BAEF197"/>
    <w:rsid w:val="5BCAF236"/>
    <w:rsid w:val="5BCBD4D5"/>
    <w:rsid w:val="5BEC848C"/>
    <w:rsid w:val="5BFC420E"/>
    <w:rsid w:val="5C2F914B"/>
    <w:rsid w:val="5C3C7EB4"/>
    <w:rsid w:val="5C3E48BF"/>
    <w:rsid w:val="5C7227C6"/>
    <w:rsid w:val="5C7389A9"/>
    <w:rsid w:val="5C7E6449"/>
    <w:rsid w:val="5CA5F22B"/>
    <w:rsid w:val="5CA61BEC"/>
    <w:rsid w:val="5CB6ACE4"/>
    <w:rsid w:val="5CC69863"/>
    <w:rsid w:val="5D139BC8"/>
    <w:rsid w:val="5D21542F"/>
    <w:rsid w:val="5D34D3EC"/>
    <w:rsid w:val="5D54F434"/>
    <w:rsid w:val="5D89E844"/>
    <w:rsid w:val="5D95788E"/>
    <w:rsid w:val="5DA6F584"/>
    <w:rsid w:val="5DAD6D9F"/>
    <w:rsid w:val="5DD25025"/>
    <w:rsid w:val="5DDDDFF0"/>
    <w:rsid w:val="5E0E39C1"/>
    <w:rsid w:val="5E0EF5AB"/>
    <w:rsid w:val="5E239513"/>
    <w:rsid w:val="5E4A2C18"/>
    <w:rsid w:val="5E625ABE"/>
    <w:rsid w:val="5E641D46"/>
    <w:rsid w:val="5E9A9EB4"/>
    <w:rsid w:val="5EA34CBE"/>
    <w:rsid w:val="5EA528A7"/>
    <w:rsid w:val="5EB2D521"/>
    <w:rsid w:val="5EBB47BB"/>
    <w:rsid w:val="5EBBD060"/>
    <w:rsid w:val="5ED04188"/>
    <w:rsid w:val="5ED322FF"/>
    <w:rsid w:val="5EDBEB44"/>
    <w:rsid w:val="5EF0857D"/>
    <w:rsid w:val="5EF0AB22"/>
    <w:rsid w:val="5EFBB200"/>
    <w:rsid w:val="5F269EE8"/>
    <w:rsid w:val="5F608F98"/>
    <w:rsid w:val="5F66D373"/>
    <w:rsid w:val="5F7D5163"/>
    <w:rsid w:val="5FA6D814"/>
    <w:rsid w:val="5FF959A0"/>
    <w:rsid w:val="6001FE41"/>
    <w:rsid w:val="601262F7"/>
    <w:rsid w:val="601E1791"/>
    <w:rsid w:val="603C8E88"/>
    <w:rsid w:val="603DB9CB"/>
    <w:rsid w:val="60491462"/>
    <w:rsid w:val="60511A95"/>
    <w:rsid w:val="605F3CE6"/>
    <w:rsid w:val="606CAC8D"/>
    <w:rsid w:val="606D28D4"/>
    <w:rsid w:val="60A99E9B"/>
    <w:rsid w:val="60F09D62"/>
    <w:rsid w:val="613BA050"/>
    <w:rsid w:val="617DFB67"/>
    <w:rsid w:val="6187B8FB"/>
    <w:rsid w:val="61BCDAF8"/>
    <w:rsid w:val="61C72D70"/>
    <w:rsid w:val="61D417AA"/>
    <w:rsid w:val="61D88607"/>
    <w:rsid w:val="62065313"/>
    <w:rsid w:val="62065E8A"/>
    <w:rsid w:val="62247491"/>
    <w:rsid w:val="62566FF8"/>
    <w:rsid w:val="6270E826"/>
    <w:rsid w:val="627C0244"/>
    <w:rsid w:val="62A3B0C7"/>
    <w:rsid w:val="62DBD8A2"/>
    <w:rsid w:val="62F13160"/>
    <w:rsid w:val="62F25A6D"/>
    <w:rsid w:val="62F8A215"/>
    <w:rsid w:val="630E86AC"/>
    <w:rsid w:val="63103F28"/>
    <w:rsid w:val="63238354"/>
    <w:rsid w:val="6361B0E6"/>
    <w:rsid w:val="638B3066"/>
    <w:rsid w:val="63B47C9A"/>
    <w:rsid w:val="63C6225F"/>
    <w:rsid w:val="63C8B149"/>
    <w:rsid w:val="63EE009B"/>
    <w:rsid w:val="640988C5"/>
    <w:rsid w:val="642303D4"/>
    <w:rsid w:val="6427821A"/>
    <w:rsid w:val="64543704"/>
    <w:rsid w:val="6456FC4A"/>
    <w:rsid w:val="645F01BE"/>
    <w:rsid w:val="64C79340"/>
    <w:rsid w:val="64C899AD"/>
    <w:rsid w:val="64CBA815"/>
    <w:rsid w:val="64DFF60E"/>
    <w:rsid w:val="64E5B23F"/>
    <w:rsid w:val="64F6E814"/>
    <w:rsid w:val="650947B3"/>
    <w:rsid w:val="651DD23E"/>
    <w:rsid w:val="651E8A0C"/>
    <w:rsid w:val="65206458"/>
    <w:rsid w:val="6524CE17"/>
    <w:rsid w:val="653A22B4"/>
    <w:rsid w:val="654D0FEE"/>
    <w:rsid w:val="65657AED"/>
    <w:rsid w:val="65698189"/>
    <w:rsid w:val="656FF306"/>
    <w:rsid w:val="6570CF97"/>
    <w:rsid w:val="657FC14D"/>
    <w:rsid w:val="6587F41C"/>
    <w:rsid w:val="658B2487"/>
    <w:rsid w:val="65AD7AF9"/>
    <w:rsid w:val="65C17A52"/>
    <w:rsid w:val="65C413D2"/>
    <w:rsid w:val="65E67122"/>
    <w:rsid w:val="65EEAB37"/>
    <w:rsid w:val="65F58371"/>
    <w:rsid w:val="65FC4214"/>
    <w:rsid w:val="65FDCA43"/>
    <w:rsid w:val="66179307"/>
    <w:rsid w:val="661C1599"/>
    <w:rsid w:val="662A4E15"/>
    <w:rsid w:val="662B7316"/>
    <w:rsid w:val="6641C524"/>
    <w:rsid w:val="66506D3B"/>
    <w:rsid w:val="665B7D32"/>
    <w:rsid w:val="667C10F9"/>
    <w:rsid w:val="66918145"/>
    <w:rsid w:val="66AAB8DD"/>
    <w:rsid w:val="66B2D824"/>
    <w:rsid w:val="66C0B986"/>
    <w:rsid w:val="66C5C3D2"/>
    <w:rsid w:val="66CACEF6"/>
    <w:rsid w:val="66F8DFDC"/>
    <w:rsid w:val="66FE083D"/>
    <w:rsid w:val="67156629"/>
    <w:rsid w:val="676CA061"/>
    <w:rsid w:val="67728F04"/>
    <w:rsid w:val="677EAF60"/>
    <w:rsid w:val="67895B7B"/>
    <w:rsid w:val="67CEE6F1"/>
    <w:rsid w:val="67E0026B"/>
    <w:rsid w:val="67EBDA43"/>
    <w:rsid w:val="67F21507"/>
    <w:rsid w:val="67F6970A"/>
    <w:rsid w:val="67FAA40D"/>
    <w:rsid w:val="6800D113"/>
    <w:rsid w:val="68166587"/>
    <w:rsid w:val="681AB2F9"/>
    <w:rsid w:val="68261747"/>
    <w:rsid w:val="68295D61"/>
    <w:rsid w:val="6841426F"/>
    <w:rsid w:val="684C20E2"/>
    <w:rsid w:val="687C78FA"/>
    <w:rsid w:val="688E84E6"/>
    <w:rsid w:val="6896698D"/>
    <w:rsid w:val="68ED933A"/>
    <w:rsid w:val="68F58D8A"/>
    <w:rsid w:val="692762BC"/>
    <w:rsid w:val="69318A7F"/>
    <w:rsid w:val="693F9483"/>
    <w:rsid w:val="6941EE28"/>
    <w:rsid w:val="695AB876"/>
    <w:rsid w:val="695E901F"/>
    <w:rsid w:val="69610BCB"/>
    <w:rsid w:val="6965E770"/>
    <w:rsid w:val="698DA608"/>
    <w:rsid w:val="699CA089"/>
    <w:rsid w:val="69AF80DF"/>
    <w:rsid w:val="69C67801"/>
    <w:rsid w:val="69CA8DEE"/>
    <w:rsid w:val="6A0AA42F"/>
    <w:rsid w:val="6A0FA836"/>
    <w:rsid w:val="6A1B0FB2"/>
    <w:rsid w:val="6A2A9CB0"/>
    <w:rsid w:val="6A2DF396"/>
    <w:rsid w:val="6A3249CF"/>
    <w:rsid w:val="6A345BDD"/>
    <w:rsid w:val="6A3F49C3"/>
    <w:rsid w:val="6A50080E"/>
    <w:rsid w:val="6A63096B"/>
    <w:rsid w:val="6A6D5FEE"/>
    <w:rsid w:val="6AC3EAD5"/>
    <w:rsid w:val="6AD9C258"/>
    <w:rsid w:val="6AE419C9"/>
    <w:rsid w:val="6AEFC1E2"/>
    <w:rsid w:val="6B07F3D9"/>
    <w:rsid w:val="6B0BCD72"/>
    <w:rsid w:val="6B1C9636"/>
    <w:rsid w:val="6B2B788A"/>
    <w:rsid w:val="6B38FE9B"/>
    <w:rsid w:val="6B3FF541"/>
    <w:rsid w:val="6B487495"/>
    <w:rsid w:val="6B55CB68"/>
    <w:rsid w:val="6B69D2DB"/>
    <w:rsid w:val="6B6B8319"/>
    <w:rsid w:val="6B7881EE"/>
    <w:rsid w:val="6B7E19B8"/>
    <w:rsid w:val="6BBD3F0D"/>
    <w:rsid w:val="6BBFD1A1"/>
    <w:rsid w:val="6BDC240B"/>
    <w:rsid w:val="6BDCBB9B"/>
    <w:rsid w:val="6BDE9537"/>
    <w:rsid w:val="6BEC7A4D"/>
    <w:rsid w:val="6C15E0AE"/>
    <w:rsid w:val="6C429124"/>
    <w:rsid w:val="6C4712E7"/>
    <w:rsid w:val="6C486544"/>
    <w:rsid w:val="6C4E990C"/>
    <w:rsid w:val="6C830A6B"/>
    <w:rsid w:val="6C836710"/>
    <w:rsid w:val="6CB70DFF"/>
    <w:rsid w:val="6CC5AF03"/>
    <w:rsid w:val="6CCED2BD"/>
    <w:rsid w:val="6CD6F0CC"/>
    <w:rsid w:val="6CF75960"/>
    <w:rsid w:val="6D0AAF3D"/>
    <w:rsid w:val="6D24FC58"/>
    <w:rsid w:val="6D4FFCB8"/>
    <w:rsid w:val="6D58377D"/>
    <w:rsid w:val="6D59CB01"/>
    <w:rsid w:val="6D6F9464"/>
    <w:rsid w:val="6D974F56"/>
    <w:rsid w:val="6D9DDA83"/>
    <w:rsid w:val="6DB6B327"/>
    <w:rsid w:val="6DFBA283"/>
    <w:rsid w:val="6DFF9716"/>
    <w:rsid w:val="6E0AAC62"/>
    <w:rsid w:val="6E22C122"/>
    <w:rsid w:val="6E3B2933"/>
    <w:rsid w:val="6E4AF397"/>
    <w:rsid w:val="6E74F566"/>
    <w:rsid w:val="6E8973A9"/>
    <w:rsid w:val="6ED75BD9"/>
    <w:rsid w:val="6EF3CDC1"/>
    <w:rsid w:val="6F1997B3"/>
    <w:rsid w:val="6F211F03"/>
    <w:rsid w:val="6F2604D4"/>
    <w:rsid w:val="6F4172E8"/>
    <w:rsid w:val="6F44FA17"/>
    <w:rsid w:val="6F50E5F2"/>
    <w:rsid w:val="6F63F480"/>
    <w:rsid w:val="6F76877B"/>
    <w:rsid w:val="6F8A459D"/>
    <w:rsid w:val="6F8D5AC4"/>
    <w:rsid w:val="6F8DA0D8"/>
    <w:rsid w:val="6FBAB4A3"/>
    <w:rsid w:val="6FDCB9D8"/>
    <w:rsid w:val="6FE44AA8"/>
    <w:rsid w:val="700FCCD5"/>
    <w:rsid w:val="7048610C"/>
    <w:rsid w:val="7062C5C6"/>
    <w:rsid w:val="706C633B"/>
    <w:rsid w:val="709FEB3E"/>
    <w:rsid w:val="70A009F9"/>
    <w:rsid w:val="70A2849D"/>
    <w:rsid w:val="70BD335C"/>
    <w:rsid w:val="70C04FD4"/>
    <w:rsid w:val="70C6A47B"/>
    <w:rsid w:val="70CBABAE"/>
    <w:rsid w:val="70D06C3F"/>
    <w:rsid w:val="70D0FE99"/>
    <w:rsid w:val="712F9BBE"/>
    <w:rsid w:val="71303622"/>
    <w:rsid w:val="71363E3A"/>
    <w:rsid w:val="713A7361"/>
    <w:rsid w:val="7155FA54"/>
    <w:rsid w:val="718A567A"/>
    <w:rsid w:val="71A4B867"/>
    <w:rsid w:val="71C05F0D"/>
    <w:rsid w:val="71F34247"/>
    <w:rsid w:val="721A8083"/>
    <w:rsid w:val="725B5A3F"/>
    <w:rsid w:val="726D241E"/>
    <w:rsid w:val="7291DA54"/>
    <w:rsid w:val="72A57FB2"/>
    <w:rsid w:val="72B7783D"/>
    <w:rsid w:val="72CE2A9C"/>
    <w:rsid w:val="72D91E4D"/>
    <w:rsid w:val="72E1AFF2"/>
    <w:rsid w:val="72E9FD74"/>
    <w:rsid w:val="7318634A"/>
    <w:rsid w:val="732EDB45"/>
    <w:rsid w:val="734F660A"/>
    <w:rsid w:val="737A6A02"/>
    <w:rsid w:val="737E7A72"/>
    <w:rsid w:val="73854BB1"/>
    <w:rsid w:val="73873B76"/>
    <w:rsid w:val="73A98710"/>
    <w:rsid w:val="73BD7B1C"/>
    <w:rsid w:val="73C88528"/>
    <w:rsid w:val="7405D6D8"/>
    <w:rsid w:val="7411ABC7"/>
    <w:rsid w:val="7421A8AD"/>
    <w:rsid w:val="7423EC55"/>
    <w:rsid w:val="7433C93E"/>
    <w:rsid w:val="7449771C"/>
    <w:rsid w:val="746BC61A"/>
    <w:rsid w:val="7474CF69"/>
    <w:rsid w:val="747768B9"/>
    <w:rsid w:val="749E0F77"/>
    <w:rsid w:val="74D77F37"/>
    <w:rsid w:val="74DAE8F4"/>
    <w:rsid w:val="74E3CAB2"/>
    <w:rsid w:val="74F6C256"/>
    <w:rsid w:val="750AAF1B"/>
    <w:rsid w:val="751792D7"/>
    <w:rsid w:val="7564A0C5"/>
    <w:rsid w:val="75695F2F"/>
    <w:rsid w:val="756BA895"/>
    <w:rsid w:val="7572F9CF"/>
    <w:rsid w:val="757B55BF"/>
    <w:rsid w:val="75A9558B"/>
    <w:rsid w:val="75F01359"/>
    <w:rsid w:val="75F11D98"/>
    <w:rsid w:val="75F8456E"/>
    <w:rsid w:val="75FDCE15"/>
    <w:rsid w:val="760F9DA2"/>
    <w:rsid w:val="76165A3A"/>
    <w:rsid w:val="763713C7"/>
    <w:rsid w:val="764C523F"/>
    <w:rsid w:val="76598923"/>
    <w:rsid w:val="76778D42"/>
    <w:rsid w:val="768DE302"/>
    <w:rsid w:val="76A7134E"/>
    <w:rsid w:val="76CB71C7"/>
    <w:rsid w:val="76D77E6C"/>
    <w:rsid w:val="76FB9293"/>
    <w:rsid w:val="7706EC6A"/>
    <w:rsid w:val="770CA283"/>
    <w:rsid w:val="77217985"/>
    <w:rsid w:val="77348A57"/>
    <w:rsid w:val="77806407"/>
    <w:rsid w:val="779F99B7"/>
    <w:rsid w:val="77AD80DF"/>
    <w:rsid w:val="77C30CDC"/>
    <w:rsid w:val="77F8D8F1"/>
    <w:rsid w:val="780FBE3F"/>
    <w:rsid w:val="7817AA4A"/>
    <w:rsid w:val="783B5C81"/>
    <w:rsid w:val="7849EC1E"/>
    <w:rsid w:val="785F2251"/>
    <w:rsid w:val="7884A6A0"/>
    <w:rsid w:val="789562D7"/>
    <w:rsid w:val="78D01FAC"/>
    <w:rsid w:val="78F7FA0E"/>
    <w:rsid w:val="791D1EE2"/>
    <w:rsid w:val="7933F1DF"/>
    <w:rsid w:val="794CB968"/>
    <w:rsid w:val="794F537C"/>
    <w:rsid w:val="7958C587"/>
    <w:rsid w:val="79652D89"/>
    <w:rsid w:val="797A6CF3"/>
    <w:rsid w:val="797E82E1"/>
    <w:rsid w:val="7990BCFA"/>
    <w:rsid w:val="79AD4227"/>
    <w:rsid w:val="79B7B3F8"/>
    <w:rsid w:val="79D09340"/>
    <w:rsid w:val="7A0D68FF"/>
    <w:rsid w:val="7A15742E"/>
    <w:rsid w:val="7A82C61E"/>
    <w:rsid w:val="7AA2E0F3"/>
    <w:rsid w:val="7AA4BC7F"/>
    <w:rsid w:val="7AAA1DEC"/>
    <w:rsid w:val="7ABF9F17"/>
    <w:rsid w:val="7ACD6A34"/>
    <w:rsid w:val="7AFEBE51"/>
    <w:rsid w:val="7B0B2A5F"/>
    <w:rsid w:val="7B12D4F2"/>
    <w:rsid w:val="7B20A312"/>
    <w:rsid w:val="7B50663A"/>
    <w:rsid w:val="7B559E73"/>
    <w:rsid w:val="7B608BED"/>
    <w:rsid w:val="7B6CAFD4"/>
    <w:rsid w:val="7B86EEF9"/>
    <w:rsid w:val="7BC44953"/>
    <w:rsid w:val="7BCF0F42"/>
    <w:rsid w:val="7BDC6E75"/>
    <w:rsid w:val="7BE54D42"/>
    <w:rsid w:val="7BFBD98B"/>
    <w:rsid w:val="7BFE9424"/>
    <w:rsid w:val="7C06BB7D"/>
    <w:rsid w:val="7C2DFC45"/>
    <w:rsid w:val="7C485E22"/>
    <w:rsid w:val="7C55428D"/>
    <w:rsid w:val="7C6E3862"/>
    <w:rsid w:val="7C7C7C79"/>
    <w:rsid w:val="7C9E2354"/>
    <w:rsid w:val="7CB67029"/>
    <w:rsid w:val="7CC950A0"/>
    <w:rsid w:val="7CD5B408"/>
    <w:rsid w:val="7CEEF604"/>
    <w:rsid w:val="7CF30D07"/>
    <w:rsid w:val="7D008EA3"/>
    <w:rsid w:val="7D621595"/>
    <w:rsid w:val="7D73FE79"/>
    <w:rsid w:val="7D818688"/>
    <w:rsid w:val="7D8746C2"/>
    <w:rsid w:val="7DAFF38D"/>
    <w:rsid w:val="7DB4B290"/>
    <w:rsid w:val="7DBD4CEF"/>
    <w:rsid w:val="7DD42E7B"/>
    <w:rsid w:val="7DE9A3E5"/>
    <w:rsid w:val="7DF71CA5"/>
    <w:rsid w:val="7E0DA175"/>
    <w:rsid w:val="7E2565EE"/>
    <w:rsid w:val="7E2ADFED"/>
    <w:rsid w:val="7E696CD0"/>
    <w:rsid w:val="7E74699A"/>
    <w:rsid w:val="7EA8078B"/>
    <w:rsid w:val="7EAFEA5A"/>
    <w:rsid w:val="7EBAA47A"/>
    <w:rsid w:val="7ED1725B"/>
    <w:rsid w:val="7ED7A270"/>
    <w:rsid w:val="7EF2121E"/>
    <w:rsid w:val="7EFE1547"/>
    <w:rsid w:val="7F2853B0"/>
    <w:rsid w:val="7F32EC51"/>
    <w:rsid w:val="7F4DA79A"/>
    <w:rsid w:val="7F581BE3"/>
    <w:rsid w:val="7F77763E"/>
    <w:rsid w:val="7F7C109A"/>
    <w:rsid w:val="7F81B8AF"/>
    <w:rsid w:val="7FB1A1D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90F2B2"/>
  <w15:chartTrackingRefBased/>
  <w15:docId w15:val="{A4CAF3D0-149C-714C-AD7A-BE90C0C54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1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381"/>
    <w:rPr>
      <w:iCs/>
      <w:sz w:val="21"/>
      <w:szCs w:val="21"/>
    </w:rPr>
  </w:style>
  <w:style w:type="paragraph" w:styleId="Heading1">
    <w:name w:val="heading 1"/>
    <w:basedOn w:val="Normal"/>
    <w:next w:val="Normal"/>
    <w:link w:val="Heading1Char"/>
    <w:uiPriority w:val="9"/>
    <w:qFormat/>
    <w:rsid w:val="006C1381"/>
    <w:pPr>
      <w:pBdr>
        <w:top w:val="single" w:sz="12" w:space="1" w:color="A50E82" w:themeColor="accent2"/>
        <w:left w:val="single" w:sz="12" w:space="4" w:color="A50E82" w:themeColor="accent2"/>
        <w:bottom w:val="single" w:sz="12" w:space="1" w:color="A50E82" w:themeColor="accent2"/>
        <w:right w:val="single" w:sz="12" w:space="4" w:color="A50E82" w:themeColor="accent2"/>
      </w:pBdr>
      <w:shd w:val="clear" w:color="auto" w:fill="052F61"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6C1381"/>
    <w:pPr>
      <w:spacing w:before="200" w:after="60" w:line="240" w:lineRule="auto"/>
      <w:contextualSpacing/>
      <w:outlineLvl w:val="1"/>
    </w:pPr>
    <w:rPr>
      <w:rFonts w:asciiTheme="majorHAnsi" w:eastAsiaTheme="majorEastAsia" w:hAnsiTheme="majorHAnsi" w:cstheme="majorBidi"/>
      <w:b/>
      <w:bCs/>
      <w:outline/>
      <w:color w:val="052F61"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6C1381"/>
    <w:pPr>
      <w:spacing w:before="200" w:after="100" w:line="240" w:lineRule="auto"/>
      <w:contextualSpacing/>
      <w:outlineLvl w:val="2"/>
    </w:pPr>
    <w:rPr>
      <w:rFonts w:asciiTheme="majorHAnsi" w:eastAsiaTheme="majorEastAsia" w:hAnsiTheme="majorHAnsi" w:cstheme="majorBidi"/>
      <w:b/>
      <w:bCs/>
      <w:smallCaps/>
      <w:color w:val="7B0A60" w:themeColor="accent2" w:themeShade="BF"/>
      <w:spacing w:val="24"/>
      <w:sz w:val="28"/>
      <w:szCs w:val="22"/>
    </w:rPr>
  </w:style>
  <w:style w:type="paragraph" w:styleId="Heading4">
    <w:name w:val="heading 4"/>
    <w:basedOn w:val="Normal"/>
    <w:next w:val="Normal"/>
    <w:link w:val="Heading4Char"/>
    <w:uiPriority w:val="9"/>
    <w:semiHidden/>
    <w:unhideWhenUsed/>
    <w:qFormat/>
    <w:rsid w:val="006C1381"/>
    <w:pPr>
      <w:spacing w:before="200" w:after="100" w:line="240" w:lineRule="auto"/>
      <w:contextualSpacing/>
      <w:outlineLvl w:val="3"/>
    </w:pPr>
    <w:rPr>
      <w:rFonts w:asciiTheme="majorHAnsi" w:eastAsiaTheme="majorEastAsia" w:hAnsiTheme="majorHAnsi" w:cstheme="majorBidi"/>
      <w:b/>
      <w:bCs/>
      <w:color w:val="032348" w:themeColor="accent1" w:themeShade="BF"/>
      <w:sz w:val="24"/>
      <w:szCs w:val="22"/>
    </w:rPr>
  </w:style>
  <w:style w:type="paragraph" w:styleId="Heading5">
    <w:name w:val="heading 5"/>
    <w:basedOn w:val="Normal"/>
    <w:next w:val="Normal"/>
    <w:link w:val="Heading5Char"/>
    <w:uiPriority w:val="9"/>
    <w:semiHidden/>
    <w:unhideWhenUsed/>
    <w:qFormat/>
    <w:rsid w:val="006C1381"/>
    <w:pPr>
      <w:spacing w:before="200" w:after="100" w:line="240" w:lineRule="auto"/>
      <w:contextualSpacing/>
      <w:outlineLvl w:val="4"/>
    </w:pPr>
    <w:rPr>
      <w:rFonts w:asciiTheme="majorHAnsi" w:eastAsiaTheme="majorEastAsia" w:hAnsiTheme="majorHAnsi" w:cstheme="majorBidi"/>
      <w:bCs/>
      <w:caps/>
      <w:color w:val="7B0A60" w:themeColor="accent2" w:themeShade="BF"/>
      <w:sz w:val="22"/>
      <w:szCs w:val="22"/>
    </w:rPr>
  </w:style>
  <w:style w:type="paragraph" w:styleId="Heading6">
    <w:name w:val="heading 6"/>
    <w:basedOn w:val="Normal"/>
    <w:next w:val="Normal"/>
    <w:link w:val="Heading6Char"/>
    <w:uiPriority w:val="9"/>
    <w:semiHidden/>
    <w:unhideWhenUsed/>
    <w:qFormat/>
    <w:rsid w:val="006C1381"/>
    <w:pPr>
      <w:spacing w:before="200" w:after="100" w:line="240" w:lineRule="auto"/>
      <w:contextualSpacing/>
      <w:outlineLvl w:val="5"/>
    </w:pPr>
    <w:rPr>
      <w:rFonts w:asciiTheme="majorHAnsi" w:eastAsiaTheme="majorEastAsia" w:hAnsiTheme="majorHAnsi" w:cstheme="majorBidi"/>
      <w:color w:val="032348" w:themeColor="accent1" w:themeShade="BF"/>
      <w:sz w:val="22"/>
      <w:szCs w:val="22"/>
    </w:rPr>
  </w:style>
  <w:style w:type="paragraph" w:styleId="Heading7">
    <w:name w:val="heading 7"/>
    <w:basedOn w:val="Normal"/>
    <w:next w:val="Normal"/>
    <w:link w:val="Heading7Char"/>
    <w:uiPriority w:val="9"/>
    <w:semiHidden/>
    <w:unhideWhenUsed/>
    <w:qFormat/>
    <w:rsid w:val="006C1381"/>
    <w:pPr>
      <w:spacing w:before="200" w:after="100" w:line="240" w:lineRule="auto"/>
      <w:contextualSpacing/>
      <w:outlineLvl w:val="6"/>
    </w:pPr>
    <w:rPr>
      <w:rFonts w:asciiTheme="majorHAnsi" w:eastAsiaTheme="majorEastAsia" w:hAnsiTheme="majorHAnsi" w:cstheme="majorBidi"/>
      <w:color w:val="7B0A60" w:themeColor="accent2" w:themeShade="BF"/>
      <w:sz w:val="22"/>
      <w:szCs w:val="22"/>
    </w:rPr>
  </w:style>
  <w:style w:type="paragraph" w:styleId="Heading8">
    <w:name w:val="heading 8"/>
    <w:basedOn w:val="Normal"/>
    <w:next w:val="Normal"/>
    <w:link w:val="Heading8Char"/>
    <w:uiPriority w:val="9"/>
    <w:semiHidden/>
    <w:unhideWhenUsed/>
    <w:qFormat/>
    <w:rsid w:val="006C1381"/>
    <w:pPr>
      <w:spacing w:before="200" w:after="100" w:line="240" w:lineRule="auto"/>
      <w:contextualSpacing/>
      <w:outlineLvl w:val="7"/>
    </w:pPr>
    <w:rPr>
      <w:rFonts w:asciiTheme="majorHAnsi" w:eastAsiaTheme="majorEastAsia" w:hAnsiTheme="majorHAnsi" w:cstheme="majorBidi"/>
      <w:color w:val="052F61" w:themeColor="accent1"/>
      <w:sz w:val="22"/>
      <w:szCs w:val="22"/>
    </w:rPr>
  </w:style>
  <w:style w:type="paragraph" w:styleId="Heading9">
    <w:name w:val="heading 9"/>
    <w:basedOn w:val="Normal"/>
    <w:next w:val="Normal"/>
    <w:link w:val="Heading9Char"/>
    <w:uiPriority w:val="9"/>
    <w:semiHidden/>
    <w:unhideWhenUsed/>
    <w:qFormat/>
    <w:rsid w:val="006C1381"/>
    <w:pPr>
      <w:spacing w:before="200" w:after="100" w:line="240" w:lineRule="auto"/>
      <w:contextualSpacing/>
      <w:outlineLvl w:val="8"/>
    </w:pPr>
    <w:rPr>
      <w:rFonts w:asciiTheme="majorHAnsi" w:eastAsiaTheme="majorEastAsia" w:hAnsiTheme="majorHAnsi" w:cstheme="majorBidi"/>
      <w:smallCaps/>
      <w:color w:val="A50E82"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C1381"/>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6C1381"/>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6C1381"/>
    <w:pPr>
      <w:spacing w:before="200" w:after="360" w:line="240" w:lineRule="auto"/>
    </w:pPr>
    <w:rPr>
      <w:rFonts w:asciiTheme="majorHAnsi" w:eastAsiaTheme="majorEastAsia" w:hAnsiTheme="majorHAnsi" w:cstheme="majorBidi"/>
      <w:color w:val="146194" w:themeColor="text2"/>
      <w:spacing w:val="20"/>
      <w:sz w:val="24"/>
      <w:szCs w:val="24"/>
    </w:rPr>
  </w:style>
  <w:style w:type="character" w:customStyle="1" w:styleId="SubtitleChar">
    <w:name w:val="Subtitle Char"/>
    <w:basedOn w:val="DefaultParagraphFont"/>
    <w:link w:val="Subtitle"/>
    <w:uiPriority w:val="11"/>
    <w:rsid w:val="006C1381"/>
    <w:rPr>
      <w:rFonts w:asciiTheme="majorHAnsi" w:eastAsiaTheme="majorEastAsia" w:hAnsiTheme="majorHAnsi" w:cstheme="majorBidi"/>
      <w:iCs/>
      <w:color w:val="146194" w:themeColor="text2"/>
      <w:spacing w:val="20"/>
      <w:sz w:val="24"/>
      <w:szCs w:val="24"/>
    </w:rPr>
  </w:style>
  <w:style w:type="character" w:customStyle="1" w:styleId="Heading1Char">
    <w:name w:val="Heading 1 Char"/>
    <w:basedOn w:val="DefaultParagraphFont"/>
    <w:link w:val="Heading1"/>
    <w:uiPriority w:val="9"/>
    <w:rsid w:val="006C1381"/>
    <w:rPr>
      <w:rFonts w:asciiTheme="majorHAnsi" w:hAnsiTheme="majorHAnsi"/>
      <w:iCs/>
      <w:color w:val="FFFFFF"/>
      <w:sz w:val="28"/>
      <w:szCs w:val="38"/>
      <w:shd w:val="clear" w:color="auto" w:fill="052F61" w:themeFill="accent1"/>
    </w:rPr>
  </w:style>
  <w:style w:type="paragraph" w:styleId="BlockText">
    <w:name w:val="Block Text"/>
    <w:basedOn w:val="Normal"/>
    <w:uiPriority w:val="3"/>
    <w:unhideWhenUsed/>
    <w:qFormat/>
    <w:pPr>
      <w:spacing w:line="240" w:lineRule="auto"/>
      <w:ind w:left="1440" w:right="1440"/>
    </w:pPr>
    <w:rPr>
      <w:b/>
      <w:iCs w:val="0"/>
      <w:color w:val="FFFFFF" w:themeColor="background1"/>
      <w:sz w:val="24"/>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sid w:val="006C1381"/>
    <w:rPr>
      <w:rFonts w:asciiTheme="majorHAnsi" w:eastAsiaTheme="majorEastAsia" w:hAnsiTheme="majorHAnsi" w:cstheme="majorBidi"/>
      <w:bCs/>
      <w:iCs/>
      <w:caps/>
      <w:color w:val="7B0A60" w:themeColor="accent2" w:themeShade="BF"/>
    </w:rPr>
  </w:style>
  <w:style w:type="character" w:customStyle="1" w:styleId="Heading6Char">
    <w:name w:val="Heading 6 Char"/>
    <w:basedOn w:val="DefaultParagraphFont"/>
    <w:link w:val="Heading6"/>
    <w:uiPriority w:val="9"/>
    <w:semiHidden/>
    <w:rsid w:val="006C1381"/>
    <w:rPr>
      <w:rFonts w:asciiTheme="majorHAnsi" w:eastAsiaTheme="majorEastAsia" w:hAnsiTheme="majorHAnsi" w:cstheme="majorBidi"/>
      <w:iCs/>
      <w:color w:val="032348" w:themeColor="accent1" w:themeShade="BF"/>
    </w:rPr>
  </w:style>
  <w:style w:type="character" w:customStyle="1" w:styleId="Heading7Char">
    <w:name w:val="Heading 7 Char"/>
    <w:basedOn w:val="DefaultParagraphFont"/>
    <w:link w:val="Heading7"/>
    <w:uiPriority w:val="9"/>
    <w:semiHidden/>
    <w:rsid w:val="006C1381"/>
    <w:rPr>
      <w:rFonts w:asciiTheme="majorHAnsi" w:eastAsiaTheme="majorEastAsia" w:hAnsiTheme="majorHAnsi" w:cstheme="majorBidi"/>
      <w:iCs/>
      <w:color w:val="7B0A60" w:themeColor="accent2" w:themeShade="BF"/>
    </w:rPr>
  </w:style>
  <w:style w:type="character" w:customStyle="1" w:styleId="Heading8Char">
    <w:name w:val="Heading 8 Char"/>
    <w:basedOn w:val="DefaultParagraphFont"/>
    <w:link w:val="Heading8"/>
    <w:uiPriority w:val="9"/>
    <w:semiHidden/>
    <w:rsid w:val="006C1381"/>
    <w:rPr>
      <w:rFonts w:asciiTheme="majorHAnsi" w:eastAsiaTheme="majorEastAsia" w:hAnsiTheme="majorHAnsi" w:cstheme="majorBidi"/>
      <w:iCs/>
      <w:color w:val="052F61" w:themeColor="accent1"/>
    </w:rPr>
  </w:style>
  <w:style w:type="character" w:customStyle="1" w:styleId="Heading9Char">
    <w:name w:val="Heading 9 Char"/>
    <w:basedOn w:val="DefaultParagraphFont"/>
    <w:link w:val="Heading9"/>
    <w:uiPriority w:val="9"/>
    <w:semiHidden/>
    <w:rsid w:val="006C1381"/>
    <w:rPr>
      <w:rFonts w:asciiTheme="majorHAnsi" w:eastAsiaTheme="majorEastAsia" w:hAnsiTheme="majorHAnsi" w:cstheme="majorBidi"/>
      <w:iCs/>
      <w:smallCaps/>
      <w:color w:val="A50E82" w:themeColor="accent2"/>
      <w:sz w:val="20"/>
      <w:szCs w:val="21"/>
    </w:rPr>
  </w:style>
  <w:style w:type="character" w:customStyle="1" w:styleId="Heading2Char">
    <w:name w:val="Heading 2 Char"/>
    <w:basedOn w:val="DefaultParagraphFont"/>
    <w:link w:val="Heading2"/>
    <w:uiPriority w:val="9"/>
    <w:rsid w:val="006C1381"/>
    <w:rPr>
      <w:rFonts w:asciiTheme="majorHAnsi" w:eastAsiaTheme="majorEastAsia" w:hAnsiTheme="majorHAnsi" w:cstheme="majorBidi"/>
      <w:b/>
      <w:bCs/>
      <w:iCs/>
      <w:outline/>
      <w:color w:val="052F61"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6C1381"/>
    <w:rPr>
      <w:rFonts w:asciiTheme="majorHAnsi" w:eastAsiaTheme="majorEastAsia" w:hAnsiTheme="majorHAnsi" w:cstheme="majorBidi"/>
      <w:b/>
      <w:bCs/>
      <w:iCs/>
      <w:smallCaps/>
      <w:color w:val="7B0A60" w:themeColor="accent2" w:themeShade="BF"/>
      <w:spacing w:val="24"/>
      <w:sz w:val="28"/>
    </w:rPr>
  </w:style>
  <w:style w:type="character" w:customStyle="1" w:styleId="Heading4Char">
    <w:name w:val="Heading 4 Char"/>
    <w:basedOn w:val="DefaultParagraphFont"/>
    <w:link w:val="Heading4"/>
    <w:uiPriority w:val="9"/>
    <w:semiHidden/>
    <w:rsid w:val="006C1381"/>
    <w:rPr>
      <w:rFonts w:asciiTheme="majorHAnsi" w:eastAsiaTheme="majorEastAsia" w:hAnsiTheme="majorHAnsi" w:cstheme="majorBidi"/>
      <w:b/>
      <w:bCs/>
      <w:iCs/>
      <w:color w:val="032348" w:themeColor="accent1" w:themeShade="BF"/>
      <w:sz w:val="24"/>
    </w:rPr>
  </w:style>
  <w:style w:type="paragraph" w:styleId="NoSpacing">
    <w:name w:val="No Spacing"/>
    <w:basedOn w:val="Normal"/>
    <w:link w:val="NoSpacingChar"/>
    <w:uiPriority w:val="1"/>
    <w:qFormat/>
    <w:rsid w:val="006C1381"/>
    <w:pPr>
      <w:spacing w:after="0" w:line="240" w:lineRule="auto"/>
    </w:pPr>
  </w:style>
  <w:style w:type="character" w:customStyle="1" w:styleId="NoSpacingChar">
    <w:name w:val="No Spacing Char"/>
    <w:basedOn w:val="DefaultParagraphFont"/>
    <w:link w:val="NoSpacing"/>
    <w:uiPriority w:val="1"/>
    <w:rsid w:val="007D75AA"/>
    <w:rPr>
      <w:iCs/>
      <w:sz w:val="21"/>
      <w:szCs w:val="21"/>
    </w:rPr>
  </w:style>
  <w:style w:type="paragraph" w:styleId="Caption">
    <w:name w:val="caption"/>
    <w:basedOn w:val="Normal"/>
    <w:next w:val="Normal"/>
    <w:uiPriority w:val="35"/>
    <w:semiHidden/>
    <w:unhideWhenUsed/>
    <w:qFormat/>
    <w:rsid w:val="006C1381"/>
    <w:rPr>
      <w:b/>
      <w:bCs/>
      <w:color w:val="7B0A60" w:themeColor="accent2" w:themeShade="BF"/>
      <w:sz w:val="18"/>
      <w:szCs w:val="18"/>
    </w:rPr>
  </w:style>
  <w:style w:type="character" w:styleId="Strong">
    <w:name w:val="Strong"/>
    <w:uiPriority w:val="22"/>
    <w:qFormat/>
    <w:rsid w:val="006C1381"/>
    <w:rPr>
      <w:b/>
      <w:bCs/>
      <w:spacing w:val="0"/>
    </w:rPr>
  </w:style>
  <w:style w:type="character" w:styleId="Emphasis">
    <w:name w:val="Emphasis"/>
    <w:uiPriority w:val="11"/>
    <w:qFormat/>
    <w:rsid w:val="006C1381"/>
    <w:rPr>
      <w:rFonts w:eastAsiaTheme="majorEastAsia" w:cstheme="majorBidi"/>
      <w:b/>
      <w:bCs/>
      <w:color w:val="7B0A60" w:themeColor="accent2" w:themeShade="BF"/>
      <w:bdr w:val="single" w:sz="18" w:space="0" w:color="76DBF4" w:themeColor="background2"/>
      <w:shd w:val="clear" w:color="auto" w:fill="76DBF4" w:themeFill="background2"/>
    </w:rPr>
  </w:style>
  <w:style w:type="paragraph" w:styleId="ListParagraph">
    <w:name w:val="List Paragraph"/>
    <w:basedOn w:val="Normal"/>
    <w:uiPriority w:val="34"/>
    <w:qFormat/>
    <w:rsid w:val="006C1381"/>
    <w:pPr>
      <w:numPr>
        <w:numId w:val="1"/>
      </w:numPr>
      <w:contextualSpacing/>
    </w:pPr>
    <w:rPr>
      <w:sz w:val="22"/>
    </w:rPr>
  </w:style>
  <w:style w:type="paragraph" w:styleId="Quote">
    <w:name w:val="Quote"/>
    <w:basedOn w:val="Normal"/>
    <w:next w:val="Normal"/>
    <w:link w:val="QuoteChar"/>
    <w:uiPriority w:val="29"/>
    <w:qFormat/>
    <w:rsid w:val="006C1381"/>
    <w:rPr>
      <w:b/>
      <w:i/>
      <w:color w:val="A50E82" w:themeColor="accent2"/>
      <w:sz w:val="24"/>
    </w:rPr>
  </w:style>
  <w:style w:type="character" w:customStyle="1" w:styleId="QuoteChar">
    <w:name w:val="Quote Char"/>
    <w:basedOn w:val="DefaultParagraphFont"/>
    <w:link w:val="Quote"/>
    <w:uiPriority w:val="29"/>
    <w:rsid w:val="006C1381"/>
    <w:rPr>
      <w:b/>
      <w:i/>
      <w:iCs/>
      <w:color w:val="A50E82" w:themeColor="accent2"/>
      <w:sz w:val="24"/>
      <w:szCs w:val="21"/>
    </w:rPr>
  </w:style>
  <w:style w:type="paragraph" w:styleId="IntenseQuote">
    <w:name w:val="Intense Quote"/>
    <w:basedOn w:val="Normal"/>
    <w:next w:val="Normal"/>
    <w:link w:val="IntenseQuoteChar"/>
    <w:uiPriority w:val="30"/>
    <w:qFormat/>
    <w:rsid w:val="006C1381"/>
    <w:pPr>
      <w:pBdr>
        <w:top w:val="dotted" w:sz="8" w:space="10" w:color="A50E82" w:themeColor="accent2"/>
        <w:bottom w:val="dotted" w:sz="8" w:space="10" w:color="A50E82" w:themeColor="accent2"/>
      </w:pBdr>
      <w:spacing w:line="300" w:lineRule="auto"/>
      <w:ind w:left="2160" w:right="2160"/>
      <w:jc w:val="center"/>
    </w:pPr>
    <w:rPr>
      <w:rFonts w:asciiTheme="majorHAnsi" w:eastAsiaTheme="majorEastAsia" w:hAnsiTheme="majorHAnsi" w:cstheme="majorBidi"/>
      <w:b/>
      <w:bCs/>
      <w:i/>
      <w:color w:val="A50E82" w:themeColor="accent2"/>
      <w:sz w:val="20"/>
      <w:szCs w:val="20"/>
    </w:rPr>
  </w:style>
  <w:style w:type="character" w:customStyle="1" w:styleId="IntenseQuoteChar">
    <w:name w:val="Intense Quote Char"/>
    <w:basedOn w:val="DefaultParagraphFont"/>
    <w:link w:val="IntenseQuote"/>
    <w:uiPriority w:val="30"/>
    <w:rsid w:val="006C1381"/>
    <w:rPr>
      <w:rFonts w:asciiTheme="majorHAnsi" w:eastAsiaTheme="majorEastAsia" w:hAnsiTheme="majorHAnsi" w:cstheme="majorBidi"/>
      <w:b/>
      <w:bCs/>
      <w:i/>
      <w:iCs/>
      <w:color w:val="A50E82" w:themeColor="accent2"/>
      <w:sz w:val="20"/>
      <w:szCs w:val="20"/>
    </w:rPr>
  </w:style>
  <w:style w:type="character" w:styleId="SubtleEmphasis">
    <w:name w:val="Subtle Emphasis"/>
    <w:uiPriority w:val="19"/>
    <w:qFormat/>
    <w:rsid w:val="006C1381"/>
    <w:rPr>
      <w:rFonts w:asciiTheme="majorHAnsi" w:eastAsiaTheme="majorEastAsia" w:hAnsiTheme="majorHAnsi" w:cstheme="majorBidi"/>
      <w:b/>
      <w:i/>
      <w:color w:val="052F61" w:themeColor="accent1"/>
    </w:rPr>
  </w:style>
  <w:style w:type="character" w:styleId="IntenseEmphasis">
    <w:name w:val="Intense Emphasis"/>
    <w:uiPriority w:val="21"/>
    <w:qFormat/>
    <w:rsid w:val="006C1381"/>
    <w:rPr>
      <w:rFonts w:asciiTheme="majorHAnsi" w:eastAsiaTheme="majorEastAsia" w:hAnsiTheme="majorHAnsi" w:cstheme="majorBidi"/>
      <w:b/>
      <w:bCs/>
      <w:i/>
      <w:iCs/>
      <w:dstrike w:val="0"/>
      <w:color w:val="FFFFFF" w:themeColor="background1"/>
      <w:bdr w:val="single" w:sz="18" w:space="0" w:color="A50E82" w:themeColor="accent2"/>
      <w:shd w:val="clear" w:color="auto" w:fill="A50E82" w:themeFill="accent2"/>
      <w:vertAlign w:val="baseline"/>
    </w:rPr>
  </w:style>
  <w:style w:type="character" w:styleId="SubtleReference">
    <w:name w:val="Subtle Reference"/>
    <w:uiPriority w:val="31"/>
    <w:qFormat/>
    <w:rsid w:val="006C1381"/>
    <w:rPr>
      <w:i/>
      <w:iCs/>
      <w:smallCaps/>
      <w:color w:val="A50E82" w:themeColor="accent2"/>
      <w:u w:color="A50E82" w:themeColor="accent2"/>
    </w:rPr>
  </w:style>
  <w:style w:type="character" w:styleId="IntenseReference">
    <w:name w:val="Intense Reference"/>
    <w:uiPriority w:val="32"/>
    <w:qFormat/>
    <w:rsid w:val="006C1381"/>
    <w:rPr>
      <w:b/>
      <w:bCs/>
      <w:i/>
      <w:iCs/>
      <w:smallCaps/>
      <w:color w:val="A50E82" w:themeColor="accent2"/>
      <w:u w:color="A50E82" w:themeColor="accent2"/>
    </w:rPr>
  </w:style>
  <w:style w:type="character" w:styleId="BookTitle">
    <w:name w:val="Book Title"/>
    <w:uiPriority w:val="33"/>
    <w:qFormat/>
    <w:rsid w:val="006C1381"/>
    <w:rPr>
      <w:rFonts w:asciiTheme="majorHAnsi" w:eastAsiaTheme="majorEastAsia" w:hAnsiTheme="majorHAnsi" w:cstheme="majorBidi"/>
      <w:b/>
      <w:bCs/>
      <w:smallCaps/>
      <w:color w:val="A50E82" w:themeColor="accent2"/>
      <w:u w:val="single"/>
    </w:rPr>
  </w:style>
  <w:style w:type="paragraph" w:styleId="TOCHeading">
    <w:name w:val="TOC Heading"/>
    <w:basedOn w:val="Heading1"/>
    <w:next w:val="Normal"/>
    <w:uiPriority w:val="39"/>
    <w:semiHidden/>
    <w:unhideWhenUsed/>
    <w:qFormat/>
    <w:rsid w:val="006C1381"/>
    <w:pPr>
      <w:outlineLvl w:val="9"/>
    </w:pPr>
  </w:style>
  <w:style w:type="paragraph" w:customStyle="1" w:styleId="Style1">
    <w:name w:val="Style1"/>
    <w:basedOn w:val="Normal"/>
    <w:qFormat/>
    <w:rsid w:val="00E806A0"/>
    <w:pPr>
      <w:jc w:val="center"/>
    </w:pPr>
    <w:rPr>
      <w:rFonts w:asciiTheme="majorHAnsi" w:eastAsia="Arial" w:hAnsiTheme="majorHAnsi" w:cstheme="majorHAnsi"/>
      <w:b/>
      <w:color w:val="70AD47"/>
      <w:spacing w:val="10"/>
      <w:sz w:val="48"/>
      <w:szCs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style>
  <w:style w:type="character" w:styleId="PageNumber">
    <w:name w:val="page number"/>
    <w:basedOn w:val="DefaultParagraphFont"/>
    <w:uiPriority w:val="99"/>
    <w:unhideWhenUsed/>
    <w:rsid w:val="00E806A0"/>
  </w:style>
  <w:style w:type="character" w:styleId="Hyperlink">
    <w:name w:val="Hyperlink"/>
    <w:basedOn w:val="DefaultParagraphFont"/>
    <w:uiPriority w:val="99"/>
    <w:unhideWhenUsed/>
    <w:rsid w:val="00BA029E"/>
    <w:rPr>
      <w:color w:val="0D2E46" w:themeColor="hyperlink"/>
      <w:u w:val="single"/>
    </w:rPr>
  </w:style>
  <w:style w:type="character" w:customStyle="1" w:styleId="apple-converted-space">
    <w:name w:val="apple-converted-space"/>
    <w:basedOn w:val="DefaultParagraphFont"/>
    <w:rsid w:val="00BA029E"/>
  </w:style>
  <w:style w:type="paragraph" w:styleId="ListBullet">
    <w:name w:val="List Bullet"/>
    <w:basedOn w:val="Normal"/>
    <w:uiPriority w:val="12"/>
    <w:unhideWhenUsed/>
    <w:qFormat/>
    <w:rsid w:val="00BA029E"/>
    <w:pPr>
      <w:numPr>
        <w:numId w:val="2"/>
      </w:numPr>
      <w:spacing w:after="140" w:line="276" w:lineRule="auto"/>
    </w:pPr>
    <w:rPr>
      <w:rFonts w:eastAsiaTheme="minorHAnsi"/>
      <w:iCs w:val="0"/>
      <w:color w:val="595959" w:themeColor="text1" w:themeTint="A6"/>
      <w:sz w:val="22"/>
      <w:szCs w:val="22"/>
      <w:lang w:eastAsia="ja-JP"/>
    </w:rPr>
  </w:style>
  <w:style w:type="character" w:customStyle="1" w:styleId="UnresolvedMention1">
    <w:name w:val="Unresolved Mention1"/>
    <w:basedOn w:val="DefaultParagraphFont"/>
    <w:uiPriority w:val="99"/>
    <w:semiHidden/>
    <w:unhideWhenUsed/>
    <w:rsid w:val="004B584A"/>
    <w:rPr>
      <w:color w:val="605E5C"/>
      <w:shd w:val="clear" w:color="auto" w:fill="E1DFDD"/>
    </w:rPr>
  </w:style>
  <w:style w:type="character" w:styleId="FollowedHyperlink">
    <w:name w:val="FollowedHyperlink"/>
    <w:basedOn w:val="DefaultParagraphFont"/>
    <w:uiPriority w:val="99"/>
    <w:semiHidden/>
    <w:unhideWhenUsed/>
    <w:rsid w:val="004B584A"/>
    <w:rPr>
      <w:color w:val="356A95" w:themeColor="followedHyperlink"/>
      <w:u w:val="single"/>
    </w:rPr>
  </w:style>
  <w:style w:type="paragraph" w:customStyle="1" w:styleId="Default">
    <w:name w:val="Default"/>
    <w:rsid w:val="000D10B6"/>
    <w:pPr>
      <w:autoSpaceDE w:val="0"/>
      <w:autoSpaceDN w:val="0"/>
      <w:adjustRightInd w:val="0"/>
      <w:spacing w:after="0" w:line="240" w:lineRule="auto"/>
    </w:pPr>
    <w:rPr>
      <w:rFonts w:ascii="Verdana" w:eastAsia="Times New Roman" w:hAnsi="Verdana" w:cs="Verdana"/>
      <w:color w:val="000000"/>
      <w:sz w:val="24"/>
      <w:szCs w:val="24"/>
    </w:rPr>
  </w:style>
  <w:style w:type="paragraph" w:styleId="BalloonText">
    <w:name w:val="Balloon Text"/>
    <w:basedOn w:val="Normal"/>
    <w:link w:val="BalloonTextChar"/>
    <w:uiPriority w:val="99"/>
    <w:semiHidden/>
    <w:unhideWhenUsed/>
    <w:rsid w:val="008E779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7790"/>
    <w:rPr>
      <w:rFonts w:ascii="Times New Roman" w:hAnsi="Times New Roman" w:cs="Times New Roman"/>
      <w:iCs/>
      <w:sz w:val="18"/>
      <w:szCs w:val="18"/>
    </w:rPr>
  </w:style>
  <w:style w:type="character" w:styleId="CommentReference">
    <w:name w:val="annotation reference"/>
    <w:basedOn w:val="DefaultParagraphFont"/>
    <w:uiPriority w:val="99"/>
    <w:semiHidden/>
    <w:unhideWhenUsed/>
    <w:rsid w:val="00DC0EF7"/>
    <w:rPr>
      <w:sz w:val="16"/>
      <w:szCs w:val="16"/>
    </w:rPr>
  </w:style>
  <w:style w:type="paragraph" w:styleId="CommentText">
    <w:name w:val="annotation text"/>
    <w:basedOn w:val="Normal"/>
    <w:link w:val="CommentTextChar"/>
    <w:uiPriority w:val="99"/>
    <w:semiHidden/>
    <w:unhideWhenUsed/>
    <w:rsid w:val="00DC0EF7"/>
    <w:pPr>
      <w:spacing w:line="240" w:lineRule="auto"/>
    </w:pPr>
    <w:rPr>
      <w:sz w:val="20"/>
      <w:szCs w:val="20"/>
    </w:rPr>
  </w:style>
  <w:style w:type="character" w:customStyle="1" w:styleId="CommentTextChar">
    <w:name w:val="Comment Text Char"/>
    <w:basedOn w:val="DefaultParagraphFont"/>
    <w:link w:val="CommentText"/>
    <w:uiPriority w:val="99"/>
    <w:semiHidden/>
    <w:rsid w:val="00DC0EF7"/>
    <w:rPr>
      <w:iCs/>
      <w:sz w:val="20"/>
      <w:szCs w:val="20"/>
    </w:rPr>
  </w:style>
  <w:style w:type="paragraph" w:styleId="CommentSubject">
    <w:name w:val="annotation subject"/>
    <w:basedOn w:val="CommentText"/>
    <w:next w:val="CommentText"/>
    <w:link w:val="CommentSubjectChar"/>
    <w:uiPriority w:val="99"/>
    <w:semiHidden/>
    <w:unhideWhenUsed/>
    <w:rsid w:val="00A753F9"/>
    <w:rPr>
      <w:b/>
      <w:bCs/>
    </w:rPr>
  </w:style>
  <w:style w:type="character" w:customStyle="1" w:styleId="CommentSubjectChar">
    <w:name w:val="Comment Subject Char"/>
    <w:basedOn w:val="CommentTextChar"/>
    <w:link w:val="CommentSubject"/>
    <w:uiPriority w:val="99"/>
    <w:semiHidden/>
    <w:rsid w:val="00A753F9"/>
    <w:rPr>
      <w:b/>
      <w:bCs/>
      <w:iCs/>
      <w:sz w:val="20"/>
      <w:szCs w:val="20"/>
    </w:rPr>
  </w:style>
  <w:style w:type="paragraph" w:styleId="NormalWeb">
    <w:name w:val="Normal (Web)"/>
    <w:basedOn w:val="Normal"/>
    <w:uiPriority w:val="99"/>
    <w:unhideWhenUsed/>
    <w:rsid w:val="00960DE4"/>
    <w:pPr>
      <w:spacing w:before="100" w:beforeAutospacing="1" w:after="100" w:afterAutospacing="1" w:line="240" w:lineRule="auto"/>
    </w:pPr>
    <w:rPr>
      <w:rFonts w:ascii="Times New Roman" w:eastAsia="Times New Roman" w:hAnsi="Times New Roman" w:cs="Times New Roman"/>
      <w:iCs w:val="0"/>
      <w:sz w:val="24"/>
      <w:szCs w:val="24"/>
      <w:lang w:val="en-IN" w:eastAsia="en-GB"/>
    </w:rPr>
  </w:style>
  <w:style w:type="paragraph" w:styleId="Revision">
    <w:name w:val="Revision"/>
    <w:hidden/>
    <w:uiPriority w:val="99"/>
    <w:semiHidden/>
    <w:rsid w:val="00FB2D95"/>
    <w:pPr>
      <w:spacing w:after="0" w:line="240" w:lineRule="auto"/>
    </w:pPr>
    <w:rPr>
      <w:iCs/>
      <w:sz w:val="21"/>
      <w:szCs w:val="21"/>
    </w:rPr>
  </w:style>
  <w:style w:type="character" w:styleId="UnresolvedMention">
    <w:name w:val="Unresolved Mention"/>
    <w:basedOn w:val="DefaultParagraphFont"/>
    <w:uiPriority w:val="99"/>
    <w:semiHidden/>
    <w:unhideWhenUsed/>
    <w:rsid w:val="00C13DD4"/>
    <w:rPr>
      <w:color w:val="605E5C"/>
      <w:shd w:val="clear" w:color="auto" w:fill="E1DFDD"/>
    </w:rPr>
  </w:style>
  <w:style w:type="table" w:styleId="TableGridLight">
    <w:name w:val="Grid Table Light"/>
    <w:basedOn w:val="TableNormal"/>
    <w:uiPriority w:val="40"/>
    <w:rsid w:val="00A545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A5455A"/>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character" w:customStyle="1" w:styleId="contentpasted0">
    <w:name w:val="contentpasted0"/>
    <w:basedOn w:val="DefaultParagraphFont"/>
    <w:uiPriority w:val="1"/>
    <w:rsid w:val="10449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36545">
      <w:bodyDiv w:val="1"/>
      <w:marLeft w:val="0"/>
      <w:marRight w:val="0"/>
      <w:marTop w:val="0"/>
      <w:marBottom w:val="0"/>
      <w:divBdr>
        <w:top w:val="none" w:sz="0" w:space="0" w:color="auto"/>
        <w:left w:val="none" w:sz="0" w:space="0" w:color="auto"/>
        <w:bottom w:val="none" w:sz="0" w:space="0" w:color="auto"/>
        <w:right w:val="none" w:sz="0" w:space="0" w:color="auto"/>
      </w:divBdr>
    </w:div>
    <w:div w:id="1332877719">
      <w:bodyDiv w:val="1"/>
      <w:marLeft w:val="0"/>
      <w:marRight w:val="0"/>
      <w:marTop w:val="0"/>
      <w:marBottom w:val="0"/>
      <w:divBdr>
        <w:top w:val="none" w:sz="0" w:space="0" w:color="auto"/>
        <w:left w:val="none" w:sz="0" w:space="0" w:color="auto"/>
        <w:bottom w:val="none" w:sz="0" w:space="0" w:color="auto"/>
        <w:right w:val="none" w:sz="0" w:space="0" w:color="auto"/>
      </w:divBdr>
      <w:divsChild>
        <w:div w:id="1305084650">
          <w:marLeft w:val="0"/>
          <w:marRight w:val="0"/>
          <w:marTop w:val="0"/>
          <w:marBottom w:val="0"/>
          <w:divBdr>
            <w:top w:val="none" w:sz="0" w:space="0" w:color="auto"/>
            <w:left w:val="none" w:sz="0" w:space="0" w:color="auto"/>
            <w:bottom w:val="none" w:sz="0" w:space="0" w:color="auto"/>
            <w:right w:val="none" w:sz="0" w:space="0" w:color="auto"/>
          </w:divBdr>
          <w:divsChild>
            <w:div w:id="1915315468">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 w:id="1894853034">
      <w:bodyDiv w:val="1"/>
      <w:marLeft w:val="0"/>
      <w:marRight w:val="0"/>
      <w:marTop w:val="0"/>
      <w:marBottom w:val="0"/>
      <w:divBdr>
        <w:top w:val="none" w:sz="0" w:space="0" w:color="auto"/>
        <w:left w:val="none" w:sz="0" w:space="0" w:color="auto"/>
        <w:bottom w:val="none" w:sz="0" w:space="0" w:color="auto"/>
        <w:right w:val="none" w:sz="0" w:space="0" w:color="auto"/>
      </w:divBdr>
      <w:divsChild>
        <w:div w:id="239406213">
          <w:marLeft w:val="0"/>
          <w:marRight w:val="0"/>
          <w:marTop w:val="0"/>
          <w:marBottom w:val="0"/>
          <w:divBdr>
            <w:top w:val="none" w:sz="0" w:space="0" w:color="auto"/>
            <w:left w:val="none" w:sz="0" w:space="0" w:color="auto"/>
            <w:bottom w:val="none" w:sz="0" w:space="0" w:color="auto"/>
            <w:right w:val="none" w:sz="0" w:space="0" w:color="auto"/>
          </w:divBdr>
        </w:div>
        <w:div w:id="425425879">
          <w:marLeft w:val="0"/>
          <w:marRight w:val="0"/>
          <w:marTop w:val="0"/>
          <w:marBottom w:val="0"/>
          <w:divBdr>
            <w:top w:val="none" w:sz="0" w:space="0" w:color="auto"/>
            <w:left w:val="none" w:sz="0" w:space="0" w:color="auto"/>
            <w:bottom w:val="none" w:sz="0" w:space="0" w:color="auto"/>
            <w:right w:val="none" w:sz="0" w:space="0" w:color="auto"/>
          </w:divBdr>
        </w:div>
        <w:div w:id="515846252">
          <w:marLeft w:val="0"/>
          <w:marRight w:val="0"/>
          <w:marTop w:val="0"/>
          <w:marBottom w:val="0"/>
          <w:divBdr>
            <w:top w:val="none" w:sz="0" w:space="0" w:color="auto"/>
            <w:left w:val="none" w:sz="0" w:space="0" w:color="auto"/>
            <w:bottom w:val="none" w:sz="0" w:space="0" w:color="auto"/>
            <w:right w:val="none" w:sz="0" w:space="0" w:color="auto"/>
          </w:divBdr>
        </w:div>
        <w:div w:id="722755738">
          <w:marLeft w:val="0"/>
          <w:marRight w:val="0"/>
          <w:marTop w:val="0"/>
          <w:marBottom w:val="0"/>
          <w:divBdr>
            <w:top w:val="none" w:sz="0" w:space="0" w:color="auto"/>
            <w:left w:val="none" w:sz="0" w:space="0" w:color="auto"/>
            <w:bottom w:val="none" w:sz="0" w:space="0" w:color="auto"/>
            <w:right w:val="none" w:sz="0" w:space="0" w:color="auto"/>
          </w:divBdr>
        </w:div>
        <w:div w:id="970137376">
          <w:marLeft w:val="0"/>
          <w:marRight w:val="0"/>
          <w:marTop w:val="0"/>
          <w:marBottom w:val="0"/>
          <w:divBdr>
            <w:top w:val="none" w:sz="0" w:space="0" w:color="auto"/>
            <w:left w:val="none" w:sz="0" w:space="0" w:color="auto"/>
            <w:bottom w:val="none" w:sz="0" w:space="0" w:color="auto"/>
            <w:right w:val="none" w:sz="0" w:space="0" w:color="auto"/>
          </w:divBdr>
        </w:div>
        <w:div w:id="1526138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jredman@touro.edu" TargetMode="External"/><Relationship Id="rId18" Type="http://schemas.openxmlformats.org/officeDocument/2006/relationships/footer" Target="footer2.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yperlink" Target="http://www.ada.gov/cguide.pdf" TargetMode="External"/><Relationship Id="rId7" Type="http://schemas.openxmlformats.org/officeDocument/2006/relationships/styles" Target="styles.xml"/><Relationship Id="rId12" Type="http://schemas.openxmlformats.org/officeDocument/2006/relationships/hyperlink" Target="http://ssloane@touro.edu/" TargetMode="External"/><Relationship Id="rId17" Type="http://schemas.openxmlformats.org/officeDocument/2006/relationships/footer" Target="footer1.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yperlink" Target="mailto:aabuda@touro.edu" TargetMode="External"/><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2.xml"/><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kgutierrez@touro.edu" TargetMode="External"/><Relationship Id="rId22" Type="http://schemas.openxmlformats.org/officeDocument/2006/relationships/header" Target="header3.xml"/><Relationship Id="rId27" Type="http://schemas.openxmlformats.org/officeDocument/2006/relationships/footer" Target="footer6.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5E3B1F2A6B87342B21DD5998DC531E6" ma:contentTypeVersion="14" ma:contentTypeDescription="Create a new document." ma:contentTypeScope="" ma:versionID="c35e83faa4933714b7ad8bec2c5f27fe">
  <xsd:schema xmlns:xsd="http://www.w3.org/2001/XMLSchema" xmlns:xs="http://www.w3.org/2001/XMLSchema" xmlns:p="http://schemas.microsoft.com/office/2006/metadata/properties" xmlns:ns2="ba132965-554f-4114-8e9d-4d33c531c827" xmlns:ns3="d508a371-3dfd-4d11-b4f3-8d9cf5e6ff08" targetNamespace="http://schemas.microsoft.com/office/2006/metadata/properties" ma:root="true" ma:fieldsID="8fd17d65f6ac4867313f6edb3f358b21" ns2:_="" ns3:_="">
    <xsd:import namespace="ba132965-554f-4114-8e9d-4d33c531c827"/>
    <xsd:import namespace="d508a371-3dfd-4d11-b4f3-8d9cf5e6ff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132965-554f-4114-8e9d-4d33c531c8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b8f845f-6133-4820-b5f8-5fac68902fe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08a371-3dfd-4d11-b4f3-8d9cf5e6ff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adf6e05-d02c-46e0-9e0f-b75c305ce1d5}" ma:internalName="TaxCatchAll" ma:showField="CatchAllData" ma:web="d508a371-3dfd-4d11-b4f3-8d9cf5e6ff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d508a371-3dfd-4d11-b4f3-8d9cf5e6ff08" xsi:nil="true"/>
    <lcf76f155ced4ddcb4097134ff3c332f xmlns="ba132965-554f-4114-8e9d-4d33c531c827">
      <Terms xmlns="http://schemas.microsoft.com/office/infopath/2007/PartnerControls"/>
    </lcf76f155ced4ddcb4097134ff3c332f>
    <SharedWithUsers xmlns="d508a371-3dfd-4d11-b4f3-8d9cf5e6ff08">
      <UserInfo>
        <DisplayName>Stacia M Sloane</DisplayName>
        <AccountId>41</AccountId>
        <AccountType/>
      </UserInfo>
      <UserInfo>
        <DisplayName>Lee Ann Cuny</DisplayName>
        <AccountId>42</AccountId>
        <AccountType/>
      </UserInfo>
      <UserInfo>
        <DisplayName>Sara E Modlin-Tucker</DisplayName>
        <AccountId>43</AccountId>
        <AccountType/>
      </UserInfo>
    </SharedWithUser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85A663-F6D4-40B4-B549-1655EE06CA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132965-554f-4114-8e9d-4d33c531c827"/>
    <ds:schemaRef ds:uri="d508a371-3dfd-4d11-b4f3-8d9cf5e6ff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06225A-5855-431A-BC08-43E4BB885AEA}">
  <ds:schemaRefs>
    <ds:schemaRef ds:uri="http://schemas.openxmlformats.org/officeDocument/2006/bibliography"/>
  </ds:schemaRefs>
</ds:datastoreItem>
</file>

<file path=customXml/itemProps4.xml><?xml version="1.0" encoding="utf-8"?>
<ds:datastoreItem xmlns:ds="http://schemas.openxmlformats.org/officeDocument/2006/customXml" ds:itemID="{61290F5A-49DE-486C-9281-3D7A745E981C}">
  <ds:schemaRefs>
    <ds:schemaRef ds:uri="http://schemas.microsoft.com/sharepoint/v3/contenttype/forms"/>
  </ds:schemaRefs>
</ds:datastoreItem>
</file>

<file path=customXml/itemProps5.xml><?xml version="1.0" encoding="utf-8"?>
<ds:datastoreItem xmlns:ds="http://schemas.openxmlformats.org/officeDocument/2006/customXml" ds:itemID="{29741E19-5A77-4B3B-9DB8-733443C973A8}">
  <ds:schemaRefs>
    <ds:schemaRef ds:uri="http://schemas.microsoft.com/office/2006/metadata/properties"/>
    <ds:schemaRef ds:uri="http://schemas.microsoft.com/office/infopath/2007/PartnerControls"/>
    <ds:schemaRef ds:uri="d508a371-3dfd-4d11-b4f3-8d9cf5e6ff08"/>
    <ds:schemaRef ds:uri="ba132965-554f-4114-8e9d-4d33c531c827"/>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6667</Words>
  <Characters>38005</Characters>
  <Application>Microsoft Office Word</Application>
  <DocSecurity>0</DocSecurity>
  <Lines>316</Lines>
  <Paragraphs>89</Paragraphs>
  <ScaleCrop>false</ScaleCrop>
  <Company/>
  <LinksUpToDate>false</LinksUpToDate>
  <CharactersWithSpaces>44583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Systems-GERD COURSE                                                                          202270-MEDC-642-0-MI-CL-158759 (13 Units)                          Spring Semester 2022-23 (OMS-2)                       Touro University College of Osteopathic Medicine                                       CLASS OF 2025</dc:title>
  <dc:subject>MEDC 642 (13 Units)      SPRING 2021 (OMS-2)                  CLASS OF 2023</dc:subject>
  <dc:creator>Microsoft Office User</dc:creator>
  <cp:keywords/>
  <dc:description/>
  <cp:lastModifiedBy>Stacia Sloane</cp:lastModifiedBy>
  <cp:revision>21</cp:revision>
  <dcterms:created xsi:type="dcterms:W3CDTF">2024-10-30T17:07:00Z</dcterms:created>
  <dcterms:modified xsi:type="dcterms:W3CDTF">2025-07-10T18:43:00Z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0x01010085E3B1F2A6B87342B21DD5998DC531E6</vt:lpwstr>
  </property>
  <property fmtid="{D5CDD505-2E9C-101B-9397-08002B2CF9AE}" pid="3" name="AssetID">
    <vt:lpwstr>TF10002065</vt:lpwstr>
  </property>
  <property fmtid="{D5CDD505-2E9C-101B-9397-08002B2CF9AE}" pid="4" name="MediaServiceImageTags">
    <vt:lpwstr/>
  </property>
</Properties>
</file>